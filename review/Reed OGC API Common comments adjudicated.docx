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0D03" w14:textId="77777777" w:rsidR="006667EE" w:rsidRDefault="006667EE" w:rsidP="006667EE">
      <w:pPr>
        <w:pStyle w:val="NormalWeb"/>
      </w:pPr>
      <w:proofErr w:type="spellStart"/>
      <w:r>
        <w:rPr>
          <w:rStyle w:val="Strong"/>
        </w:rPr>
        <w:t>i</w:t>
      </w:r>
      <w:proofErr w:type="spellEnd"/>
      <w:r>
        <w:rPr>
          <w:rStyle w:val="Strong"/>
        </w:rPr>
        <w:t>. Abstract</w:t>
      </w:r>
    </w:p>
    <w:p w14:paraId="50F028D8" w14:textId="77777777" w:rsidR="006667EE" w:rsidRDefault="006667EE" w:rsidP="006667EE">
      <w:pPr>
        <w:pStyle w:val="NormalWeb"/>
      </w:pPr>
      <w:r>
        <w:t xml:space="preserve">The OGC has extended their suite of standards to include </w:t>
      </w:r>
      <w:commentRangeStart w:id="0"/>
      <w:commentRangeStart w:id="1"/>
      <w:r>
        <w:t>Resource Oriented Architectures</w:t>
      </w:r>
      <w:ins w:id="2" w:author="Carl Reed" w:date="2021-05-19T07:44:00Z">
        <w:r>
          <w:t xml:space="preserve"> </w:t>
        </w:r>
      </w:ins>
      <w:commentRangeEnd w:id="0"/>
      <w:ins w:id="3" w:author="Carl Reed" w:date="2021-05-19T07:50:00Z">
        <w:r>
          <w:rPr>
            <w:rStyle w:val="CommentReference"/>
            <w:rFonts w:asciiTheme="minorHAnsi" w:eastAsiaTheme="minorHAnsi" w:hAnsiTheme="minorHAnsi" w:cstheme="minorBidi"/>
          </w:rPr>
          <w:commentReference w:id="0"/>
        </w:r>
      </w:ins>
      <w:commentRangeEnd w:id="1"/>
      <w:r w:rsidR="00B14E1C">
        <w:rPr>
          <w:rStyle w:val="CommentReference"/>
          <w:rFonts w:asciiTheme="minorHAnsi" w:eastAsiaTheme="minorHAnsi" w:hAnsiTheme="minorHAnsi" w:cstheme="minorBidi"/>
        </w:rPr>
        <w:commentReference w:id="1"/>
      </w:r>
      <w:ins w:id="4" w:author="Carl Reed" w:date="2021-05-19T07:44:00Z">
        <w:r>
          <w:t>(ROA)</w:t>
        </w:r>
      </w:ins>
      <w:r>
        <w:t xml:space="preserve"> and </w:t>
      </w:r>
      <w:commentRangeStart w:id="5"/>
      <w:commentRangeStart w:id="6"/>
      <w:r>
        <w:t>Web APIs</w:t>
      </w:r>
      <w:commentRangeEnd w:id="5"/>
      <w:r>
        <w:rPr>
          <w:rStyle w:val="CommentReference"/>
          <w:rFonts w:asciiTheme="minorHAnsi" w:eastAsiaTheme="minorHAnsi" w:hAnsiTheme="minorHAnsi" w:cstheme="minorBidi"/>
        </w:rPr>
        <w:commentReference w:id="5"/>
      </w:r>
      <w:commentRangeEnd w:id="6"/>
      <w:r w:rsidR="00B14E1C">
        <w:rPr>
          <w:rStyle w:val="CommentReference"/>
          <w:rFonts w:asciiTheme="minorHAnsi" w:eastAsiaTheme="minorHAnsi" w:hAnsiTheme="minorHAnsi" w:cstheme="minorBidi"/>
        </w:rPr>
        <w:commentReference w:id="6"/>
      </w:r>
      <w:r>
        <w:t xml:space="preserve">. In the course of developing these standards, some practices proved to be common across more than one of those standards. These common practices are documented in the </w:t>
      </w:r>
      <w:commentRangeStart w:id="7"/>
      <w:commentRangeStart w:id="8"/>
      <w:r>
        <w:t xml:space="preserve">OGC API - Common suite of standards. </w:t>
      </w:r>
      <w:commentRangeEnd w:id="7"/>
      <w:r>
        <w:rPr>
          <w:rStyle w:val="CommentReference"/>
          <w:rFonts w:asciiTheme="minorHAnsi" w:eastAsiaTheme="minorHAnsi" w:hAnsiTheme="minorHAnsi" w:cstheme="minorBidi"/>
        </w:rPr>
        <w:commentReference w:id="7"/>
      </w:r>
      <w:commentRangeEnd w:id="8"/>
      <w:r w:rsidR="00CD1BFE">
        <w:rPr>
          <w:rStyle w:val="CommentReference"/>
          <w:rFonts w:asciiTheme="minorHAnsi" w:eastAsiaTheme="minorHAnsi" w:hAnsiTheme="minorHAnsi" w:cstheme="minorBidi"/>
        </w:rPr>
        <w:commentReference w:id="8"/>
      </w:r>
      <w:r>
        <w:t xml:space="preserve">API-Common </w:t>
      </w:r>
      <w:del w:id="9" w:author="Carl Reed" w:date="2021-05-19T07:52:00Z">
        <w:r w:rsidDel="006667EE">
          <w:delText>standards serve as</w:delText>
        </w:r>
      </w:del>
      <w:ins w:id="10" w:author="Carl Reed" w:date="2021-05-19T07:52:00Z">
        <w:r>
          <w:t>specifies</w:t>
        </w:r>
      </w:ins>
      <w:r>
        <w:t xml:space="preserve"> reusable building-blocks. Developers of OGC standards </w:t>
      </w:r>
      <w:commentRangeStart w:id="11"/>
      <w:commentRangeStart w:id="12"/>
      <w:r>
        <w:t>will</w:t>
      </w:r>
      <w:commentRangeEnd w:id="11"/>
      <w:r>
        <w:rPr>
          <w:rStyle w:val="CommentReference"/>
          <w:rFonts w:asciiTheme="minorHAnsi" w:eastAsiaTheme="minorHAnsi" w:hAnsiTheme="minorHAnsi" w:cstheme="minorBidi"/>
        </w:rPr>
        <w:commentReference w:id="11"/>
      </w:r>
      <w:commentRangeEnd w:id="12"/>
      <w:r w:rsidR="006D5CCE">
        <w:rPr>
          <w:rStyle w:val="CommentReference"/>
          <w:rFonts w:asciiTheme="minorHAnsi" w:eastAsiaTheme="minorHAnsi" w:hAnsiTheme="minorHAnsi" w:cstheme="minorBidi"/>
        </w:rPr>
        <w:commentReference w:id="12"/>
      </w:r>
      <w:r>
        <w:t xml:space="preserve"> use these building-blocks in the construction of OGC Web API Standards. The </w:t>
      </w:r>
      <w:del w:id="13" w:author="Carl Reed" w:date="2021-05-19T07:52:00Z">
        <w:r w:rsidDel="006667EE">
          <w:delText xml:space="preserve">result </w:delText>
        </w:r>
      </w:del>
      <w:ins w:id="14" w:author="Carl Reed" w:date="2021-05-19T07:52:00Z">
        <w:r>
          <w:t xml:space="preserve">goal </w:t>
        </w:r>
      </w:ins>
      <w:r>
        <w:t xml:space="preserve">is a modular suite of coherent </w:t>
      </w:r>
      <w:ins w:id="15" w:author="Carl Reed" w:date="2021-05-19T07:52:00Z">
        <w:r>
          <w:t xml:space="preserve">OGC </w:t>
        </w:r>
      </w:ins>
      <w:r>
        <w:t xml:space="preserve">API standards </w:t>
      </w:r>
      <w:del w:id="16" w:author="Carl Reed" w:date="2021-05-19T07:52:00Z">
        <w:r w:rsidDel="006667EE">
          <w:delText xml:space="preserve">which </w:delText>
        </w:r>
      </w:del>
      <w:ins w:id="17" w:author="Carl Reed" w:date="2021-05-19T07:52:00Z">
        <w:r>
          <w:t xml:space="preserve">that </w:t>
        </w:r>
      </w:ins>
      <w:r>
        <w:t xml:space="preserve">can be adapted by a system </w:t>
      </w:r>
      <w:proofErr w:type="spellStart"/>
      <w:r>
        <w:t>designer</w:t>
      </w:r>
      <w:proofErr w:type="spellEnd"/>
      <w:r>
        <w:t xml:space="preserve"> </w:t>
      </w:r>
      <w:del w:id="18" w:author="Carl Reed" w:date="2021-05-19T07:53:00Z">
        <w:r w:rsidDel="006667EE">
          <w:delText>for the</w:delText>
        </w:r>
      </w:del>
      <w:ins w:id="19" w:author="Carl Reed" w:date="2021-05-19T07:53:00Z">
        <w:r>
          <w:t>to meet</w:t>
        </w:r>
      </w:ins>
      <w:r>
        <w:t xml:space="preserve"> unique requirements of their system.</w:t>
      </w:r>
    </w:p>
    <w:p w14:paraId="285BD0DE" w14:textId="77777777" w:rsidR="006667EE" w:rsidRDefault="006667EE" w:rsidP="006667EE">
      <w:pPr>
        <w:pStyle w:val="NormalWeb"/>
      </w:pPr>
      <w:r>
        <w:t xml:space="preserve">The OGC API - Common - Part 1: Core Standard defines the resources and access mechanisms which are useful for a client seeking to understand the offerings and capabilities of an </w:t>
      </w:r>
      <w:ins w:id="20" w:author="Carl Reed" w:date="2021-05-19T07:56:00Z">
        <w:r w:rsidR="00436C80">
          <w:t xml:space="preserve">OGC </w:t>
        </w:r>
      </w:ins>
      <w:r>
        <w:t xml:space="preserve">API. These resources and their access mechanisms are described in </w:t>
      </w:r>
      <w:hyperlink r:id="rId9" w:anchor="cr-table" w:history="1">
        <w:r>
          <w:rPr>
            <w:rStyle w:val="Hyperlink"/>
          </w:rPr>
          <w:t>Table 1</w:t>
        </w:r>
      </w:hyperlink>
      <w:r>
        <w:t>.</w:t>
      </w:r>
    </w:p>
    <w:p w14:paraId="6568ABCA" w14:textId="77777777" w:rsidR="00FD2287" w:rsidRDefault="006667EE" w:rsidP="006667EE">
      <w:r>
        <w:t>&lt;SNIP, SNIP&gt;</w:t>
      </w:r>
    </w:p>
    <w:p w14:paraId="7B9347BC" w14:textId="77777777" w:rsidR="006667EE" w:rsidRPr="006667EE" w:rsidRDefault="006667EE" w:rsidP="006667EE">
      <w:pPr>
        <w:spacing w:before="100" w:beforeAutospacing="1" w:after="100" w:afterAutospacing="1" w:line="240" w:lineRule="auto"/>
        <w:outlineLvl w:val="1"/>
        <w:rPr>
          <w:rFonts w:ascii="Times New Roman" w:eastAsia="Times New Roman" w:hAnsi="Times New Roman" w:cs="Times New Roman"/>
          <w:b/>
          <w:bCs/>
          <w:sz w:val="36"/>
          <w:szCs w:val="36"/>
        </w:rPr>
      </w:pPr>
      <w:r w:rsidRPr="006667EE">
        <w:rPr>
          <w:rFonts w:ascii="Times New Roman" w:eastAsia="Times New Roman" w:hAnsi="Times New Roman" w:cs="Times New Roman"/>
          <w:b/>
          <w:bCs/>
          <w:sz w:val="36"/>
          <w:szCs w:val="36"/>
        </w:rPr>
        <w:t>2. Scope</w:t>
      </w:r>
    </w:p>
    <w:p w14:paraId="5C33F1F4" w14:textId="77777777" w:rsidR="006667EE" w:rsidRPr="006667EE" w:rsidRDefault="006667EE" w:rsidP="006667EE">
      <w:pPr>
        <w:spacing w:before="100" w:beforeAutospacing="1" w:after="100" w:afterAutospacing="1" w:line="240" w:lineRule="auto"/>
        <w:rPr>
          <w:rFonts w:ascii="Times New Roman" w:eastAsia="Times New Roman" w:hAnsi="Times New Roman" w:cs="Times New Roman"/>
          <w:sz w:val="24"/>
          <w:szCs w:val="24"/>
        </w:rPr>
      </w:pPr>
      <w:r w:rsidRPr="006667EE">
        <w:rPr>
          <w:rFonts w:ascii="Times New Roman" w:eastAsia="Times New Roman" w:hAnsi="Times New Roman" w:cs="Times New Roman"/>
          <w:sz w:val="24"/>
          <w:szCs w:val="24"/>
        </w:rPr>
        <w:t>Th</w:t>
      </w:r>
      <w:ins w:id="21" w:author="Carl Reed" w:date="2021-05-19T07:56:00Z">
        <w:r w:rsidR="00436C80">
          <w:rPr>
            <w:rFonts w:ascii="Times New Roman" w:eastAsia="Times New Roman" w:hAnsi="Times New Roman" w:cs="Times New Roman"/>
            <w:sz w:val="24"/>
            <w:szCs w:val="24"/>
          </w:rPr>
          <w:t>e OGC API - Common</w:t>
        </w:r>
      </w:ins>
      <w:del w:id="22" w:author="Carl Reed" w:date="2021-05-19T07:56:00Z">
        <w:r w:rsidRPr="006667EE" w:rsidDel="00436C80">
          <w:rPr>
            <w:rFonts w:ascii="Times New Roman" w:eastAsia="Times New Roman" w:hAnsi="Times New Roman" w:cs="Times New Roman"/>
            <w:sz w:val="24"/>
            <w:szCs w:val="24"/>
          </w:rPr>
          <w:delText>is</w:delText>
        </w:r>
      </w:del>
      <w:r w:rsidRPr="006667EE">
        <w:rPr>
          <w:rFonts w:ascii="Times New Roman" w:eastAsia="Times New Roman" w:hAnsi="Times New Roman" w:cs="Times New Roman"/>
          <w:sz w:val="24"/>
          <w:szCs w:val="24"/>
        </w:rPr>
        <w:t xml:space="preserve"> standard addresses </w:t>
      </w:r>
      <w:commentRangeStart w:id="23"/>
      <w:commentRangeStart w:id="24"/>
      <w:r w:rsidRPr="006667EE">
        <w:rPr>
          <w:rFonts w:ascii="Times New Roman" w:eastAsia="Times New Roman" w:hAnsi="Times New Roman" w:cs="Times New Roman"/>
          <w:sz w:val="24"/>
          <w:szCs w:val="24"/>
        </w:rPr>
        <w:t xml:space="preserve">Discovery </w:t>
      </w:r>
      <w:commentRangeEnd w:id="23"/>
      <w:r w:rsidR="00343B78">
        <w:rPr>
          <w:rStyle w:val="CommentReference"/>
        </w:rPr>
        <w:commentReference w:id="23"/>
      </w:r>
      <w:commentRangeEnd w:id="24"/>
      <w:r w:rsidR="00CD1BFE">
        <w:rPr>
          <w:rStyle w:val="CommentReference"/>
        </w:rPr>
        <w:commentReference w:id="24"/>
      </w:r>
      <w:r w:rsidRPr="006667EE">
        <w:rPr>
          <w:rFonts w:ascii="Times New Roman" w:eastAsia="Times New Roman" w:hAnsi="Times New Roman" w:cs="Times New Roman"/>
          <w:sz w:val="24"/>
          <w:szCs w:val="24"/>
        </w:rPr>
        <w:t xml:space="preserve">operations directed </w:t>
      </w:r>
      <w:commentRangeStart w:id="25"/>
      <w:commentRangeStart w:id="26"/>
      <w:r w:rsidRPr="006667EE">
        <w:rPr>
          <w:rFonts w:ascii="Times New Roman" w:eastAsia="Times New Roman" w:hAnsi="Times New Roman" w:cs="Times New Roman"/>
          <w:sz w:val="24"/>
          <w:szCs w:val="24"/>
        </w:rPr>
        <w:t>against the API itself</w:t>
      </w:r>
      <w:commentRangeEnd w:id="25"/>
      <w:r w:rsidR="00436C80">
        <w:rPr>
          <w:rStyle w:val="CommentReference"/>
        </w:rPr>
        <w:commentReference w:id="25"/>
      </w:r>
      <w:commentRangeEnd w:id="26"/>
      <w:r w:rsidR="00CD1BFE">
        <w:rPr>
          <w:rStyle w:val="CommentReference"/>
        </w:rPr>
        <w:commentReference w:id="26"/>
      </w:r>
      <w:r w:rsidRPr="006667EE">
        <w:rPr>
          <w:rFonts w:ascii="Times New Roman" w:eastAsia="Times New Roman" w:hAnsi="Times New Roman" w:cs="Times New Roman"/>
          <w:sz w:val="24"/>
          <w:szCs w:val="24"/>
        </w:rPr>
        <w:t>.</w:t>
      </w:r>
      <w:ins w:id="27" w:author="Carl Reed" w:date="2021-05-19T07:56:00Z">
        <w:r w:rsidR="00436C80">
          <w:rPr>
            <w:rFonts w:ascii="Times New Roman" w:eastAsia="Times New Roman" w:hAnsi="Times New Roman" w:cs="Times New Roman"/>
            <w:sz w:val="24"/>
            <w:szCs w:val="24"/>
          </w:rPr>
          <w:t xml:space="preserve"> The standard</w:t>
        </w:r>
      </w:ins>
      <w:del w:id="28" w:author="Carl Reed" w:date="2021-05-19T07:56:00Z">
        <w:r w:rsidRPr="006667EE" w:rsidDel="00436C80">
          <w:rPr>
            <w:rFonts w:ascii="Times New Roman" w:eastAsia="Times New Roman" w:hAnsi="Times New Roman" w:cs="Times New Roman"/>
            <w:sz w:val="24"/>
            <w:szCs w:val="24"/>
          </w:rPr>
          <w:delText xml:space="preserve"> It</w:delText>
        </w:r>
      </w:del>
      <w:r w:rsidRPr="006667EE">
        <w:rPr>
          <w:rFonts w:ascii="Times New Roman" w:eastAsia="Times New Roman" w:hAnsi="Times New Roman" w:cs="Times New Roman"/>
          <w:sz w:val="24"/>
          <w:szCs w:val="24"/>
        </w:rPr>
        <w:t xml:space="preserve"> identifies the hosted resources, defines conformance classes, and provides both human and machine readable documentation of the API design. The requirements specified in this standard should be applicable to any </w:t>
      </w:r>
      <w:ins w:id="29" w:author="Carl Reed" w:date="2021-05-19T07:55:00Z">
        <w:r w:rsidR="00436C80">
          <w:rPr>
            <w:rFonts w:ascii="Times New Roman" w:eastAsia="Times New Roman" w:hAnsi="Times New Roman" w:cs="Times New Roman"/>
            <w:sz w:val="24"/>
            <w:szCs w:val="24"/>
          </w:rPr>
          <w:t xml:space="preserve">OGC </w:t>
        </w:r>
      </w:ins>
      <w:r w:rsidRPr="006667EE">
        <w:rPr>
          <w:rFonts w:ascii="Times New Roman" w:eastAsia="Times New Roman" w:hAnsi="Times New Roman" w:cs="Times New Roman"/>
          <w:sz w:val="24"/>
          <w:szCs w:val="24"/>
        </w:rPr>
        <w:t>Web API implementation.</w:t>
      </w:r>
    </w:p>
    <w:p w14:paraId="4FD604D1" w14:textId="77777777" w:rsidR="006667EE" w:rsidRPr="006667EE" w:rsidRDefault="006667EE" w:rsidP="006667EE">
      <w:pPr>
        <w:spacing w:before="100" w:beforeAutospacing="1" w:after="100" w:afterAutospacing="1" w:line="240" w:lineRule="auto"/>
        <w:rPr>
          <w:rFonts w:ascii="Times New Roman" w:eastAsia="Times New Roman" w:hAnsi="Times New Roman" w:cs="Times New Roman"/>
          <w:sz w:val="24"/>
          <w:szCs w:val="24"/>
        </w:rPr>
      </w:pPr>
      <w:r w:rsidRPr="006667EE">
        <w:rPr>
          <w:rFonts w:ascii="Times New Roman" w:eastAsia="Times New Roman" w:hAnsi="Times New Roman" w:cs="Times New Roman"/>
          <w:sz w:val="24"/>
          <w:szCs w:val="24"/>
        </w:rPr>
        <w:t xml:space="preserve">This standard provides </w:t>
      </w:r>
      <w:commentRangeStart w:id="30"/>
      <w:commentRangeStart w:id="31"/>
      <w:r w:rsidRPr="006667EE">
        <w:rPr>
          <w:rFonts w:ascii="Times New Roman" w:eastAsia="Times New Roman" w:hAnsi="Times New Roman" w:cs="Times New Roman"/>
          <w:sz w:val="24"/>
          <w:szCs w:val="24"/>
        </w:rPr>
        <w:t xml:space="preserve">the first stop for clients </w:t>
      </w:r>
      <w:commentRangeEnd w:id="30"/>
      <w:r w:rsidR="00436C80">
        <w:rPr>
          <w:rStyle w:val="CommentReference"/>
        </w:rPr>
        <w:commentReference w:id="30"/>
      </w:r>
      <w:commentRangeEnd w:id="31"/>
      <w:r w:rsidR="00CD1BFE">
        <w:rPr>
          <w:rStyle w:val="CommentReference"/>
        </w:rPr>
        <w:commentReference w:id="31"/>
      </w:r>
      <w:r w:rsidRPr="006667EE">
        <w:rPr>
          <w:rFonts w:ascii="Times New Roman" w:eastAsia="Times New Roman" w:hAnsi="Times New Roman" w:cs="Times New Roman"/>
          <w:sz w:val="24"/>
          <w:szCs w:val="24"/>
        </w:rPr>
        <w:t xml:space="preserve">seeking to understand and use a new Web API. Use of this standard is strongly recommended for </w:t>
      </w:r>
      <w:commentRangeStart w:id="32"/>
      <w:commentRangeStart w:id="33"/>
      <w:r w:rsidRPr="006667EE">
        <w:rPr>
          <w:rFonts w:ascii="Times New Roman" w:eastAsia="Times New Roman" w:hAnsi="Times New Roman" w:cs="Times New Roman"/>
          <w:sz w:val="24"/>
          <w:szCs w:val="24"/>
        </w:rPr>
        <w:t>and</w:t>
      </w:r>
      <w:commentRangeEnd w:id="32"/>
      <w:r w:rsidR="00436C80">
        <w:rPr>
          <w:rStyle w:val="CommentReference"/>
        </w:rPr>
        <w:commentReference w:id="32"/>
      </w:r>
      <w:commentRangeEnd w:id="33"/>
      <w:r w:rsidR="00802BF6">
        <w:rPr>
          <w:rStyle w:val="CommentReference"/>
        </w:rPr>
        <w:commentReference w:id="33"/>
      </w:r>
      <w:r w:rsidRPr="006667EE">
        <w:rPr>
          <w:rFonts w:ascii="Times New Roman" w:eastAsia="Times New Roman" w:hAnsi="Times New Roman" w:cs="Times New Roman"/>
          <w:sz w:val="24"/>
          <w:szCs w:val="24"/>
        </w:rPr>
        <w:t xml:space="preserve"> new implementation of OGC Web API sta</w:t>
      </w:r>
      <w:ins w:id="34" w:author="Carl Reed" w:date="2021-05-19T07:45:00Z">
        <w:r>
          <w:rPr>
            <w:rFonts w:ascii="Times New Roman" w:eastAsia="Times New Roman" w:hAnsi="Times New Roman" w:cs="Times New Roman"/>
            <w:sz w:val="24"/>
            <w:szCs w:val="24"/>
          </w:rPr>
          <w:t>n</w:t>
        </w:r>
      </w:ins>
      <w:r w:rsidRPr="006667EE">
        <w:rPr>
          <w:rFonts w:ascii="Times New Roman" w:eastAsia="Times New Roman" w:hAnsi="Times New Roman" w:cs="Times New Roman"/>
          <w:sz w:val="24"/>
          <w:szCs w:val="24"/>
        </w:rPr>
        <w:t xml:space="preserve">dards. </w:t>
      </w:r>
      <w:commentRangeStart w:id="35"/>
      <w:commentRangeStart w:id="36"/>
      <w:r w:rsidRPr="006667EE">
        <w:rPr>
          <w:rFonts w:ascii="Times New Roman" w:eastAsia="Times New Roman" w:hAnsi="Times New Roman" w:cs="Times New Roman"/>
          <w:sz w:val="24"/>
          <w:szCs w:val="24"/>
        </w:rPr>
        <w:t>However, in keeping with the OGC’s principle of modular API standards, use of this standard is not required of OGC conformant Web API implementations.</w:t>
      </w:r>
      <w:commentRangeEnd w:id="35"/>
      <w:r w:rsidR="00565F6F">
        <w:rPr>
          <w:rStyle w:val="CommentReference"/>
        </w:rPr>
        <w:commentReference w:id="35"/>
      </w:r>
      <w:commentRangeEnd w:id="36"/>
      <w:r w:rsidR="00802BF6">
        <w:rPr>
          <w:rStyle w:val="CommentReference"/>
        </w:rPr>
        <w:commentReference w:id="36"/>
      </w:r>
    </w:p>
    <w:p w14:paraId="6083A455" w14:textId="77777777" w:rsidR="006667EE" w:rsidRDefault="006667EE" w:rsidP="006667EE"/>
    <w:p w14:paraId="35444BFD" w14:textId="77777777" w:rsidR="00565F6F" w:rsidRDefault="00565F6F" w:rsidP="006667EE"/>
    <w:p w14:paraId="1823ED19" w14:textId="77777777" w:rsidR="00343B78" w:rsidRPr="00343B78" w:rsidRDefault="00343B78" w:rsidP="00343B78">
      <w:pPr>
        <w:spacing w:before="100" w:beforeAutospacing="1" w:after="100" w:afterAutospacing="1" w:line="240" w:lineRule="auto"/>
        <w:outlineLvl w:val="1"/>
        <w:rPr>
          <w:rFonts w:ascii="Times New Roman" w:eastAsia="Times New Roman" w:hAnsi="Times New Roman" w:cs="Times New Roman"/>
          <w:b/>
          <w:bCs/>
          <w:sz w:val="36"/>
          <w:szCs w:val="36"/>
        </w:rPr>
      </w:pPr>
      <w:r w:rsidRPr="00343B78">
        <w:rPr>
          <w:rFonts w:ascii="Times New Roman" w:eastAsia="Times New Roman" w:hAnsi="Times New Roman" w:cs="Times New Roman"/>
          <w:b/>
          <w:bCs/>
          <w:sz w:val="36"/>
          <w:szCs w:val="36"/>
        </w:rPr>
        <w:t>3. Conformance</w:t>
      </w:r>
    </w:p>
    <w:p w14:paraId="354B96CC"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Conformance with this standard shall be checked using the tests specified in Annex A (normative) of this document. The framework, concepts, and methodology for testing, and the criteria to claim conformance</w:t>
      </w:r>
      <w:ins w:id="37" w:author="Carl Reed" w:date="2021-05-20T16:15:00Z">
        <w:r>
          <w:rPr>
            <w:rFonts w:ascii="Times New Roman" w:eastAsia="Times New Roman" w:hAnsi="Times New Roman" w:cs="Times New Roman"/>
            <w:sz w:val="24"/>
            <w:szCs w:val="24"/>
          </w:rPr>
          <w:t>,</w:t>
        </w:r>
      </w:ins>
      <w:r w:rsidRPr="00343B78">
        <w:rPr>
          <w:rFonts w:ascii="Times New Roman" w:eastAsia="Times New Roman" w:hAnsi="Times New Roman" w:cs="Times New Roman"/>
          <w:sz w:val="24"/>
          <w:szCs w:val="24"/>
        </w:rPr>
        <w:t xml:space="preserve"> are specified in the OGC Compliance Testing Policies and Procedures and the </w:t>
      </w:r>
      <w:commentRangeStart w:id="38"/>
      <w:commentRangeStart w:id="39"/>
      <w:r w:rsidRPr="00343B78">
        <w:rPr>
          <w:rFonts w:ascii="Times New Roman" w:eastAsia="Times New Roman" w:hAnsi="Times New Roman" w:cs="Times New Roman"/>
          <w:sz w:val="24"/>
          <w:szCs w:val="24"/>
        </w:rPr>
        <w:t>OGC Compliance Testing web site</w:t>
      </w:r>
      <w:commentRangeEnd w:id="38"/>
      <w:r>
        <w:rPr>
          <w:rStyle w:val="CommentReference"/>
        </w:rPr>
        <w:commentReference w:id="38"/>
      </w:r>
      <w:commentRangeEnd w:id="39"/>
      <w:r w:rsidR="008F475A">
        <w:rPr>
          <w:rStyle w:val="CommentReference"/>
        </w:rPr>
        <w:commentReference w:id="39"/>
      </w:r>
      <w:r w:rsidRPr="00343B78">
        <w:rPr>
          <w:rFonts w:ascii="Times New Roman" w:eastAsia="Times New Roman" w:hAnsi="Times New Roman" w:cs="Times New Roman"/>
          <w:sz w:val="24"/>
          <w:szCs w:val="24"/>
        </w:rPr>
        <w:t>.</w:t>
      </w:r>
    </w:p>
    <w:p w14:paraId="2FE4EB39"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This standard addresses one Standardization Target</w:t>
      </w:r>
      <w:ins w:id="40" w:author="Carl Reed" w:date="2021-05-20T16:16:00Z">
        <w:r>
          <w:rPr>
            <w:rFonts w:ascii="Times New Roman" w:eastAsia="Times New Roman" w:hAnsi="Times New Roman" w:cs="Times New Roman"/>
            <w:sz w:val="24"/>
            <w:szCs w:val="24"/>
          </w:rPr>
          <w:t>:</w:t>
        </w:r>
      </w:ins>
      <w:del w:id="41" w:author="Carl Reed" w:date="2021-05-20T16:16:00Z">
        <w:r w:rsidRPr="00343B78" w:rsidDel="00343B78">
          <w:rPr>
            <w:rFonts w:ascii="Times New Roman" w:eastAsia="Times New Roman" w:hAnsi="Times New Roman" w:cs="Times New Roman"/>
            <w:sz w:val="24"/>
            <w:szCs w:val="24"/>
          </w:rPr>
          <w:delText>;</w:delText>
        </w:r>
      </w:del>
      <w:r w:rsidRPr="00343B78">
        <w:rPr>
          <w:rFonts w:ascii="Times New Roman" w:eastAsia="Times New Roman" w:hAnsi="Times New Roman" w:cs="Times New Roman"/>
          <w:sz w:val="24"/>
          <w:szCs w:val="24"/>
        </w:rPr>
        <w:t xml:space="preserve"> </w:t>
      </w:r>
      <w:hyperlink r:id="rId10" w:anchor="webapi-definition" w:history="1">
        <w:r w:rsidRPr="00343B78">
          <w:rPr>
            <w:rFonts w:ascii="Times New Roman" w:eastAsia="Times New Roman" w:hAnsi="Times New Roman" w:cs="Times New Roman"/>
            <w:color w:val="0000FF"/>
            <w:sz w:val="24"/>
            <w:szCs w:val="24"/>
            <w:u w:val="single"/>
          </w:rPr>
          <w:t>Web APIs</w:t>
        </w:r>
      </w:hyperlink>
    </w:p>
    <w:p w14:paraId="7C20BEBF"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 xml:space="preserve">OGC API - Common - Part 1: Core provides a common foundation for OGC Web API standards. </w:t>
      </w:r>
      <w:del w:id="42" w:author="Carl Reed" w:date="2021-05-20T16:16:00Z">
        <w:r w:rsidRPr="00343B78" w:rsidDel="00343B78">
          <w:rPr>
            <w:rFonts w:ascii="Times New Roman" w:eastAsia="Times New Roman" w:hAnsi="Times New Roman" w:cs="Times New Roman"/>
            <w:sz w:val="24"/>
            <w:szCs w:val="24"/>
          </w:rPr>
          <w:delText>It is anticipated</w:delText>
        </w:r>
      </w:del>
      <w:ins w:id="43" w:author="Carl Reed" w:date="2021-05-20T16:16:00Z">
        <w:r>
          <w:rPr>
            <w:rFonts w:ascii="Times New Roman" w:eastAsia="Times New Roman" w:hAnsi="Times New Roman" w:cs="Times New Roman"/>
            <w:sz w:val="24"/>
            <w:szCs w:val="24"/>
          </w:rPr>
          <w:t>The assumption is</w:t>
        </w:r>
      </w:ins>
      <w:r w:rsidRPr="00343B78">
        <w:rPr>
          <w:rFonts w:ascii="Times New Roman" w:eastAsia="Times New Roman" w:hAnsi="Times New Roman" w:cs="Times New Roman"/>
          <w:sz w:val="24"/>
          <w:szCs w:val="24"/>
        </w:rPr>
        <w:t xml:space="preserve"> that this standard will only be implemented through inclusion in other standards. Therefore, all the relevant abstract tests in Annex A should be included or </w:t>
      </w:r>
      <w:r w:rsidRPr="00343B78">
        <w:rPr>
          <w:rFonts w:ascii="Times New Roman" w:eastAsia="Times New Roman" w:hAnsi="Times New Roman" w:cs="Times New Roman"/>
          <w:sz w:val="24"/>
          <w:szCs w:val="24"/>
        </w:rPr>
        <w:lastRenderedPageBreak/>
        <w:t>referenced in the Abstract Test Suite</w:t>
      </w:r>
      <w:ins w:id="44" w:author="Carl Reed" w:date="2021-05-20T16:16:00Z">
        <w:r>
          <w:rPr>
            <w:rFonts w:ascii="Times New Roman" w:eastAsia="Times New Roman" w:hAnsi="Times New Roman" w:cs="Times New Roman"/>
            <w:sz w:val="24"/>
            <w:szCs w:val="24"/>
          </w:rPr>
          <w:t xml:space="preserve"> (ATS)</w:t>
        </w:r>
      </w:ins>
      <w:r w:rsidRPr="00343B78">
        <w:rPr>
          <w:rFonts w:ascii="Times New Roman" w:eastAsia="Times New Roman" w:hAnsi="Times New Roman" w:cs="Times New Roman"/>
          <w:sz w:val="24"/>
          <w:szCs w:val="24"/>
        </w:rPr>
        <w:t xml:space="preserve"> in each standard that implements conformance classes defined in this standard.</w:t>
      </w:r>
    </w:p>
    <w:p w14:paraId="0F42ABD0"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 xml:space="preserve">This standard identifies four conformance classes. The conformance classes implemented by an OGC API are advertised through the </w:t>
      </w:r>
      <w:r w:rsidRPr="00343B78">
        <w:rPr>
          <w:rFonts w:ascii="Courier New" w:eastAsia="Times New Roman" w:hAnsi="Courier New" w:cs="Courier New"/>
          <w:sz w:val="20"/>
          <w:szCs w:val="20"/>
        </w:rPr>
        <w:t>/conformance</w:t>
      </w:r>
      <w:r w:rsidRPr="00343B78">
        <w:rPr>
          <w:rFonts w:ascii="Times New Roman" w:eastAsia="Times New Roman" w:hAnsi="Times New Roman" w:cs="Times New Roman"/>
          <w:sz w:val="24"/>
          <w:szCs w:val="24"/>
        </w:rPr>
        <w:t xml:space="preserve"> resource on the</w:t>
      </w:r>
      <w:ins w:id="45" w:author="Carl Reed" w:date="2021-05-20T16:17:00Z">
        <w:r>
          <w:rPr>
            <w:rFonts w:ascii="Times New Roman" w:eastAsia="Times New Roman" w:hAnsi="Times New Roman" w:cs="Times New Roman"/>
            <w:sz w:val="24"/>
            <w:szCs w:val="24"/>
          </w:rPr>
          <w:t xml:space="preserve"> implementation instance of the</w:t>
        </w:r>
      </w:ins>
      <w:ins w:id="46" w:author="Carl Reed" w:date="2021-05-20T16:16:00Z">
        <w:r>
          <w:rPr>
            <w:rFonts w:ascii="Times New Roman" w:eastAsia="Times New Roman" w:hAnsi="Times New Roman" w:cs="Times New Roman"/>
            <w:sz w:val="24"/>
            <w:szCs w:val="24"/>
          </w:rPr>
          <w:t xml:space="preserve"> API</w:t>
        </w:r>
      </w:ins>
      <w:ins w:id="47" w:author="Carl Reed" w:date="2021-05-20T16:17:00Z">
        <w:r>
          <w:rPr>
            <w:rFonts w:ascii="Times New Roman" w:eastAsia="Times New Roman" w:hAnsi="Times New Roman" w:cs="Times New Roman"/>
            <w:sz w:val="24"/>
            <w:szCs w:val="24"/>
          </w:rPr>
          <w:t>’s</w:t>
        </w:r>
      </w:ins>
      <w:r w:rsidRPr="00343B78">
        <w:rPr>
          <w:rFonts w:ascii="Times New Roman" w:eastAsia="Times New Roman" w:hAnsi="Times New Roman" w:cs="Times New Roman"/>
          <w:sz w:val="24"/>
          <w:szCs w:val="24"/>
        </w:rPr>
        <w:t xml:space="preserve"> landing page. Each conformance class is defined by one requirements class. The tests in Annex A are organized by Requirements Class. So an implementation of the </w:t>
      </w:r>
      <w:r w:rsidRPr="00343B78">
        <w:rPr>
          <w:rFonts w:ascii="Times New Roman" w:eastAsia="Times New Roman" w:hAnsi="Times New Roman" w:cs="Times New Roman"/>
          <w:i/>
          <w:iCs/>
          <w:sz w:val="24"/>
          <w:szCs w:val="24"/>
        </w:rPr>
        <w:t>Core</w:t>
      </w:r>
      <w:r w:rsidRPr="00343B78">
        <w:rPr>
          <w:rFonts w:ascii="Times New Roman" w:eastAsia="Times New Roman" w:hAnsi="Times New Roman" w:cs="Times New Roman"/>
          <w:sz w:val="24"/>
          <w:szCs w:val="24"/>
        </w:rPr>
        <w:t xml:space="preserve"> conformance class must pass all tests specified in Annex A for the </w:t>
      </w:r>
      <w:r w:rsidRPr="00343B78">
        <w:rPr>
          <w:rFonts w:ascii="Times New Roman" w:eastAsia="Times New Roman" w:hAnsi="Times New Roman" w:cs="Times New Roman"/>
          <w:i/>
          <w:iCs/>
          <w:sz w:val="24"/>
          <w:szCs w:val="24"/>
        </w:rPr>
        <w:t>Core</w:t>
      </w:r>
      <w:r w:rsidRPr="00343B78">
        <w:rPr>
          <w:rFonts w:ascii="Times New Roman" w:eastAsia="Times New Roman" w:hAnsi="Times New Roman" w:cs="Times New Roman"/>
          <w:sz w:val="24"/>
          <w:szCs w:val="24"/>
        </w:rPr>
        <w:t xml:space="preserve"> requirements class.</w:t>
      </w:r>
    </w:p>
    <w:p w14:paraId="0BC5F8F2" w14:textId="77777777" w:rsidR="00343B78" w:rsidRPr="00343B78" w:rsidRDefault="00343B78" w:rsidP="00343B78">
      <w:pPr>
        <w:spacing w:before="100" w:beforeAutospacing="1" w:after="100" w:afterAutospacing="1" w:line="240" w:lineRule="auto"/>
        <w:outlineLvl w:val="2"/>
        <w:rPr>
          <w:rFonts w:ascii="Times New Roman" w:eastAsia="Times New Roman" w:hAnsi="Times New Roman" w:cs="Times New Roman"/>
          <w:b/>
          <w:bCs/>
          <w:sz w:val="27"/>
          <w:szCs w:val="27"/>
        </w:rPr>
      </w:pPr>
      <w:r w:rsidRPr="00343B78">
        <w:rPr>
          <w:rFonts w:ascii="Times New Roman" w:eastAsia="Times New Roman" w:hAnsi="Times New Roman" w:cs="Times New Roman"/>
          <w:b/>
          <w:bCs/>
          <w:sz w:val="27"/>
          <w:szCs w:val="27"/>
        </w:rPr>
        <w:t>3.1. Core Requirements Class</w:t>
      </w:r>
    </w:p>
    <w:p w14:paraId="44EC2019"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The</w:t>
      </w:r>
      <w:ins w:id="48" w:author="Carl Reed" w:date="2021-05-20T16:17:00Z">
        <w:r>
          <w:rPr>
            <w:rFonts w:ascii="Times New Roman" w:eastAsia="Times New Roman" w:hAnsi="Times New Roman" w:cs="Times New Roman"/>
            <w:sz w:val="24"/>
            <w:szCs w:val="24"/>
          </w:rPr>
          <w:t xml:space="preserve"> requirements specifies in the Common</w:t>
        </w:r>
      </w:ins>
      <w:r w:rsidRPr="00343B78">
        <w:rPr>
          <w:rFonts w:ascii="Times New Roman" w:eastAsia="Times New Roman" w:hAnsi="Times New Roman" w:cs="Times New Roman"/>
          <w:sz w:val="24"/>
          <w:szCs w:val="24"/>
        </w:rPr>
        <w:t xml:space="preserve"> </w:t>
      </w:r>
      <w:r w:rsidRPr="00343B78">
        <w:rPr>
          <w:rFonts w:ascii="Times New Roman" w:eastAsia="Times New Roman" w:hAnsi="Times New Roman" w:cs="Times New Roman"/>
          <w:i/>
          <w:iCs/>
          <w:sz w:val="24"/>
          <w:szCs w:val="24"/>
        </w:rPr>
        <w:t>Core Requirements Class</w:t>
      </w:r>
      <w:r w:rsidRPr="00343B78">
        <w:rPr>
          <w:rFonts w:ascii="Times New Roman" w:eastAsia="Times New Roman" w:hAnsi="Times New Roman" w:cs="Times New Roman"/>
          <w:sz w:val="24"/>
          <w:szCs w:val="24"/>
        </w:rPr>
        <w:t xml:space="preserve"> provide</w:t>
      </w:r>
      <w:del w:id="49" w:author="Carl Reed" w:date="2021-05-20T16:17:00Z">
        <w:r w:rsidRPr="00343B78" w:rsidDel="00343B78">
          <w:rPr>
            <w:rFonts w:ascii="Times New Roman" w:eastAsia="Times New Roman" w:hAnsi="Times New Roman" w:cs="Times New Roman"/>
            <w:sz w:val="24"/>
            <w:szCs w:val="24"/>
          </w:rPr>
          <w:delText>s</w:delText>
        </w:r>
      </w:del>
      <w:r w:rsidRPr="00343B78">
        <w:rPr>
          <w:rFonts w:ascii="Times New Roman" w:eastAsia="Times New Roman" w:hAnsi="Times New Roman" w:cs="Times New Roman"/>
          <w:sz w:val="24"/>
          <w:szCs w:val="24"/>
        </w:rPr>
        <w:t xml:space="preserve"> a minimal useful service interface for an OGC Web API. The requirements specified in this requirements class are </w:t>
      </w:r>
      <w:commentRangeStart w:id="50"/>
      <w:commentRangeStart w:id="51"/>
      <w:r w:rsidRPr="00343B78">
        <w:rPr>
          <w:rFonts w:ascii="Times New Roman" w:eastAsia="Times New Roman" w:hAnsi="Times New Roman" w:cs="Times New Roman"/>
          <w:sz w:val="24"/>
          <w:szCs w:val="24"/>
        </w:rPr>
        <w:t xml:space="preserve">recommended </w:t>
      </w:r>
      <w:commentRangeEnd w:id="50"/>
      <w:r>
        <w:rPr>
          <w:rStyle w:val="CommentReference"/>
        </w:rPr>
        <w:commentReference w:id="50"/>
      </w:r>
      <w:commentRangeEnd w:id="51"/>
      <w:r w:rsidR="00B14E1C">
        <w:rPr>
          <w:rStyle w:val="CommentReference"/>
        </w:rPr>
        <w:commentReference w:id="51"/>
      </w:r>
      <w:r w:rsidRPr="00343B78">
        <w:rPr>
          <w:rFonts w:ascii="Times New Roman" w:eastAsia="Times New Roman" w:hAnsi="Times New Roman" w:cs="Times New Roman"/>
          <w:sz w:val="24"/>
          <w:szCs w:val="24"/>
        </w:rPr>
        <w:t>for all OGC Web APIs.</w:t>
      </w:r>
    </w:p>
    <w:p w14:paraId="31984429"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 xml:space="preserve">The Core requirements class is specified in </w:t>
      </w:r>
      <w:hyperlink r:id="rId11" w:anchor="rc_core-section" w:history="1">
        <w:r w:rsidRPr="00343B78">
          <w:rPr>
            <w:rFonts w:ascii="Times New Roman" w:eastAsia="Times New Roman" w:hAnsi="Times New Roman" w:cs="Times New Roman"/>
            <w:color w:val="0000FF"/>
            <w:sz w:val="24"/>
            <w:szCs w:val="24"/>
            <w:u w:val="single"/>
          </w:rPr>
          <w:t>(Chapter 8)</w:t>
        </w:r>
      </w:hyperlink>
      <w:r w:rsidRPr="00343B78">
        <w:rPr>
          <w:rFonts w:ascii="Times New Roman" w:eastAsia="Times New Roman" w:hAnsi="Times New Roman" w:cs="Times New Roman"/>
          <w:sz w:val="24"/>
          <w:szCs w:val="24"/>
        </w:rPr>
        <w:t xml:space="preserve"> </w:t>
      </w:r>
      <w:r w:rsidRPr="00343B78">
        <w:rPr>
          <w:rFonts w:ascii="Times New Roman" w:eastAsia="Times New Roman" w:hAnsi="Times New Roman" w:cs="Times New Roman"/>
          <w:b/>
          <w:bCs/>
          <w:sz w:val="24"/>
          <w:szCs w:val="24"/>
        </w:rPr>
        <w:t>Requirements Class Core</w:t>
      </w:r>
      <w:r w:rsidRPr="00343B78">
        <w:rPr>
          <w:rFonts w:ascii="Times New Roman" w:eastAsia="Times New Roman" w:hAnsi="Times New Roman" w:cs="Times New Roman"/>
          <w:sz w:val="24"/>
          <w:szCs w:val="24"/>
        </w:rPr>
        <w:t>.</w:t>
      </w:r>
    </w:p>
    <w:p w14:paraId="397BB402" w14:textId="77777777" w:rsidR="009A54B0" w:rsidRPr="009A54B0" w:rsidRDefault="009A54B0" w:rsidP="009A54B0">
      <w:pPr>
        <w:spacing w:before="100" w:beforeAutospacing="1" w:after="100" w:afterAutospacing="1" w:line="240" w:lineRule="auto"/>
        <w:outlineLvl w:val="2"/>
        <w:rPr>
          <w:rFonts w:ascii="Times New Roman" w:eastAsia="Times New Roman" w:hAnsi="Times New Roman" w:cs="Times New Roman"/>
          <w:b/>
          <w:bCs/>
          <w:sz w:val="27"/>
          <w:szCs w:val="27"/>
        </w:rPr>
      </w:pPr>
      <w:r w:rsidRPr="009A54B0">
        <w:rPr>
          <w:rFonts w:ascii="Times New Roman" w:eastAsia="Times New Roman" w:hAnsi="Times New Roman" w:cs="Times New Roman"/>
          <w:b/>
          <w:bCs/>
          <w:sz w:val="27"/>
          <w:szCs w:val="27"/>
        </w:rPr>
        <w:t>3.2. Encoding Requirements Classes</w:t>
      </w:r>
    </w:p>
    <w:p w14:paraId="59B585C5"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The </w:t>
      </w:r>
      <w:r w:rsidRPr="009A54B0">
        <w:rPr>
          <w:rFonts w:ascii="Times New Roman" w:eastAsia="Times New Roman" w:hAnsi="Times New Roman" w:cs="Times New Roman"/>
          <w:i/>
          <w:iCs/>
          <w:sz w:val="24"/>
          <w:szCs w:val="24"/>
        </w:rPr>
        <w:t>Core</w:t>
      </w:r>
      <w:r w:rsidRPr="009A54B0">
        <w:rPr>
          <w:rFonts w:ascii="Times New Roman" w:eastAsia="Times New Roman" w:hAnsi="Times New Roman" w:cs="Times New Roman"/>
          <w:sz w:val="24"/>
          <w:szCs w:val="24"/>
        </w:rPr>
        <w:t xml:space="preserve"> </w:t>
      </w:r>
      <w:del w:id="52" w:author="Carl Reed" w:date="2021-05-20T16:19:00Z">
        <w:r w:rsidRPr="009A54B0" w:rsidDel="009A54B0">
          <w:rPr>
            <w:rFonts w:ascii="Times New Roman" w:eastAsia="Times New Roman" w:hAnsi="Times New Roman" w:cs="Times New Roman"/>
            <w:sz w:val="24"/>
            <w:szCs w:val="24"/>
          </w:rPr>
          <w:delText>r</w:delText>
        </w:r>
      </w:del>
      <w:ins w:id="53" w:author="Carl Reed" w:date="2021-05-20T16:19:00Z">
        <w:r>
          <w:rPr>
            <w:rFonts w:ascii="Times New Roman" w:eastAsia="Times New Roman" w:hAnsi="Times New Roman" w:cs="Times New Roman"/>
            <w:sz w:val="24"/>
            <w:szCs w:val="24"/>
          </w:rPr>
          <w:t>R</w:t>
        </w:r>
      </w:ins>
      <w:r w:rsidRPr="009A54B0">
        <w:rPr>
          <w:rFonts w:ascii="Times New Roman" w:eastAsia="Times New Roman" w:hAnsi="Times New Roman" w:cs="Times New Roman"/>
          <w:sz w:val="24"/>
          <w:szCs w:val="24"/>
        </w:rPr>
        <w:t xml:space="preserve">equirements </w:t>
      </w:r>
      <w:del w:id="54" w:author="Carl Reed" w:date="2021-05-20T16:19:00Z">
        <w:r w:rsidRPr="009A54B0" w:rsidDel="009A54B0">
          <w:rPr>
            <w:rFonts w:ascii="Times New Roman" w:eastAsia="Times New Roman" w:hAnsi="Times New Roman" w:cs="Times New Roman"/>
            <w:sz w:val="24"/>
            <w:szCs w:val="24"/>
          </w:rPr>
          <w:delText>c</w:delText>
        </w:r>
      </w:del>
      <w:ins w:id="55" w:author="Carl Reed" w:date="2021-05-20T16:19:00Z">
        <w:r>
          <w:rPr>
            <w:rFonts w:ascii="Times New Roman" w:eastAsia="Times New Roman" w:hAnsi="Times New Roman" w:cs="Times New Roman"/>
            <w:sz w:val="24"/>
            <w:szCs w:val="24"/>
          </w:rPr>
          <w:t>C</w:t>
        </w:r>
      </w:ins>
      <w:r w:rsidRPr="009A54B0">
        <w:rPr>
          <w:rFonts w:ascii="Times New Roman" w:eastAsia="Times New Roman" w:hAnsi="Times New Roman" w:cs="Times New Roman"/>
          <w:sz w:val="24"/>
          <w:szCs w:val="24"/>
        </w:rPr>
        <w:t xml:space="preserve">lass does not mandate a specific encoding or format for representations of resources. However, both </w:t>
      </w:r>
      <w:r w:rsidRPr="009A54B0">
        <w:rPr>
          <w:rFonts w:ascii="Times New Roman" w:eastAsia="Times New Roman" w:hAnsi="Times New Roman" w:cs="Times New Roman"/>
          <w:i/>
          <w:iCs/>
          <w:sz w:val="24"/>
          <w:szCs w:val="24"/>
        </w:rPr>
        <w:t>HTML</w:t>
      </w:r>
      <w:r w:rsidRPr="009A54B0">
        <w:rPr>
          <w:rFonts w:ascii="Times New Roman" w:eastAsia="Times New Roman" w:hAnsi="Times New Roman" w:cs="Times New Roman"/>
          <w:sz w:val="24"/>
          <w:szCs w:val="24"/>
        </w:rPr>
        <w:t xml:space="preserve"> and </w:t>
      </w:r>
      <w:r w:rsidRPr="009A54B0">
        <w:rPr>
          <w:rFonts w:ascii="Times New Roman" w:eastAsia="Times New Roman" w:hAnsi="Times New Roman" w:cs="Times New Roman"/>
          <w:i/>
          <w:iCs/>
          <w:sz w:val="24"/>
          <w:szCs w:val="24"/>
        </w:rPr>
        <w:t>JSON</w:t>
      </w:r>
      <w:r w:rsidRPr="009A54B0">
        <w:rPr>
          <w:rFonts w:ascii="Times New Roman" w:eastAsia="Times New Roman" w:hAnsi="Times New Roman" w:cs="Times New Roman"/>
          <w:sz w:val="24"/>
          <w:szCs w:val="24"/>
        </w:rPr>
        <w:t xml:space="preserve"> are commonly used encodings for spatial data on the web. The </w:t>
      </w:r>
      <w:r w:rsidRPr="009A54B0">
        <w:rPr>
          <w:rFonts w:ascii="Times New Roman" w:eastAsia="Times New Roman" w:hAnsi="Times New Roman" w:cs="Times New Roman"/>
          <w:i/>
          <w:iCs/>
          <w:sz w:val="24"/>
          <w:szCs w:val="24"/>
        </w:rPr>
        <w:t>HTML</w:t>
      </w:r>
      <w:r w:rsidRPr="009A54B0">
        <w:rPr>
          <w:rFonts w:ascii="Times New Roman" w:eastAsia="Times New Roman" w:hAnsi="Times New Roman" w:cs="Times New Roman"/>
          <w:sz w:val="24"/>
          <w:szCs w:val="24"/>
        </w:rPr>
        <w:t xml:space="preserve"> and </w:t>
      </w:r>
      <w:r w:rsidRPr="009A54B0">
        <w:rPr>
          <w:rFonts w:ascii="Times New Roman" w:eastAsia="Times New Roman" w:hAnsi="Times New Roman" w:cs="Times New Roman"/>
          <w:i/>
          <w:iCs/>
          <w:sz w:val="24"/>
          <w:szCs w:val="24"/>
        </w:rPr>
        <w:t>JSON</w:t>
      </w:r>
      <w:r w:rsidRPr="009A54B0">
        <w:rPr>
          <w:rFonts w:ascii="Times New Roman" w:eastAsia="Times New Roman" w:hAnsi="Times New Roman" w:cs="Times New Roman"/>
          <w:sz w:val="24"/>
          <w:szCs w:val="24"/>
        </w:rPr>
        <w:t xml:space="preserve"> requirements classes specify the encoding of resource representations using:</w:t>
      </w:r>
    </w:p>
    <w:p w14:paraId="23D9B6A0" w14:textId="77777777" w:rsidR="009A54B0" w:rsidRPr="009A54B0" w:rsidRDefault="003D4E98" w:rsidP="009A54B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rc_html-section" w:history="1">
        <w:r w:rsidR="009A54B0" w:rsidRPr="009A54B0">
          <w:rPr>
            <w:rFonts w:ascii="Times New Roman" w:eastAsia="Times New Roman" w:hAnsi="Times New Roman" w:cs="Times New Roman"/>
            <w:color w:val="0000FF"/>
            <w:sz w:val="24"/>
            <w:szCs w:val="24"/>
            <w:u w:val="single"/>
          </w:rPr>
          <w:t>HTML</w:t>
        </w:r>
      </w:hyperlink>
    </w:p>
    <w:p w14:paraId="723FECB7" w14:textId="77777777" w:rsidR="009A54B0" w:rsidRPr="009A54B0" w:rsidRDefault="003D4E98" w:rsidP="009A54B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rc_json-section" w:history="1">
        <w:r w:rsidR="009A54B0" w:rsidRPr="009A54B0">
          <w:rPr>
            <w:rFonts w:ascii="Times New Roman" w:eastAsia="Times New Roman" w:hAnsi="Times New Roman" w:cs="Times New Roman"/>
            <w:color w:val="0000FF"/>
            <w:sz w:val="24"/>
            <w:szCs w:val="24"/>
            <w:u w:val="single"/>
          </w:rPr>
          <w:t>JSON</w:t>
        </w:r>
      </w:hyperlink>
    </w:p>
    <w:p w14:paraId="19692B75"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Neither of these encodings is mandatory. An </w:t>
      </w:r>
      <w:del w:id="56" w:author="Carl Reed" w:date="2021-05-20T16:19:00Z">
        <w:r w:rsidRPr="009A54B0" w:rsidDel="009A54B0">
          <w:rPr>
            <w:rFonts w:ascii="Times New Roman" w:eastAsia="Times New Roman" w:hAnsi="Times New Roman" w:cs="Times New Roman"/>
            <w:sz w:val="24"/>
            <w:szCs w:val="24"/>
          </w:rPr>
          <w:delText>implementor</w:delText>
        </w:r>
      </w:del>
      <w:ins w:id="57" w:author="Carl Reed" w:date="2021-05-20T16:19:00Z">
        <w:r w:rsidRPr="009A54B0">
          <w:rPr>
            <w:rFonts w:ascii="Times New Roman" w:eastAsia="Times New Roman" w:hAnsi="Times New Roman" w:cs="Times New Roman"/>
            <w:sz w:val="24"/>
            <w:szCs w:val="24"/>
          </w:rPr>
          <w:t>implementer</w:t>
        </w:r>
      </w:ins>
      <w:r w:rsidRPr="009A54B0">
        <w:rPr>
          <w:rFonts w:ascii="Times New Roman" w:eastAsia="Times New Roman" w:hAnsi="Times New Roman" w:cs="Times New Roman"/>
          <w:sz w:val="24"/>
          <w:szCs w:val="24"/>
        </w:rPr>
        <w:t xml:space="preserve"> of the </w:t>
      </w:r>
      <w:r w:rsidRPr="009A54B0">
        <w:rPr>
          <w:rFonts w:ascii="Times New Roman" w:eastAsia="Times New Roman" w:hAnsi="Times New Roman" w:cs="Times New Roman"/>
          <w:i/>
          <w:iCs/>
          <w:sz w:val="24"/>
          <w:szCs w:val="24"/>
        </w:rPr>
        <w:t>API-Common</w:t>
      </w:r>
      <w:r w:rsidRPr="009A54B0">
        <w:rPr>
          <w:rFonts w:ascii="Times New Roman" w:eastAsia="Times New Roman" w:hAnsi="Times New Roman" w:cs="Times New Roman"/>
          <w:sz w:val="24"/>
          <w:szCs w:val="24"/>
        </w:rPr>
        <w:t xml:space="preserve"> standard may decide to implement another encodings instead of, or in addition to, these two.</w:t>
      </w:r>
    </w:p>
    <w:p w14:paraId="72B4EE75"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The Encoding Requirements Classes are specified in </w:t>
      </w:r>
      <w:hyperlink r:id="rId14" w:anchor="rc_encoding-section" w:history="1">
        <w:r w:rsidRPr="009A54B0">
          <w:rPr>
            <w:rFonts w:ascii="Times New Roman" w:eastAsia="Times New Roman" w:hAnsi="Times New Roman" w:cs="Times New Roman"/>
            <w:color w:val="0000FF"/>
            <w:sz w:val="24"/>
            <w:szCs w:val="24"/>
            <w:u w:val="single"/>
          </w:rPr>
          <w:t>(Chapter 9)</w:t>
        </w:r>
      </w:hyperlink>
      <w:r w:rsidRPr="009A54B0">
        <w:rPr>
          <w:rFonts w:ascii="Times New Roman" w:eastAsia="Times New Roman" w:hAnsi="Times New Roman" w:cs="Times New Roman"/>
          <w:sz w:val="24"/>
          <w:szCs w:val="24"/>
        </w:rPr>
        <w:t xml:space="preserve"> </w:t>
      </w:r>
      <w:r w:rsidRPr="009A54B0">
        <w:rPr>
          <w:rFonts w:ascii="Times New Roman" w:eastAsia="Times New Roman" w:hAnsi="Times New Roman" w:cs="Times New Roman"/>
          <w:b/>
          <w:bCs/>
          <w:sz w:val="24"/>
          <w:szCs w:val="24"/>
        </w:rPr>
        <w:t>Encoding Requirements Classes</w:t>
      </w:r>
      <w:r w:rsidRPr="009A54B0">
        <w:rPr>
          <w:rFonts w:ascii="Times New Roman" w:eastAsia="Times New Roman" w:hAnsi="Times New Roman" w:cs="Times New Roman"/>
          <w:sz w:val="24"/>
          <w:szCs w:val="24"/>
        </w:rPr>
        <w:t>.</w:t>
      </w:r>
    </w:p>
    <w:p w14:paraId="222CFF3C" w14:textId="77777777" w:rsidR="009A54B0" w:rsidRPr="009A54B0" w:rsidRDefault="009A54B0" w:rsidP="009A54B0">
      <w:pPr>
        <w:spacing w:before="100" w:beforeAutospacing="1" w:after="100" w:afterAutospacing="1" w:line="240" w:lineRule="auto"/>
        <w:outlineLvl w:val="2"/>
        <w:rPr>
          <w:rFonts w:ascii="Times New Roman" w:eastAsia="Times New Roman" w:hAnsi="Times New Roman" w:cs="Times New Roman"/>
          <w:b/>
          <w:bCs/>
          <w:sz w:val="27"/>
          <w:szCs w:val="27"/>
        </w:rPr>
      </w:pPr>
      <w:r w:rsidRPr="009A54B0">
        <w:rPr>
          <w:rFonts w:ascii="Times New Roman" w:eastAsia="Times New Roman" w:hAnsi="Times New Roman" w:cs="Times New Roman"/>
          <w:b/>
          <w:bCs/>
          <w:sz w:val="27"/>
          <w:szCs w:val="27"/>
        </w:rPr>
        <w:t>3.3. OpenAPI 3.0 Requirements Class</w:t>
      </w:r>
    </w:p>
    <w:p w14:paraId="334856AC"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The </w:t>
      </w:r>
      <w:r w:rsidRPr="009A54B0">
        <w:rPr>
          <w:rFonts w:ascii="Times New Roman" w:eastAsia="Times New Roman" w:hAnsi="Times New Roman" w:cs="Times New Roman"/>
          <w:i/>
          <w:iCs/>
          <w:sz w:val="24"/>
          <w:szCs w:val="24"/>
        </w:rPr>
        <w:t>API-Common - core</w:t>
      </w:r>
      <w:r w:rsidRPr="009A54B0">
        <w:rPr>
          <w:rFonts w:ascii="Times New Roman" w:eastAsia="Times New Roman" w:hAnsi="Times New Roman" w:cs="Times New Roman"/>
          <w:sz w:val="24"/>
          <w:szCs w:val="24"/>
        </w:rPr>
        <w:t xml:space="preserve"> Standard does not mandate any encoding or format for the formal definition of the API. The </w:t>
      </w:r>
      <w:del w:id="58" w:author="Carl Reed" w:date="2021-05-20T16:19:00Z">
        <w:r w:rsidRPr="009A54B0" w:rsidDel="009A54B0">
          <w:rPr>
            <w:rFonts w:ascii="Times New Roman" w:eastAsia="Times New Roman" w:hAnsi="Times New Roman" w:cs="Times New Roman"/>
            <w:sz w:val="24"/>
            <w:szCs w:val="24"/>
          </w:rPr>
          <w:delText>prefered</w:delText>
        </w:r>
      </w:del>
      <w:ins w:id="59" w:author="Carl Reed" w:date="2021-05-20T16:19:00Z">
        <w:r w:rsidRPr="009A54B0">
          <w:rPr>
            <w:rFonts w:ascii="Times New Roman" w:eastAsia="Times New Roman" w:hAnsi="Times New Roman" w:cs="Times New Roman"/>
            <w:sz w:val="24"/>
            <w:szCs w:val="24"/>
          </w:rPr>
          <w:t>preferred</w:t>
        </w:r>
      </w:ins>
      <w:r w:rsidRPr="009A54B0">
        <w:rPr>
          <w:rFonts w:ascii="Times New Roman" w:eastAsia="Times New Roman" w:hAnsi="Times New Roman" w:cs="Times New Roman"/>
          <w:sz w:val="24"/>
          <w:szCs w:val="24"/>
        </w:rPr>
        <w:t xml:space="preserve"> option is the OpenAPI 3.0 specification. The </w:t>
      </w:r>
      <w:r w:rsidRPr="009A54B0">
        <w:rPr>
          <w:rFonts w:ascii="Times New Roman" w:eastAsia="Times New Roman" w:hAnsi="Times New Roman" w:cs="Times New Roman"/>
          <w:i/>
          <w:iCs/>
          <w:sz w:val="24"/>
          <w:szCs w:val="24"/>
        </w:rPr>
        <w:t>OpenAPI 3.0</w:t>
      </w:r>
      <w:r w:rsidRPr="009A54B0">
        <w:rPr>
          <w:rFonts w:ascii="Times New Roman" w:eastAsia="Times New Roman" w:hAnsi="Times New Roman" w:cs="Times New Roman"/>
          <w:sz w:val="24"/>
          <w:szCs w:val="24"/>
        </w:rPr>
        <w:t xml:space="preserve"> requirements class has been specified for APIs implementing OpenAPI 3.0.</w:t>
      </w:r>
    </w:p>
    <w:p w14:paraId="7931CEF6"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The OpenAPI 3.0 Requirements Class is specified in </w:t>
      </w:r>
      <w:hyperlink r:id="rId15" w:anchor="rc_oas30-section" w:history="1">
        <w:r w:rsidRPr="009A54B0">
          <w:rPr>
            <w:rFonts w:ascii="Times New Roman" w:eastAsia="Times New Roman" w:hAnsi="Times New Roman" w:cs="Times New Roman"/>
            <w:color w:val="0000FF"/>
            <w:sz w:val="24"/>
            <w:szCs w:val="24"/>
            <w:u w:val="single"/>
          </w:rPr>
          <w:t>(Chapter 10)</w:t>
        </w:r>
      </w:hyperlink>
      <w:r w:rsidRPr="009A54B0">
        <w:rPr>
          <w:rFonts w:ascii="Times New Roman" w:eastAsia="Times New Roman" w:hAnsi="Times New Roman" w:cs="Times New Roman"/>
          <w:sz w:val="24"/>
          <w:szCs w:val="24"/>
        </w:rPr>
        <w:t xml:space="preserve"> </w:t>
      </w:r>
      <w:r w:rsidRPr="009A54B0">
        <w:rPr>
          <w:rFonts w:ascii="Times New Roman" w:eastAsia="Times New Roman" w:hAnsi="Times New Roman" w:cs="Times New Roman"/>
          <w:b/>
          <w:bCs/>
          <w:sz w:val="24"/>
          <w:szCs w:val="24"/>
        </w:rPr>
        <w:t>OpenAPI 3.0 Requirements Class</w:t>
      </w:r>
      <w:r w:rsidRPr="009A54B0">
        <w:rPr>
          <w:rFonts w:ascii="Times New Roman" w:eastAsia="Times New Roman" w:hAnsi="Times New Roman" w:cs="Times New Roman"/>
          <w:sz w:val="24"/>
          <w:szCs w:val="24"/>
        </w:rPr>
        <w:t>.</w:t>
      </w:r>
    </w:p>
    <w:p w14:paraId="06DDA257" w14:textId="77777777" w:rsidR="00565F6F" w:rsidRDefault="00766375" w:rsidP="006667EE">
      <w:r>
        <w:t>&lt;&lt;SNIP, SNIP&gt;&gt;</w:t>
      </w:r>
    </w:p>
    <w:p w14:paraId="7FA99787" w14:textId="77777777" w:rsidR="00766375" w:rsidRDefault="00766375" w:rsidP="006667EE"/>
    <w:p w14:paraId="28271187" w14:textId="77777777" w:rsidR="00766375" w:rsidRPr="00766375" w:rsidRDefault="00766375" w:rsidP="00766375">
      <w:pPr>
        <w:spacing w:before="100" w:beforeAutospacing="1" w:after="100" w:afterAutospacing="1" w:line="240" w:lineRule="auto"/>
        <w:outlineLvl w:val="1"/>
        <w:rPr>
          <w:rFonts w:ascii="Times New Roman" w:eastAsia="Times New Roman" w:hAnsi="Times New Roman" w:cs="Times New Roman"/>
          <w:b/>
          <w:bCs/>
          <w:sz w:val="36"/>
          <w:szCs w:val="36"/>
        </w:rPr>
      </w:pPr>
      <w:r w:rsidRPr="00766375">
        <w:rPr>
          <w:rFonts w:ascii="Times New Roman" w:eastAsia="Times New Roman" w:hAnsi="Times New Roman" w:cs="Times New Roman"/>
          <w:b/>
          <w:bCs/>
          <w:sz w:val="36"/>
          <w:szCs w:val="36"/>
        </w:rPr>
        <w:lastRenderedPageBreak/>
        <w:t>6. Conventions</w:t>
      </w:r>
    </w:p>
    <w:p w14:paraId="7DD828B4"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6.1. Web API Fundamentals</w:t>
      </w:r>
    </w:p>
    <w:p w14:paraId="689E783A"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The following concepts are critical to understanding OGC Web API standards.</w:t>
      </w:r>
    </w:p>
    <w:p w14:paraId="22772635" w14:textId="77777777" w:rsidR="00766375" w:rsidRPr="00766375" w:rsidRDefault="00766375"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purpose of a Web API is to provide a uniform interface to </w:t>
      </w:r>
      <w:hyperlink r:id="rId16" w:anchor="resource-definition" w:history="1">
        <w:r w:rsidRPr="00766375">
          <w:rPr>
            <w:rFonts w:ascii="Times New Roman" w:eastAsia="Times New Roman" w:hAnsi="Times New Roman" w:cs="Times New Roman"/>
            <w:color w:val="0000FF"/>
            <w:sz w:val="24"/>
            <w:szCs w:val="24"/>
            <w:u w:val="single"/>
          </w:rPr>
          <w:t>resources</w:t>
        </w:r>
      </w:hyperlink>
      <w:r w:rsidRPr="00766375">
        <w:rPr>
          <w:rFonts w:ascii="Times New Roman" w:eastAsia="Times New Roman" w:hAnsi="Times New Roman" w:cs="Times New Roman"/>
          <w:sz w:val="24"/>
          <w:szCs w:val="24"/>
        </w:rPr>
        <w:t>.</w:t>
      </w:r>
    </w:p>
    <w:p w14:paraId="500190A0" w14:textId="77777777" w:rsidR="00766375" w:rsidRPr="00766375" w:rsidRDefault="003D4E98"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anchor="resource-definition" w:history="1">
        <w:r w:rsidR="00766375" w:rsidRPr="00766375">
          <w:rPr>
            <w:rFonts w:ascii="Times New Roman" w:eastAsia="Times New Roman" w:hAnsi="Times New Roman" w:cs="Times New Roman"/>
            <w:color w:val="0000FF"/>
            <w:sz w:val="24"/>
            <w:szCs w:val="24"/>
            <w:u w:val="single"/>
          </w:rPr>
          <w:t>Resources</w:t>
        </w:r>
      </w:hyperlink>
      <w:r w:rsidR="00766375" w:rsidRPr="00766375">
        <w:rPr>
          <w:rFonts w:ascii="Times New Roman" w:eastAsia="Times New Roman" w:hAnsi="Times New Roman" w:cs="Times New Roman"/>
          <w:sz w:val="24"/>
          <w:szCs w:val="24"/>
        </w:rPr>
        <w:t xml:space="preserve"> are uniquely identified using </w:t>
      </w:r>
      <w:hyperlink r:id="rId18" w:anchor="uri-definition" w:history="1">
        <w:r w:rsidR="00766375" w:rsidRPr="00766375">
          <w:rPr>
            <w:rFonts w:ascii="Times New Roman" w:eastAsia="Times New Roman" w:hAnsi="Times New Roman" w:cs="Times New Roman"/>
            <w:color w:val="0000FF"/>
            <w:sz w:val="24"/>
            <w:szCs w:val="24"/>
            <w:u w:val="single"/>
          </w:rPr>
          <w:t>Uniform Resource Identifiers</w:t>
        </w:r>
      </w:hyperlink>
      <w:r w:rsidR="00766375" w:rsidRPr="00766375">
        <w:rPr>
          <w:rFonts w:ascii="Times New Roman" w:eastAsia="Times New Roman" w:hAnsi="Times New Roman" w:cs="Times New Roman"/>
          <w:sz w:val="24"/>
          <w:szCs w:val="24"/>
        </w:rPr>
        <w:t xml:space="preserve"> (URI).</w:t>
      </w:r>
    </w:p>
    <w:p w14:paraId="67162E01" w14:textId="77777777" w:rsidR="00766375" w:rsidRPr="00766375" w:rsidRDefault="00766375"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A user manipulates a </w:t>
      </w:r>
      <w:hyperlink r:id="rId19" w:anchor="resource-definition" w:history="1">
        <w:r w:rsidRPr="00766375">
          <w:rPr>
            <w:rFonts w:ascii="Times New Roman" w:eastAsia="Times New Roman" w:hAnsi="Times New Roman" w:cs="Times New Roman"/>
            <w:color w:val="0000FF"/>
            <w:sz w:val="24"/>
            <w:szCs w:val="24"/>
            <w:u w:val="single"/>
          </w:rPr>
          <w:t>resource</w:t>
        </w:r>
      </w:hyperlink>
      <w:r w:rsidRPr="00766375">
        <w:rPr>
          <w:rFonts w:ascii="Times New Roman" w:eastAsia="Times New Roman" w:hAnsi="Times New Roman" w:cs="Times New Roman"/>
          <w:sz w:val="24"/>
          <w:szCs w:val="24"/>
        </w:rPr>
        <w:t xml:space="preserve"> through </w:t>
      </w:r>
      <w:hyperlink r:id="rId20" w:anchor="representation-definition" w:history="1">
        <w:r w:rsidRPr="00766375">
          <w:rPr>
            <w:rFonts w:ascii="Times New Roman" w:eastAsia="Times New Roman" w:hAnsi="Times New Roman" w:cs="Times New Roman"/>
            <w:color w:val="0000FF"/>
            <w:sz w:val="24"/>
            <w:szCs w:val="24"/>
            <w:u w:val="single"/>
          </w:rPr>
          <w:t>representations</w:t>
        </w:r>
      </w:hyperlink>
      <w:r w:rsidRPr="00766375">
        <w:rPr>
          <w:rFonts w:ascii="Times New Roman" w:eastAsia="Times New Roman" w:hAnsi="Times New Roman" w:cs="Times New Roman"/>
          <w:sz w:val="24"/>
          <w:szCs w:val="24"/>
        </w:rPr>
        <w:t xml:space="preserve"> of that </w:t>
      </w:r>
      <w:hyperlink r:id="rId21" w:anchor="resource-definition" w:history="1">
        <w:r w:rsidRPr="00766375">
          <w:rPr>
            <w:rFonts w:ascii="Times New Roman" w:eastAsia="Times New Roman" w:hAnsi="Times New Roman" w:cs="Times New Roman"/>
            <w:color w:val="0000FF"/>
            <w:sz w:val="24"/>
            <w:szCs w:val="24"/>
            <w:u w:val="single"/>
          </w:rPr>
          <w:t>resource</w:t>
        </w:r>
      </w:hyperlink>
      <w:r w:rsidRPr="00766375">
        <w:rPr>
          <w:rFonts w:ascii="Times New Roman" w:eastAsia="Times New Roman" w:hAnsi="Times New Roman" w:cs="Times New Roman"/>
          <w:sz w:val="24"/>
          <w:szCs w:val="24"/>
        </w:rPr>
        <w:t>.</w:t>
      </w:r>
    </w:p>
    <w:p w14:paraId="58EFBB12" w14:textId="77777777" w:rsidR="00766375" w:rsidRPr="00766375" w:rsidRDefault="00766375"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A </w:t>
      </w:r>
      <w:hyperlink r:id="rId22" w:anchor="representation-definition" w:history="1">
        <w:r w:rsidRPr="00766375">
          <w:rPr>
            <w:rFonts w:ascii="Times New Roman" w:eastAsia="Times New Roman" w:hAnsi="Times New Roman" w:cs="Times New Roman"/>
            <w:color w:val="0000FF"/>
            <w:sz w:val="24"/>
            <w:szCs w:val="24"/>
            <w:u w:val="single"/>
          </w:rPr>
          <w:t>representation</w:t>
        </w:r>
      </w:hyperlink>
      <w:r w:rsidRPr="00766375">
        <w:rPr>
          <w:rFonts w:ascii="Times New Roman" w:eastAsia="Times New Roman" w:hAnsi="Times New Roman" w:cs="Times New Roman"/>
          <w:sz w:val="24"/>
          <w:szCs w:val="24"/>
        </w:rPr>
        <w:t xml:space="preserve"> is the current or intended state of a </w:t>
      </w:r>
      <w:hyperlink r:id="rId23" w:anchor="resource-definition" w:history="1">
        <w:r w:rsidRPr="00766375">
          <w:rPr>
            <w:rFonts w:ascii="Times New Roman" w:eastAsia="Times New Roman" w:hAnsi="Times New Roman" w:cs="Times New Roman"/>
            <w:color w:val="0000FF"/>
            <w:sz w:val="24"/>
            <w:szCs w:val="24"/>
            <w:u w:val="single"/>
          </w:rPr>
          <w:t>resource</w:t>
        </w:r>
      </w:hyperlink>
      <w:r w:rsidRPr="00766375">
        <w:rPr>
          <w:rFonts w:ascii="Times New Roman" w:eastAsia="Times New Roman" w:hAnsi="Times New Roman" w:cs="Times New Roman"/>
          <w:sz w:val="24"/>
          <w:szCs w:val="24"/>
        </w:rPr>
        <w:t xml:space="preserve"> encoded for exchange between components.</w:t>
      </w:r>
    </w:p>
    <w:p w14:paraId="7FE89227" w14:textId="77777777" w:rsidR="00766375" w:rsidRPr="00766375" w:rsidRDefault="00766375"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format used to encode a </w:t>
      </w:r>
      <w:hyperlink r:id="rId24" w:anchor="representation-definition" w:history="1">
        <w:r w:rsidRPr="00766375">
          <w:rPr>
            <w:rFonts w:ascii="Times New Roman" w:eastAsia="Times New Roman" w:hAnsi="Times New Roman" w:cs="Times New Roman"/>
            <w:color w:val="0000FF"/>
            <w:sz w:val="24"/>
            <w:szCs w:val="24"/>
            <w:u w:val="single"/>
          </w:rPr>
          <w:t>representation</w:t>
        </w:r>
      </w:hyperlink>
      <w:r w:rsidRPr="00766375">
        <w:rPr>
          <w:rFonts w:ascii="Times New Roman" w:eastAsia="Times New Roman" w:hAnsi="Times New Roman" w:cs="Times New Roman"/>
          <w:sz w:val="24"/>
          <w:szCs w:val="24"/>
        </w:rPr>
        <w:t xml:space="preserve"> is negotiated between the components participating in the exchange.</w:t>
      </w:r>
    </w:p>
    <w:p w14:paraId="183BE299" w14:textId="77777777" w:rsidR="00766375" w:rsidRPr="00766375" w:rsidRDefault="003D4E98"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anchor="representation-definition" w:history="1">
        <w:r w:rsidR="00766375" w:rsidRPr="00766375">
          <w:rPr>
            <w:rFonts w:ascii="Times New Roman" w:eastAsia="Times New Roman" w:hAnsi="Times New Roman" w:cs="Times New Roman"/>
            <w:color w:val="0000FF"/>
            <w:sz w:val="24"/>
            <w:szCs w:val="24"/>
            <w:u w:val="single"/>
          </w:rPr>
          <w:t>Representations</w:t>
        </w:r>
      </w:hyperlink>
      <w:r w:rsidR="00766375" w:rsidRPr="00766375">
        <w:rPr>
          <w:rFonts w:ascii="Times New Roman" w:eastAsia="Times New Roman" w:hAnsi="Times New Roman" w:cs="Times New Roman"/>
          <w:sz w:val="24"/>
          <w:szCs w:val="24"/>
        </w:rPr>
        <w:t xml:space="preserve"> are exchanged between components using the HTTP protocol and the operations (GET, PUT, etc.) that HTTP supports.</w:t>
      </w:r>
    </w:p>
    <w:p w14:paraId="4C70C7F2"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6.2. Identifiers</w:t>
      </w:r>
    </w:p>
    <w:p w14:paraId="1DB369E1"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w:t>
      </w:r>
      <w:hyperlink r:id="rId26" w:anchor="WEBARCH" w:history="1">
        <w:r w:rsidRPr="00766375">
          <w:rPr>
            <w:rFonts w:ascii="Times New Roman" w:eastAsia="Times New Roman" w:hAnsi="Times New Roman" w:cs="Times New Roman"/>
            <w:color w:val="0000FF"/>
            <w:sz w:val="24"/>
            <w:szCs w:val="24"/>
            <w:u w:val="single"/>
          </w:rPr>
          <w:t>Architecture of the World Wide Web</w:t>
        </w:r>
      </w:hyperlink>
      <w:r w:rsidRPr="00766375">
        <w:rPr>
          <w:rFonts w:ascii="Times New Roman" w:eastAsia="Times New Roman" w:hAnsi="Times New Roman" w:cs="Times New Roman"/>
          <w:sz w:val="24"/>
          <w:szCs w:val="24"/>
        </w:rPr>
        <w:t xml:space="preserve"> establishes the URI as the single global identification system for the Web. Therefore, URIs or </w:t>
      </w:r>
      <w:hyperlink r:id="rId27" w:anchor="rfc6570" w:history="1">
        <w:r w:rsidRPr="00766375">
          <w:rPr>
            <w:rFonts w:ascii="Times New Roman" w:eastAsia="Times New Roman" w:hAnsi="Times New Roman" w:cs="Times New Roman"/>
            <w:color w:val="0000FF"/>
            <w:sz w:val="24"/>
            <w:szCs w:val="24"/>
            <w:u w:val="single"/>
          </w:rPr>
          <w:t>URI Templates</w:t>
        </w:r>
      </w:hyperlink>
      <w:r w:rsidRPr="00766375">
        <w:rPr>
          <w:rFonts w:ascii="Times New Roman" w:eastAsia="Times New Roman" w:hAnsi="Times New Roman" w:cs="Times New Roman"/>
          <w:sz w:val="24"/>
          <w:szCs w:val="24"/>
        </w:rPr>
        <w:t xml:space="preserve"> are used in OGC Web API standards to identify key entities in those standards.</w:t>
      </w:r>
    </w:p>
    <w:p w14:paraId="06F1A3D9"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In accordance with OGC policy, only the </w:t>
      </w:r>
      <w:hyperlink r:id="rId28" w:anchor="url-definition" w:history="1">
        <w:r w:rsidRPr="00766375">
          <w:rPr>
            <w:rFonts w:ascii="Times New Roman" w:eastAsia="Times New Roman" w:hAnsi="Times New Roman" w:cs="Times New Roman"/>
            <w:color w:val="0000FF"/>
            <w:sz w:val="24"/>
            <w:szCs w:val="24"/>
            <w:u w:val="single"/>
          </w:rPr>
          <w:t>Uniform Resource Locator (URL)</w:t>
        </w:r>
      </w:hyperlink>
      <w:r w:rsidRPr="00766375">
        <w:rPr>
          <w:rFonts w:ascii="Times New Roman" w:eastAsia="Times New Roman" w:hAnsi="Times New Roman" w:cs="Times New Roman"/>
          <w:sz w:val="24"/>
          <w:szCs w:val="24"/>
        </w:rPr>
        <w:t xml:space="preserve"> form of URIs is used.</w:t>
      </w:r>
    </w:p>
    <w:p w14:paraId="7F277DC4"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normative provisions in this draft standard are denoted by the URI </w:t>
      </w:r>
      <w:hyperlink r:id="rId29" w:history="1">
        <w:r w:rsidRPr="00766375">
          <w:rPr>
            <w:rFonts w:ascii="Courier New" w:eastAsia="Times New Roman" w:hAnsi="Courier New" w:cs="Courier New"/>
            <w:color w:val="0000FF"/>
            <w:sz w:val="20"/>
            <w:szCs w:val="20"/>
            <w:u w:val="single"/>
          </w:rPr>
          <w:t>http://www.opengis.net/spec/ogcapi-common-1/1.0</w:t>
        </w:r>
      </w:hyperlink>
      <w:r w:rsidRPr="00766375">
        <w:rPr>
          <w:rFonts w:ascii="Times New Roman" w:eastAsia="Times New Roman" w:hAnsi="Times New Roman" w:cs="Times New Roman"/>
          <w:sz w:val="24"/>
          <w:szCs w:val="24"/>
        </w:rPr>
        <w:t xml:space="preserve">. All </w:t>
      </w:r>
      <w:hyperlink r:id="rId30" w:anchor="requirement-definition" w:history="1">
        <w:r w:rsidRPr="00766375">
          <w:rPr>
            <w:rFonts w:ascii="Times New Roman" w:eastAsia="Times New Roman" w:hAnsi="Times New Roman" w:cs="Times New Roman"/>
            <w:color w:val="0000FF"/>
            <w:sz w:val="24"/>
            <w:szCs w:val="24"/>
            <w:u w:val="single"/>
          </w:rPr>
          <w:t>Requirements</w:t>
        </w:r>
      </w:hyperlink>
      <w:r w:rsidRPr="00766375">
        <w:rPr>
          <w:rFonts w:ascii="Times New Roman" w:eastAsia="Times New Roman" w:hAnsi="Times New Roman" w:cs="Times New Roman"/>
          <w:sz w:val="24"/>
          <w:szCs w:val="24"/>
        </w:rPr>
        <w:t xml:space="preserve">, </w:t>
      </w:r>
      <w:hyperlink r:id="rId31" w:anchor="ctm-definition" w:history="1">
        <w:r w:rsidRPr="00766375">
          <w:rPr>
            <w:rFonts w:ascii="Times New Roman" w:eastAsia="Times New Roman" w:hAnsi="Times New Roman" w:cs="Times New Roman"/>
            <w:color w:val="0000FF"/>
            <w:sz w:val="24"/>
            <w:szCs w:val="24"/>
            <w:u w:val="single"/>
          </w:rPr>
          <w:t>Conformance Modules</w:t>
        </w:r>
      </w:hyperlink>
      <w:r w:rsidRPr="00766375">
        <w:rPr>
          <w:rFonts w:ascii="Times New Roman" w:eastAsia="Times New Roman" w:hAnsi="Times New Roman" w:cs="Times New Roman"/>
          <w:sz w:val="24"/>
          <w:szCs w:val="24"/>
        </w:rPr>
        <w:t xml:space="preserve">, and </w:t>
      </w:r>
      <w:hyperlink r:id="rId32" w:anchor="ctc-definition" w:history="1">
        <w:r w:rsidRPr="00766375">
          <w:rPr>
            <w:rFonts w:ascii="Times New Roman" w:eastAsia="Times New Roman" w:hAnsi="Times New Roman" w:cs="Times New Roman"/>
            <w:color w:val="0000FF"/>
            <w:sz w:val="24"/>
            <w:szCs w:val="24"/>
            <w:u w:val="single"/>
          </w:rPr>
          <w:t>Conformance Classes</w:t>
        </w:r>
      </w:hyperlink>
      <w:r w:rsidRPr="00766375">
        <w:rPr>
          <w:rFonts w:ascii="Times New Roman" w:eastAsia="Times New Roman" w:hAnsi="Times New Roman" w:cs="Times New Roman"/>
          <w:sz w:val="24"/>
          <w:szCs w:val="24"/>
        </w:rPr>
        <w:t xml:space="preserve"> that appear in this document are denoted by partial URIs that are relative to this base.</w:t>
      </w:r>
    </w:p>
    <w:p w14:paraId="2910C26A" w14:textId="77777777" w:rsidR="00766375" w:rsidRPr="00766375" w:rsidRDefault="003D4E98" w:rsidP="00766375">
      <w:pPr>
        <w:spacing w:before="100" w:beforeAutospacing="1" w:after="100" w:afterAutospacing="1" w:line="240" w:lineRule="auto"/>
        <w:rPr>
          <w:rFonts w:ascii="Times New Roman" w:eastAsia="Times New Roman" w:hAnsi="Times New Roman" w:cs="Times New Roman"/>
          <w:sz w:val="24"/>
          <w:szCs w:val="24"/>
        </w:rPr>
      </w:pPr>
      <w:hyperlink r:id="rId33" w:anchor="resource-definition" w:history="1">
        <w:r w:rsidR="00766375" w:rsidRPr="00766375">
          <w:rPr>
            <w:rFonts w:ascii="Times New Roman" w:eastAsia="Times New Roman" w:hAnsi="Times New Roman" w:cs="Times New Roman"/>
            <w:color w:val="0000FF"/>
            <w:sz w:val="24"/>
            <w:szCs w:val="24"/>
            <w:u w:val="single"/>
          </w:rPr>
          <w:t>Resources</w:t>
        </w:r>
      </w:hyperlink>
      <w:r w:rsidR="00766375" w:rsidRPr="00766375">
        <w:rPr>
          <w:rFonts w:ascii="Times New Roman" w:eastAsia="Times New Roman" w:hAnsi="Times New Roman" w:cs="Times New Roman"/>
          <w:sz w:val="24"/>
          <w:szCs w:val="24"/>
        </w:rPr>
        <w:t xml:space="preserve"> described in this document are denoted by partial URIs that are relative to the </w:t>
      </w:r>
      <w:r w:rsidR="00766375" w:rsidRPr="00766375">
        <w:rPr>
          <w:rFonts w:ascii="Courier New" w:eastAsia="Times New Roman" w:hAnsi="Courier New" w:cs="Courier New"/>
          <w:sz w:val="20"/>
          <w:szCs w:val="20"/>
        </w:rPr>
        <w:t>root</w:t>
      </w:r>
      <w:r w:rsidR="00766375" w:rsidRPr="00766375">
        <w:rPr>
          <w:rFonts w:ascii="Times New Roman" w:eastAsia="Times New Roman" w:hAnsi="Times New Roman" w:cs="Times New Roman"/>
          <w:sz w:val="24"/>
          <w:szCs w:val="24"/>
        </w:rPr>
        <w:t xml:space="preserve"> node of the API. This node serves as the head of the resource tree exposed through an API. In OpenAPI, the root node is identified by the </w:t>
      </w:r>
      <w:proofErr w:type="spellStart"/>
      <w:r w:rsidR="00766375" w:rsidRPr="00766375">
        <w:rPr>
          <w:rFonts w:ascii="Courier New" w:eastAsia="Times New Roman" w:hAnsi="Courier New" w:cs="Courier New"/>
          <w:sz w:val="20"/>
          <w:szCs w:val="20"/>
        </w:rPr>
        <w:t>url</w:t>
      </w:r>
      <w:proofErr w:type="spellEnd"/>
      <w:r w:rsidR="00766375" w:rsidRPr="00766375">
        <w:rPr>
          <w:rFonts w:ascii="Times New Roman" w:eastAsia="Times New Roman" w:hAnsi="Times New Roman" w:cs="Times New Roman"/>
          <w:sz w:val="24"/>
          <w:szCs w:val="24"/>
        </w:rPr>
        <w:t xml:space="preserve"> field of the </w:t>
      </w:r>
      <w:hyperlink r:id="rId34" w:anchor="server-object" w:history="1">
        <w:r w:rsidR="00766375" w:rsidRPr="00766375">
          <w:rPr>
            <w:rFonts w:ascii="Times New Roman" w:eastAsia="Times New Roman" w:hAnsi="Times New Roman" w:cs="Times New Roman"/>
            <w:color w:val="0000FF"/>
            <w:sz w:val="24"/>
            <w:szCs w:val="24"/>
            <w:u w:val="single"/>
          </w:rPr>
          <w:t>Server Object</w:t>
        </w:r>
      </w:hyperlink>
      <w:r w:rsidR="00766375" w:rsidRPr="00766375">
        <w:rPr>
          <w:rFonts w:ascii="Times New Roman" w:eastAsia="Times New Roman" w:hAnsi="Times New Roman" w:cs="Times New Roman"/>
          <w:sz w:val="24"/>
          <w:szCs w:val="24"/>
        </w:rPr>
        <w:t xml:space="preserve">. In this document the tag </w:t>
      </w:r>
      <w:r w:rsidR="00766375" w:rsidRPr="00766375">
        <w:rPr>
          <w:rFonts w:ascii="Courier New" w:eastAsia="Times New Roman" w:hAnsi="Courier New" w:cs="Courier New"/>
          <w:sz w:val="20"/>
          <w:szCs w:val="20"/>
        </w:rPr>
        <w:t>{root}</w:t>
      </w:r>
      <w:r w:rsidR="00766375" w:rsidRPr="00766375">
        <w:rPr>
          <w:rFonts w:ascii="Times New Roman" w:eastAsia="Times New Roman" w:hAnsi="Times New Roman" w:cs="Times New Roman"/>
          <w:sz w:val="24"/>
          <w:szCs w:val="24"/>
        </w:rPr>
        <w:t xml:space="preserve"> designates the root node of a URI.</w:t>
      </w:r>
    </w:p>
    <w:p w14:paraId="02FF19E1"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partial URIs used to identify </w:t>
      </w:r>
      <w:hyperlink r:id="rId35" w:anchor="resource-definition" w:history="1">
        <w:r w:rsidRPr="00766375">
          <w:rPr>
            <w:rFonts w:ascii="Times New Roman" w:eastAsia="Times New Roman" w:hAnsi="Times New Roman" w:cs="Times New Roman"/>
            <w:color w:val="0000FF"/>
            <w:sz w:val="24"/>
            <w:szCs w:val="24"/>
            <w:u w:val="single"/>
          </w:rPr>
          <w:t>Resources</w:t>
        </w:r>
      </w:hyperlink>
      <w:r w:rsidRPr="00766375">
        <w:rPr>
          <w:rFonts w:ascii="Times New Roman" w:eastAsia="Times New Roman" w:hAnsi="Times New Roman" w:cs="Times New Roman"/>
          <w:sz w:val="24"/>
          <w:szCs w:val="24"/>
        </w:rPr>
        <w:t xml:space="preserve"> in this document are </w:t>
      </w:r>
      <w:del w:id="60" w:author="Carl Reed" w:date="2021-05-20T16:24:00Z">
        <w:r w:rsidRPr="00766375" w:rsidDel="00766375">
          <w:rPr>
            <w:rFonts w:ascii="Times New Roman" w:eastAsia="Times New Roman" w:hAnsi="Times New Roman" w:cs="Times New Roman"/>
            <w:sz w:val="24"/>
            <w:szCs w:val="24"/>
          </w:rPr>
          <w:delText>refered</w:delText>
        </w:r>
      </w:del>
      <w:ins w:id="61" w:author="Carl Reed" w:date="2021-05-20T16:24:00Z">
        <w:r w:rsidRPr="00766375">
          <w:rPr>
            <w:rFonts w:ascii="Times New Roman" w:eastAsia="Times New Roman" w:hAnsi="Times New Roman" w:cs="Times New Roman"/>
            <w:sz w:val="24"/>
            <w:szCs w:val="24"/>
          </w:rPr>
          <w:t>referred</w:t>
        </w:r>
      </w:ins>
      <w:r w:rsidRPr="00766375">
        <w:rPr>
          <w:rFonts w:ascii="Times New Roman" w:eastAsia="Times New Roman" w:hAnsi="Times New Roman" w:cs="Times New Roman"/>
          <w:sz w:val="24"/>
          <w:szCs w:val="24"/>
        </w:rPr>
        <w:t xml:space="preserve"> to as the resource </w:t>
      </w:r>
      <w:r w:rsidRPr="00766375">
        <w:rPr>
          <w:rFonts w:ascii="Courier New" w:eastAsia="Times New Roman" w:hAnsi="Courier New" w:cs="Courier New"/>
          <w:sz w:val="20"/>
          <w:szCs w:val="20"/>
        </w:rPr>
        <w:t>path</w:t>
      </w:r>
      <w:r w:rsidRPr="00766375">
        <w:rPr>
          <w:rFonts w:ascii="Times New Roman" w:eastAsia="Times New Roman" w:hAnsi="Times New Roman" w:cs="Times New Roman"/>
          <w:sz w:val="24"/>
          <w:szCs w:val="24"/>
        </w:rPr>
        <w:t xml:space="preserve">. The purpose of a resource </w:t>
      </w:r>
      <w:r w:rsidRPr="00766375">
        <w:rPr>
          <w:rFonts w:ascii="Courier New" w:eastAsia="Times New Roman" w:hAnsi="Courier New" w:cs="Courier New"/>
          <w:sz w:val="20"/>
          <w:szCs w:val="20"/>
        </w:rPr>
        <w:t>path</w:t>
      </w:r>
      <w:r w:rsidRPr="00766375">
        <w:rPr>
          <w:rFonts w:ascii="Times New Roman" w:eastAsia="Times New Roman" w:hAnsi="Times New Roman" w:cs="Times New Roman"/>
          <w:sz w:val="24"/>
          <w:szCs w:val="24"/>
        </w:rPr>
        <w:t xml:space="preserve"> is to identify the referenced resource within the context of this standard. </w:t>
      </w:r>
      <w:commentRangeStart w:id="62"/>
      <w:commentRangeStart w:id="63"/>
      <w:commentRangeStart w:id="64"/>
      <w:del w:id="65" w:author="Carl Reed" w:date="2021-05-20T16:24:00Z">
        <w:r w:rsidRPr="00766375" w:rsidDel="00766375">
          <w:rPr>
            <w:rFonts w:ascii="Times New Roman" w:eastAsia="Times New Roman" w:hAnsi="Times New Roman" w:cs="Times New Roman"/>
            <w:sz w:val="24"/>
            <w:szCs w:val="24"/>
          </w:rPr>
          <w:delText>Implementors</w:delText>
        </w:r>
      </w:del>
      <w:ins w:id="66" w:author="Carl Reed" w:date="2021-05-20T16:24:00Z">
        <w:r w:rsidRPr="00766375">
          <w:rPr>
            <w:rFonts w:ascii="Times New Roman" w:eastAsia="Times New Roman" w:hAnsi="Times New Roman" w:cs="Times New Roman"/>
            <w:sz w:val="24"/>
            <w:szCs w:val="24"/>
          </w:rPr>
          <w:t>Implementers</w:t>
        </w:r>
      </w:ins>
      <w:commentRangeEnd w:id="62"/>
      <w:ins w:id="67" w:author="Carl Reed" w:date="2021-05-24T09:57:00Z">
        <w:r w:rsidR="00CD6306">
          <w:rPr>
            <w:rStyle w:val="CommentReference"/>
          </w:rPr>
          <w:commentReference w:id="62"/>
        </w:r>
      </w:ins>
      <w:commentRangeEnd w:id="63"/>
      <w:r w:rsidR="00B14E1C">
        <w:rPr>
          <w:rStyle w:val="CommentReference"/>
        </w:rPr>
        <w:commentReference w:id="63"/>
      </w:r>
      <w:commentRangeEnd w:id="64"/>
      <w:r w:rsidR="00232318">
        <w:rPr>
          <w:rStyle w:val="CommentReference"/>
        </w:rPr>
        <w:commentReference w:id="64"/>
      </w:r>
      <w:r w:rsidRPr="00766375">
        <w:rPr>
          <w:rFonts w:ascii="Times New Roman" w:eastAsia="Times New Roman" w:hAnsi="Times New Roman" w:cs="Times New Roman"/>
          <w:sz w:val="24"/>
          <w:szCs w:val="24"/>
        </w:rPr>
        <w:t xml:space="preserve"> are encouraged to use these partial URIs in their implementations, thereby providing a common look and feel to OGC APIs.</w:t>
      </w:r>
    </w:p>
    <w:p w14:paraId="0F90772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w:t>
      </w:r>
      <w:ins w:id="68" w:author="Carl Reed" w:date="2021-05-20T16:24:00Z">
        <w:r>
          <w:rPr>
            <w:rFonts w:ascii="Times New Roman" w:eastAsia="Times New Roman" w:hAnsi="Times New Roman" w:cs="Times New Roman"/>
            <w:sz w:val="24"/>
            <w:szCs w:val="24"/>
          </w:rPr>
          <w:t>e OGC API - Common</w:t>
        </w:r>
      </w:ins>
      <w:del w:id="69" w:author="Carl Reed" w:date="2021-05-20T16:24:00Z">
        <w:r w:rsidRPr="00766375" w:rsidDel="00766375">
          <w:rPr>
            <w:rFonts w:ascii="Times New Roman" w:eastAsia="Times New Roman" w:hAnsi="Times New Roman" w:cs="Times New Roman"/>
            <w:sz w:val="24"/>
            <w:szCs w:val="24"/>
          </w:rPr>
          <w:delText>is</w:delText>
        </w:r>
      </w:del>
      <w:r w:rsidRPr="00766375">
        <w:rPr>
          <w:rFonts w:ascii="Times New Roman" w:eastAsia="Times New Roman" w:hAnsi="Times New Roman" w:cs="Times New Roman"/>
          <w:sz w:val="24"/>
          <w:szCs w:val="24"/>
        </w:rPr>
        <w:t xml:space="preserve"> standard defines </w:t>
      </w:r>
      <w:hyperlink r:id="rId36" w:anchor="resource-definition" w:history="1">
        <w:r w:rsidRPr="00766375">
          <w:rPr>
            <w:rFonts w:ascii="Times New Roman" w:eastAsia="Times New Roman" w:hAnsi="Times New Roman" w:cs="Times New Roman"/>
            <w:color w:val="0000FF"/>
            <w:sz w:val="24"/>
            <w:szCs w:val="24"/>
            <w:u w:val="single"/>
          </w:rPr>
          <w:t>Resources</w:t>
        </w:r>
      </w:hyperlink>
      <w:r w:rsidRPr="00766375">
        <w:rPr>
          <w:rFonts w:ascii="Times New Roman" w:eastAsia="Times New Roman" w:hAnsi="Times New Roman" w:cs="Times New Roman"/>
          <w:sz w:val="24"/>
          <w:szCs w:val="24"/>
        </w:rPr>
        <w:t xml:space="preserve"> which may appear in more than one place in the API. These </w:t>
      </w:r>
      <w:hyperlink r:id="rId37" w:anchor="resource-type-definition" w:history="1">
        <w:r w:rsidRPr="00766375">
          <w:rPr>
            <w:rFonts w:ascii="Times New Roman" w:eastAsia="Times New Roman" w:hAnsi="Times New Roman" w:cs="Times New Roman"/>
            <w:color w:val="0000FF"/>
            <w:sz w:val="24"/>
            <w:szCs w:val="24"/>
            <w:u w:val="single"/>
          </w:rPr>
          <w:t>Resource Types</w:t>
        </w:r>
      </w:hyperlink>
      <w:r w:rsidRPr="00766375">
        <w:rPr>
          <w:rFonts w:ascii="Times New Roman" w:eastAsia="Times New Roman" w:hAnsi="Times New Roman" w:cs="Times New Roman"/>
          <w:sz w:val="24"/>
          <w:szCs w:val="24"/>
        </w:rPr>
        <w:t xml:space="preserve"> are identified by name rather than by URI.</w:t>
      </w:r>
    </w:p>
    <w:p w14:paraId="3437BF4E"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b/>
          <w:bCs/>
          <w:sz w:val="24"/>
          <w:szCs w:val="24"/>
        </w:rPr>
        <w:t>Summary for Developers:</w:t>
      </w:r>
    </w:p>
    <w:p w14:paraId="59B2DD4A" w14:textId="77777777" w:rsidR="00766375" w:rsidRPr="00766375" w:rsidRDefault="003D4E98" w:rsidP="00766375">
      <w:pPr>
        <w:spacing w:before="100" w:beforeAutospacing="1" w:after="100" w:afterAutospacing="1" w:line="240" w:lineRule="auto"/>
        <w:rPr>
          <w:rFonts w:ascii="Times New Roman" w:eastAsia="Times New Roman" w:hAnsi="Times New Roman" w:cs="Times New Roman"/>
          <w:sz w:val="24"/>
          <w:szCs w:val="24"/>
        </w:rPr>
      </w:pPr>
      <w:hyperlink r:id="rId38" w:anchor="rfc3986" w:history="1">
        <w:r w:rsidR="00766375" w:rsidRPr="00766375">
          <w:rPr>
            <w:rFonts w:ascii="Times New Roman" w:eastAsia="Times New Roman" w:hAnsi="Times New Roman" w:cs="Times New Roman"/>
            <w:color w:val="0000FF"/>
            <w:sz w:val="24"/>
            <w:szCs w:val="24"/>
            <w:u w:val="single"/>
          </w:rPr>
          <w:t>RFC 3986</w:t>
        </w:r>
      </w:hyperlink>
      <w:r w:rsidR="00766375" w:rsidRPr="00766375">
        <w:rPr>
          <w:rFonts w:ascii="Times New Roman" w:eastAsia="Times New Roman" w:hAnsi="Times New Roman" w:cs="Times New Roman"/>
          <w:sz w:val="24"/>
          <w:szCs w:val="24"/>
        </w:rPr>
        <w:t xml:space="preserve"> defines a URI in Backus-Naur Form </w:t>
      </w:r>
      <w:hyperlink r:id="rId39" w:anchor="bnf-citation" w:history="1">
        <w:r w:rsidR="00766375" w:rsidRPr="00766375">
          <w:rPr>
            <w:rFonts w:ascii="Times New Roman" w:eastAsia="Times New Roman" w:hAnsi="Times New Roman" w:cs="Times New Roman"/>
            <w:color w:val="0000FF"/>
            <w:sz w:val="24"/>
            <w:szCs w:val="24"/>
            <w:u w:val="single"/>
          </w:rPr>
          <w:t>(BNF)</w:t>
        </w:r>
      </w:hyperlink>
      <w:r w:rsidR="00766375" w:rsidRPr="00766375">
        <w:rPr>
          <w:rFonts w:ascii="Times New Roman" w:eastAsia="Times New Roman" w:hAnsi="Times New Roman" w:cs="Times New Roman"/>
          <w:sz w:val="24"/>
          <w:szCs w:val="24"/>
        </w:rPr>
        <w:t xml:space="preserve"> as follows:</w:t>
      </w:r>
    </w:p>
    <w:p w14:paraId="3DE04470" w14:textId="77777777" w:rsidR="00766375" w:rsidRPr="00766375" w:rsidRDefault="00766375" w:rsidP="00766375">
      <w:pPr>
        <w:spacing w:after="0"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Backus-Naur Definition of URI</w:t>
      </w:r>
    </w:p>
    <w:p w14:paraId="5FAE4D62"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URI = scheme ":" </w:t>
      </w:r>
      <w:proofErr w:type="spellStart"/>
      <w:r w:rsidRPr="00766375">
        <w:rPr>
          <w:rFonts w:ascii="Courier New" w:eastAsia="Times New Roman" w:hAnsi="Courier New" w:cs="Courier New"/>
          <w:sz w:val="20"/>
          <w:szCs w:val="20"/>
        </w:rPr>
        <w:t>hier</w:t>
      </w:r>
      <w:proofErr w:type="spellEnd"/>
      <w:r w:rsidRPr="00766375">
        <w:rPr>
          <w:rFonts w:ascii="Courier New" w:eastAsia="Times New Roman" w:hAnsi="Courier New" w:cs="Courier New"/>
          <w:sz w:val="20"/>
          <w:szCs w:val="20"/>
        </w:rPr>
        <w:t xml:space="preserve">-part [ "?" </w:t>
      </w:r>
      <w:proofErr w:type="gramStart"/>
      <w:r w:rsidRPr="00766375">
        <w:rPr>
          <w:rFonts w:ascii="Courier New" w:eastAsia="Times New Roman" w:hAnsi="Courier New" w:cs="Courier New"/>
          <w:sz w:val="20"/>
          <w:szCs w:val="20"/>
        </w:rPr>
        <w:t>query ]</w:t>
      </w:r>
      <w:proofErr w:type="gramEnd"/>
      <w:r w:rsidRPr="00766375">
        <w:rPr>
          <w:rFonts w:ascii="Courier New" w:eastAsia="Times New Roman" w:hAnsi="Courier New" w:cs="Courier New"/>
          <w:sz w:val="20"/>
          <w:szCs w:val="20"/>
        </w:rPr>
        <w:t xml:space="preserve"> [ "#" fragment ]</w:t>
      </w:r>
    </w:p>
    <w:p w14:paraId="3CDB9A7E"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2B13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hier</w:t>
      </w:r>
      <w:proofErr w:type="spellEnd"/>
      <w:r w:rsidRPr="00766375">
        <w:rPr>
          <w:rFonts w:ascii="Courier New" w:eastAsia="Times New Roman" w:hAnsi="Courier New" w:cs="Courier New"/>
          <w:sz w:val="20"/>
          <w:szCs w:val="20"/>
        </w:rPr>
        <w:t>-part     = "//" authority path-</w:t>
      </w:r>
      <w:proofErr w:type="spellStart"/>
      <w:r w:rsidRPr="00766375">
        <w:rPr>
          <w:rFonts w:ascii="Courier New" w:eastAsia="Times New Roman" w:hAnsi="Courier New" w:cs="Courier New"/>
          <w:sz w:val="20"/>
          <w:szCs w:val="20"/>
        </w:rPr>
        <w:t>abempty</w:t>
      </w:r>
      <w:proofErr w:type="spellEnd"/>
    </w:p>
    <w:p w14:paraId="7B152B7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path-absolute</w:t>
      </w:r>
    </w:p>
    <w:p w14:paraId="7632A0E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path-rootless</w:t>
      </w:r>
    </w:p>
    <w:p w14:paraId="0F53517A"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path-empty</w:t>
      </w:r>
    </w:p>
    <w:p w14:paraId="0A697889"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41D0A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authority     = [ </w:t>
      </w:r>
      <w:proofErr w:type="spellStart"/>
      <w:r w:rsidRPr="00766375">
        <w:rPr>
          <w:rFonts w:ascii="Courier New" w:eastAsia="Times New Roman" w:hAnsi="Courier New" w:cs="Courier New"/>
          <w:sz w:val="20"/>
          <w:szCs w:val="20"/>
        </w:rPr>
        <w:t>userinfo</w:t>
      </w:r>
      <w:proofErr w:type="spellEnd"/>
      <w:r w:rsidRPr="00766375">
        <w:rPr>
          <w:rFonts w:ascii="Courier New" w:eastAsia="Times New Roman" w:hAnsi="Courier New" w:cs="Courier New"/>
          <w:sz w:val="20"/>
          <w:szCs w:val="20"/>
        </w:rPr>
        <w:t xml:space="preserve"> "@</w:t>
      </w:r>
      <w:proofErr w:type="gramStart"/>
      <w:r w:rsidRPr="00766375">
        <w:rPr>
          <w:rFonts w:ascii="Courier New" w:eastAsia="Times New Roman" w:hAnsi="Courier New" w:cs="Courier New"/>
          <w:sz w:val="20"/>
          <w:szCs w:val="20"/>
        </w:rPr>
        <w:t>" ]</w:t>
      </w:r>
      <w:proofErr w:type="gramEnd"/>
      <w:r w:rsidRPr="00766375">
        <w:rPr>
          <w:rFonts w:ascii="Courier New" w:eastAsia="Times New Roman" w:hAnsi="Courier New" w:cs="Courier New"/>
          <w:sz w:val="20"/>
          <w:szCs w:val="20"/>
        </w:rPr>
        <w:t xml:space="preserve"> host [ ":" port ]</w:t>
      </w:r>
    </w:p>
    <w:p w14:paraId="76ED4E1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D9722B"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path-</w:t>
      </w:r>
      <w:proofErr w:type="spellStart"/>
      <w:proofErr w:type="gramStart"/>
      <w:r w:rsidRPr="00766375">
        <w:rPr>
          <w:rFonts w:ascii="Courier New" w:eastAsia="Times New Roman" w:hAnsi="Courier New" w:cs="Courier New"/>
          <w:sz w:val="20"/>
          <w:szCs w:val="20"/>
        </w:rPr>
        <w:t>abempty</w:t>
      </w:r>
      <w:proofErr w:type="spellEnd"/>
      <w:r w:rsidRPr="00766375">
        <w:rPr>
          <w:rFonts w:ascii="Courier New" w:eastAsia="Times New Roman" w:hAnsi="Courier New" w:cs="Courier New"/>
          <w:sz w:val="20"/>
          <w:szCs w:val="20"/>
        </w:rPr>
        <w:t xml:space="preserve">  =</w:t>
      </w:r>
      <w:proofErr w:type="gramEnd"/>
      <w:r w:rsidRPr="00766375">
        <w:rPr>
          <w:rFonts w:ascii="Courier New" w:eastAsia="Times New Roman" w:hAnsi="Courier New" w:cs="Courier New"/>
          <w:sz w:val="20"/>
          <w:szCs w:val="20"/>
        </w:rPr>
        <w:t xml:space="preserve"> *( "/" segment )</w:t>
      </w:r>
    </w:p>
    <w:p w14:paraId="18FD9CE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786BF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path-absolute = "/" [ segment-</w:t>
      </w:r>
      <w:proofErr w:type="spellStart"/>
      <w:r w:rsidRPr="00766375">
        <w:rPr>
          <w:rFonts w:ascii="Courier New" w:eastAsia="Times New Roman" w:hAnsi="Courier New" w:cs="Courier New"/>
          <w:sz w:val="20"/>
          <w:szCs w:val="20"/>
        </w:rPr>
        <w:t>nz</w:t>
      </w:r>
      <w:proofErr w:type="spellEnd"/>
      <w:r w:rsidRPr="00766375">
        <w:rPr>
          <w:rFonts w:ascii="Courier New" w:eastAsia="Times New Roman" w:hAnsi="Courier New" w:cs="Courier New"/>
          <w:sz w:val="20"/>
          <w:szCs w:val="20"/>
        </w:rPr>
        <w:t xml:space="preserve"> </w:t>
      </w:r>
      <w:proofErr w:type="gramStart"/>
      <w:r w:rsidRPr="00766375">
        <w:rPr>
          <w:rFonts w:ascii="Courier New" w:eastAsia="Times New Roman" w:hAnsi="Courier New" w:cs="Courier New"/>
          <w:sz w:val="20"/>
          <w:szCs w:val="20"/>
        </w:rPr>
        <w:t>*( "</w:t>
      </w:r>
      <w:proofErr w:type="gramEnd"/>
      <w:r w:rsidRPr="00766375">
        <w:rPr>
          <w:rFonts w:ascii="Courier New" w:eastAsia="Times New Roman" w:hAnsi="Courier New" w:cs="Courier New"/>
          <w:sz w:val="20"/>
          <w:szCs w:val="20"/>
        </w:rPr>
        <w:t>/" segment ) ]</w:t>
      </w:r>
    </w:p>
    <w:p w14:paraId="2AD2786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61346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path-rootless = segment-</w:t>
      </w:r>
      <w:proofErr w:type="spellStart"/>
      <w:r w:rsidRPr="00766375">
        <w:rPr>
          <w:rFonts w:ascii="Courier New" w:eastAsia="Times New Roman" w:hAnsi="Courier New" w:cs="Courier New"/>
          <w:sz w:val="20"/>
          <w:szCs w:val="20"/>
        </w:rPr>
        <w:t>nz</w:t>
      </w:r>
      <w:proofErr w:type="spellEnd"/>
      <w:r w:rsidRPr="00766375">
        <w:rPr>
          <w:rFonts w:ascii="Courier New" w:eastAsia="Times New Roman" w:hAnsi="Courier New" w:cs="Courier New"/>
          <w:sz w:val="20"/>
          <w:szCs w:val="20"/>
        </w:rPr>
        <w:t xml:space="preserve"> </w:t>
      </w:r>
      <w:proofErr w:type="gramStart"/>
      <w:r w:rsidRPr="00766375">
        <w:rPr>
          <w:rFonts w:ascii="Courier New" w:eastAsia="Times New Roman" w:hAnsi="Courier New" w:cs="Courier New"/>
          <w:sz w:val="20"/>
          <w:szCs w:val="20"/>
        </w:rPr>
        <w:t>*( "</w:t>
      </w:r>
      <w:proofErr w:type="gramEnd"/>
      <w:r w:rsidRPr="00766375">
        <w:rPr>
          <w:rFonts w:ascii="Courier New" w:eastAsia="Times New Roman" w:hAnsi="Courier New" w:cs="Courier New"/>
          <w:sz w:val="20"/>
          <w:szCs w:val="20"/>
        </w:rPr>
        <w:t>/" segment )</w:t>
      </w:r>
    </w:p>
    <w:p w14:paraId="1723FD02"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ADE1E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path-empty    = 0&lt;</w:t>
      </w:r>
      <w:proofErr w:type="spellStart"/>
      <w:r w:rsidRPr="00766375">
        <w:rPr>
          <w:rFonts w:ascii="Courier New" w:eastAsia="Times New Roman" w:hAnsi="Courier New" w:cs="Courier New"/>
          <w:sz w:val="20"/>
          <w:szCs w:val="20"/>
        </w:rPr>
        <w:t>pchar</w:t>
      </w:r>
      <w:proofErr w:type="spellEnd"/>
      <w:r w:rsidRPr="00766375">
        <w:rPr>
          <w:rFonts w:ascii="Courier New" w:eastAsia="Times New Roman" w:hAnsi="Courier New" w:cs="Courier New"/>
          <w:sz w:val="20"/>
          <w:szCs w:val="20"/>
        </w:rPr>
        <w:t>&gt;</w:t>
      </w:r>
    </w:p>
    <w:p w14:paraId="5BC16E1B"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The following rules should be used when interpreting the BNF for use with this standard:</w:t>
      </w:r>
    </w:p>
    <w:p w14:paraId="26A9EB4F"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scheme</w:t>
      </w:r>
      <w:r w:rsidRPr="00766375">
        <w:rPr>
          <w:rFonts w:ascii="Times New Roman" w:eastAsia="Times New Roman" w:hAnsi="Times New Roman" w:cs="Times New Roman"/>
          <w:sz w:val="24"/>
          <w:szCs w:val="24"/>
        </w:rPr>
        <w:t xml:space="preserve"> is assumed to be </w:t>
      </w:r>
      <w:r w:rsidRPr="00766375">
        <w:rPr>
          <w:rFonts w:ascii="Courier New" w:eastAsia="Times New Roman" w:hAnsi="Courier New" w:cs="Courier New"/>
          <w:sz w:val="20"/>
          <w:szCs w:val="20"/>
        </w:rPr>
        <w:t>HTTP</w:t>
      </w:r>
      <w:r w:rsidRPr="00766375">
        <w:rPr>
          <w:rFonts w:ascii="Times New Roman" w:eastAsia="Times New Roman" w:hAnsi="Times New Roman" w:cs="Times New Roman"/>
          <w:sz w:val="24"/>
          <w:szCs w:val="24"/>
        </w:rPr>
        <w:t xml:space="preserve"> or </w:t>
      </w:r>
      <w:r w:rsidRPr="00766375">
        <w:rPr>
          <w:rFonts w:ascii="Courier New" w:eastAsia="Times New Roman" w:hAnsi="Courier New" w:cs="Courier New"/>
          <w:sz w:val="20"/>
          <w:szCs w:val="20"/>
        </w:rPr>
        <w:t>HTTPS</w:t>
      </w:r>
      <w:ins w:id="70" w:author="Carl Reed" w:date="2021-05-20T16:25:00Z">
        <w:r>
          <w:rPr>
            <w:rFonts w:ascii="Courier New" w:eastAsia="Times New Roman" w:hAnsi="Courier New" w:cs="Courier New"/>
            <w:sz w:val="20"/>
            <w:szCs w:val="20"/>
          </w:rPr>
          <w:t>.</w:t>
        </w:r>
      </w:ins>
    </w:p>
    <w:p w14:paraId="5FB505F2"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authority</w:t>
      </w:r>
      <w:r w:rsidRPr="00766375">
        <w:rPr>
          <w:rFonts w:ascii="Times New Roman" w:eastAsia="Times New Roman" w:hAnsi="Times New Roman" w:cs="Times New Roman"/>
          <w:sz w:val="24"/>
          <w:szCs w:val="24"/>
        </w:rPr>
        <w:t xml:space="preserve"> is provided by the API developer</w:t>
      </w:r>
      <w:ins w:id="71" w:author="Carl Reed" w:date="2021-05-20T16:25:00Z">
        <w:r>
          <w:rPr>
            <w:rFonts w:ascii="Times New Roman" w:eastAsia="Times New Roman" w:hAnsi="Times New Roman" w:cs="Times New Roman"/>
            <w:sz w:val="24"/>
            <w:szCs w:val="24"/>
          </w:rPr>
          <w:t>.</w:t>
        </w:r>
      </w:ins>
    </w:p>
    <w:p w14:paraId="3EB2035C"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{root}</w:t>
      </w:r>
      <w:r w:rsidRPr="00766375">
        <w:rPr>
          <w:rFonts w:ascii="Times New Roman" w:eastAsia="Times New Roman" w:hAnsi="Times New Roman" w:cs="Times New Roman"/>
          <w:sz w:val="24"/>
          <w:szCs w:val="24"/>
        </w:rPr>
        <w:t xml:space="preserve"> designates the </w:t>
      </w:r>
      <w:r w:rsidRPr="00766375">
        <w:rPr>
          <w:rFonts w:ascii="Courier New" w:eastAsia="Times New Roman" w:hAnsi="Courier New" w:cs="Courier New"/>
          <w:sz w:val="20"/>
          <w:szCs w:val="20"/>
        </w:rPr>
        <w:t>scheme</w:t>
      </w:r>
      <w:r w:rsidRPr="00766375">
        <w:rPr>
          <w:rFonts w:ascii="Times New Roman" w:eastAsia="Times New Roman" w:hAnsi="Times New Roman" w:cs="Times New Roman"/>
          <w:sz w:val="24"/>
          <w:szCs w:val="24"/>
        </w:rPr>
        <w:t xml:space="preserve">, </w:t>
      </w:r>
      <w:r w:rsidRPr="00766375">
        <w:rPr>
          <w:rFonts w:ascii="Courier New" w:eastAsia="Times New Roman" w:hAnsi="Courier New" w:cs="Courier New"/>
          <w:sz w:val="20"/>
          <w:szCs w:val="20"/>
        </w:rPr>
        <w:t>authority</w:t>
      </w:r>
      <w:r w:rsidRPr="00766375">
        <w:rPr>
          <w:rFonts w:ascii="Times New Roman" w:eastAsia="Times New Roman" w:hAnsi="Times New Roman" w:cs="Times New Roman"/>
          <w:sz w:val="24"/>
          <w:szCs w:val="24"/>
        </w:rPr>
        <w:t xml:space="preserve">, and </w:t>
      </w:r>
      <w:r w:rsidRPr="00766375">
        <w:rPr>
          <w:rFonts w:ascii="Courier New" w:eastAsia="Times New Roman" w:hAnsi="Courier New" w:cs="Courier New"/>
          <w:sz w:val="20"/>
          <w:szCs w:val="20"/>
        </w:rPr>
        <w:t>path</w:t>
      </w:r>
      <w:r w:rsidRPr="00766375">
        <w:rPr>
          <w:rFonts w:ascii="Times New Roman" w:eastAsia="Times New Roman" w:hAnsi="Times New Roman" w:cs="Times New Roman"/>
          <w:sz w:val="24"/>
          <w:szCs w:val="24"/>
        </w:rPr>
        <w:t xml:space="preserve"> to the root node of the API implementation.</w:t>
      </w:r>
    </w:p>
    <w:p w14:paraId="4E37B038"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del w:id="72" w:author="Carl Reed" w:date="2021-05-20T16:25:00Z">
        <w:r w:rsidRPr="00766375" w:rsidDel="00766375">
          <w:rPr>
            <w:rFonts w:ascii="Times New Roman" w:eastAsia="Times New Roman" w:hAnsi="Times New Roman" w:cs="Times New Roman"/>
            <w:sz w:val="24"/>
            <w:szCs w:val="24"/>
          </w:rPr>
          <w:delText>o</w:delText>
        </w:r>
      </w:del>
      <w:ins w:id="73" w:author="Carl Reed" w:date="2021-05-20T16:25:00Z">
        <w:r>
          <w:rPr>
            <w:rFonts w:ascii="Times New Roman" w:eastAsia="Times New Roman" w:hAnsi="Times New Roman" w:cs="Times New Roman"/>
            <w:sz w:val="24"/>
            <w:szCs w:val="24"/>
          </w:rPr>
          <w:t>O</w:t>
        </w:r>
      </w:ins>
      <w:r w:rsidRPr="00766375">
        <w:rPr>
          <w:rFonts w:ascii="Times New Roman" w:eastAsia="Times New Roman" w:hAnsi="Times New Roman" w:cs="Times New Roman"/>
          <w:sz w:val="24"/>
          <w:szCs w:val="24"/>
        </w:rPr>
        <w:t xml:space="preserve">nly the </w:t>
      </w:r>
      <w:r w:rsidRPr="00766375">
        <w:rPr>
          <w:rFonts w:ascii="Courier New" w:eastAsia="Times New Roman" w:hAnsi="Courier New" w:cs="Courier New"/>
          <w:sz w:val="20"/>
          <w:szCs w:val="20"/>
        </w:rPr>
        <w:t>path-absolute</w:t>
      </w:r>
      <w:r w:rsidRPr="00766375">
        <w:rPr>
          <w:rFonts w:ascii="Times New Roman" w:eastAsia="Times New Roman" w:hAnsi="Times New Roman" w:cs="Times New Roman"/>
          <w:sz w:val="24"/>
          <w:szCs w:val="24"/>
        </w:rPr>
        <w:t xml:space="preserve"> and </w:t>
      </w:r>
      <w:r w:rsidRPr="00766375">
        <w:rPr>
          <w:rFonts w:ascii="Courier New" w:eastAsia="Times New Roman" w:hAnsi="Courier New" w:cs="Courier New"/>
          <w:sz w:val="20"/>
          <w:szCs w:val="20"/>
        </w:rPr>
        <w:t>path-rootless</w:t>
      </w:r>
      <w:r w:rsidRPr="00766375">
        <w:rPr>
          <w:rFonts w:ascii="Times New Roman" w:eastAsia="Times New Roman" w:hAnsi="Times New Roman" w:cs="Times New Roman"/>
          <w:sz w:val="24"/>
          <w:szCs w:val="24"/>
        </w:rPr>
        <w:t xml:space="preserve"> patterns are used</w:t>
      </w:r>
    </w:p>
    <w:p w14:paraId="49703F57"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del w:id="74" w:author="Carl Reed" w:date="2021-05-20T16:26:00Z">
        <w:r w:rsidRPr="00766375" w:rsidDel="00766375">
          <w:rPr>
            <w:rFonts w:ascii="Times New Roman" w:eastAsia="Times New Roman" w:hAnsi="Times New Roman" w:cs="Times New Roman"/>
            <w:sz w:val="24"/>
            <w:szCs w:val="24"/>
          </w:rPr>
          <w:delText>p</w:delText>
        </w:r>
      </w:del>
      <w:ins w:id="75" w:author="Carl Reed" w:date="2021-05-20T16:26:00Z">
        <w:r>
          <w:rPr>
            <w:rFonts w:ascii="Times New Roman" w:eastAsia="Times New Roman" w:hAnsi="Times New Roman" w:cs="Times New Roman"/>
            <w:sz w:val="24"/>
            <w:szCs w:val="24"/>
          </w:rPr>
          <w:t>P</w:t>
        </w:r>
      </w:ins>
      <w:r w:rsidRPr="00766375">
        <w:rPr>
          <w:rFonts w:ascii="Times New Roman" w:eastAsia="Times New Roman" w:hAnsi="Times New Roman" w:cs="Times New Roman"/>
          <w:sz w:val="24"/>
          <w:szCs w:val="24"/>
        </w:rPr>
        <w:t xml:space="preserve">arameters passed as part of an operation are encoded in the </w:t>
      </w:r>
      <w:r w:rsidRPr="00766375">
        <w:rPr>
          <w:rFonts w:ascii="Courier New" w:eastAsia="Times New Roman" w:hAnsi="Courier New" w:cs="Courier New"/>
          <w:sz w:val="20"/>
          <w:szCs w:val="20"/>
        </w:rPr>
        <w:t>query</w:t>
      </w:r>
      <w:r w:rsidRPr="00766375">
        <w:rPr>
          <w:rFonts w:ascii="Times New Roman" w:eastAsia="Times New Roman" w:hAnsi="Times New Roman" w:cs="Times New Roman"/>
          <w:sz w:val="24"/>
          <w:szCs w:val="24"/>
        </w:rPr>
        <w:t>.</w:t>
      </w:r>
    </w:p>
    <w:p w14:paraId="723AD521"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del w:id="76" w:author="Carl Reed" w:date="2021-05-20T16:26:00Z">
        <w:r w:rsidRPr="00766375" w:rsidDel="00766375">
          <w:rPr>
            <w:rFonts w:ascii="Times New Roman" w:eastAsia="Times New Roman" w:hAnsi="Times New Roman" w:cs="Times New Roman"/>
            <w:sz w:val="24"/>
            <w:szCs w:val="24"/>
          </w:rPr>
          <w:delText>p</w:delText>
        </w:r>
      </w:del>
      <w:ins w:id="77" w:author="Carl Reed" w:date="2021-05-20T16:26:00Z">
        <w:r>
          <w:rPr>
            <w:rFonts w:ascii="Times New Roman" w:eastAsia="Times New Roman" w:hAnsi="Times New Roman" w:cs="Times New Roman"/>
            <w:sz w:val="24"/>
            <w:szCs w:val="24"/>
          </w:rPr>
          <w:t>P</w:t>
        </w:r>
      </w:ins>
      <w:r w:rsidRPr="00766375">
        <w:rPr>
          <w:rFonts w:ascii="Times New Roman" w:eastAsia="Times New Roman" w:hAnsi="Times New Roman" w:cs="Times New Roman"/>
          <w:sz w:val="24"/>
          <w:szCs w:val="24"/>
        </w:rPr>
        <w:t>arameters passed in HTTP headers or as cookies are out of scope for this Standard.</w:t>
      </w:r>
    </w:p>
    <w:p w14:paraId="560F3BB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following example shows a URI </w:t>
      </w:r>
      <w:del w:id="78" w:author="Carl Reed" w:date="2021-05-20T16:26:00Z">
        <w:r w:rsidRPr="00766375" w:rsidDel="00766375">
          <w:rPr>
            <w:rFonts w:ascii="Times New Roman" w:eastAsia="Times New Roman" w:hAnsi="Times New Roman" w:cs="Times New Roman"/>
            <w:sz w:val="24"/>
            <w:szCs w:val="24"/>
          </w:rPr>
          <w:delText>categorised</w:delText>
        </w:r>
      </w:del>
      <w:ins w:id="79" w:author="Carl Reed" w:date="2021-05-20T16:26:00Z">
        <w:r w:rsidRPr="00766375">
          <w:rPr>
            <w:rFonts w:ascii="Times New Roman" w:eastAsia="Times New Roman" w:hAnsi="Times New Roman" w:cs="Times New Roman"/>
            <w:sz w:val="24"/>
            <w:szCs w:val="24"/>
          </w:rPr>
          <w:t>categorized</w:t>
        </w:r>
      </w:ins>
      <w:r w:rsidRPr="00766375">
        <w:rPr>
          <w:rFonts w:ascii="Times New Roman" w:eastAsia="Times New Roman" w:hAnsi="Times New Roman" w:cs="Times New Roman"/>
          <w:sz w:val="24"/>
          <w:szCs w:val="24"/>
        </w:rPr>
        <w:t xml:space="preserve"> according to RFC 3986 and OGC Web API standards.</w:t>
      </w:r>
    </w:p>
    <w:p w14:paraId="2173991B" w14:textId="77777777" w:rsidR="00766375" w:rsidRPr="00766375" w:rsidRDefault="00766375" w:rsidP="00766375">
      <w:pPr>
        <w:spacing w:after="0"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Example URI and Components</w:t>
      </w:r>
    </w:p>
    <w:p w14:paraId="6AC5534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URI     foo://example.com:8042/myapi/mydata/?name=roads#centerline</w:t>
      </w:r>
    </w:p>
    <w:p w14:paraId="2F19E7E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\__/ \______________/\____________/ \_________/ \________/</w:t>
      </w:r>
    </w:p>
    <w:p w14:paraId="0FE13EB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            |            |           |</w:t>
      </w:r>
    </w:p>
    <w:p w14:paraId="4F2EB64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3986    scheme     authority     path         query      fragment</w:t>
      </w:r>
    </w:p>
    <w:p w14:paraId="4E12F76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\__________________________/\_____/\__________/</w:t>
      </w:r>
    </w:p>
    <w:p w14:paraId="48A9830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        |</w:t>
      </w:r>
    </w:p>
    <w:p w14:paraId="2A13A8B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OGC                {root}             path   parameters</w:t>
      </w:r>
    </w:p>
    <w:p w14:paraId="4F3D194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This document does not restrict the lexical space of URIs used in the API beyond the requirements of the </w:t>
      </w:r>
      <w:hyperlink r:id="rId40" w:anchor="rc2616" w:history="1">
        <w:r w:rsidRPr="00766375">
          <w:rPr>
            <w:rFonts w:ascii="Times New Roman" w:eastAsia="Times New Roman" w:hAnsi="Times New Roman" w:cs="Times New Roman"/>
            <w:color w:val="0000FF"/>
            <w:sz w:val="24"/>
            <w:szCs w:val="24"/>
            <w:u w:val="single"/>
          </w:rPr>
          <w:t>HTTP</w:t>
        </w:r>
      </w:hyperlink>
      <w:r w:rsidRPr="00766375">
        <w:rPr>
          <w:rFonts w:ascii="Times New Roman" w:eastAsia="Times New Roman" w:hAnsi="Times New Roman" w:cs="Times New Roman"/>
          <w:sz w:val="24"/>
          <w:szCs w:val="24"/>
        </w:rPr>
        <w:t xml:space="preserve"> and </w:t>
      </w:r>
      <w:hyperlink r:id="rId41" w:anchor="rc3986" w:history="1">
        <w:r w:rsidRPr="00766375">
          <w:rPr>
            <w:rFonts w:ascii="Times New Roman" w:eastAsia="Times New Roman" w:hAnsi="Times New Roman" w:cs="Times New Roman"/>
            <w:color w:val="0000FF"/>
            <w:sz w:val="24"/>
            <w:szCs w:val="24"/>
            <w:u w:val="single"/>
          </w:rPr>
          <w:t>URI Syntax</w:t>
        </w:r>
      </w:hyperlink>
      <w:r w:rsidRPr="00766375">
        <w:rPr>
          <w:rFonts w:ascii="Times New Roman" w:eastAsia="Times New Roman" w:hAnsi="Times New Roman" w:cs="Times New Roman"/>
          <w:sz w:val="24"/>
          <w:szCs w:val="24"/>
        </w:rPr>
        <w:t xml:space="preserve"> IETF RFCs. If URIs </w:t>
      </w:r>
      <w:proofErr w:type="spellStart"/>
      <w:r w:rsidRPr="00766375">
        <w:rPr>
          <w:rFonts w:ascii="Times New Roman" w:eastAsia="Times New Roman" w:hAnsi="Times New Roman" w:cs="Times New Roman"/>
          <w:sz w:val="24"/>
          <w:szCs w:val="24"/>
        </w:rPr>
        <w:t>includ</w:t>
      </w:r>
      <w:proofErr w:type="spellEnd"/>
      <w:del w:id="80" w:author="Carl Reed" w:date="2021-05-20T16:27:00Z">
        <w:r w:rsidRPr="00766375" w:rsidDel="00766375">
          <w:rPr>
            <w:rFonts w:ascii="Times New Roman" w:eastAsia="Times New Roman" w:hAnsi="Times New Roman" w:cs="Times New Roman"/>
            <w:sz w:val="24"/>
            <w:szCs w:val="24"/>
          </w:rPr>
          <w:delText>e</w:delText>
        </w:r>
      </w:del>
      <w:r w:rsidRPr="00766375">
        <w:rPr>
          <w:rFonts w:ascii="Times New Roman" w:eastAsia="Times New Roman" w:hAnsi="Times New Roman" w:cs="Times New Roman"/>
          <w:sz w:val="24"/>
          <w:szCs w:val="24"/>
        </w:rPr>
        <w:t xml:space="preserve"> reserved characters that are delimiters in the URI subcomponent, these have to be percent-encoded. See Clause 2 of </w:t>
      </w:r>
      <w:hyperlink r:id="rId42" w:anchor="rfc3986" w:history="1">
        <w:r w:rsidRPr="00766375">
          <w:rPr>
            <w:rFonts w:ascii="Times New Roman" w:eastAsia="Times New Roman" w:hAnsi="Times New Roman" w:cs="Times New Roman"/>
            <w:color w:val="0000FF"/>
            <w:sz w:val="24"/>
            <w:szCs w:val="24"/>
            <w:u w:val="single"/>
          </w:rPr>
          <w:t>RFC 3986</w:t>
        </w:r>
      </w:hyperlink>
      <w:r w:rsidRPr="00766375">
        <w:rPr>
          <w:rFonts w:ascii="Times New Roman" w:eastAsia="Times New Roman" w:hAnsi="Times New Roman" w:cs="Times New Roman"/>
          <w:sz w:val="24"/>
          <w:szCs w:val="24"/>
        </w:rPr>
        <w:t xml:space="preserve">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818"/>
      </w:tblGrid>
      <w:tr w:rsidR="00766375" w:rsidRPr="00766375" w14:paraId="4BAD88A5" w14:textId="77777777" w:rsidTr="00766375">
        <w:trPr>
          <w:tblCellSpacing w:w="15" w:type="dxa"/>
        </w:trPr>
        <w:tc>
          <w:tcPr>
            <w:tcW w:w="0" w:type="auto"/>
            <w:vAlign w:val="center"/>
            <w:hideMark/>
          </w:tcPr>
          <w:p w14:paraId="7600731D" w14:textId="77777777" w:rsidR="00766375" w:rsidRPr="00766375" w:rsidRDefault="00766375" w:rsidP="00766375">
            <w:pPr>
              <w:spacing w:after="0" w:line="240" w:lineRule="auto"/>
              <w:divId w:val="1119573034"/>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Note</w:t>
            </w:r>
          </w:p>
        </w:tc>
        <w:tc>
          <w:tcPr>
            <w:tcW w:w="0" w:type="auto"/>
            <w:vAlign w:val="center"/>
            <w:hideMark/>
          </w:tcPr>
          <w:p w14:paraId="0A4D1F11" w14:textId="77777777" w:rsidR="00766375" w:rsidRPr="00766375" w:rsidRDefault="00766375" w:rsidP="00766375">
            <w:pPr>
              <w:spacing w:after="0"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OGC Web API standards may include a community-defined identifier as part of a URI (ex. image id or feature id). Definition of the format of those identifiers is out of scope for </w:t>
            </w:r>
            <w:r w:rsidRPr="00766375">
              <w:rPr>
                <w:rFonts w:ascii="Times New Roman" w:eastAsia="Times New Roman" w:hAnsi="Times New Roman" w:cs="Times New Roman"/>
                <w:sz w:val="24"/>
                <w:szCs w:val="24"/>
              </w:rPr>
              <w:lastRenderedPageBreak/>
              <w:t xml:space="preserve">these standards. </w:t>
            </w:r>
            <w:del w:id="81" w:author="Carl Reed" w:date="2021-05-20T16:27:00Z">
              <w:r w:rsidRPr="00766375" w:rsidDel="00766375">
                <w:rPr>
                  <w:rFonts w:ascii="Times New Roman" w:eastAsia="Times New Roman" w:hAnsi="Times New Roman" w:cs="Times New Roman"/>
                  <w:sz w:val="24"/>
                  <w:szCs w:val="24"/>
                </w:rPr>
                <w:delText>Implementors</w:delText>
              </w:r>
            </w:del>
            <w:ins w:id="82" w:author="Carl Reed" w:date="2021-05-20T16:27:00Z">
              <w:r w:rsidRPr="00766375">
                <w:rPr>
                  <w:rFonts w:ascii="Times New Roman" w:eastAsia="Times New Roman" w:hAnsi="Times New Roman" w:cs="Times New Roman"/>
                  <w:sz w:val="24"/>
                  <w:szCs w:val="24"/>
                </w:rPr>
                <w:t>Implementers</w:t>
              </w:r>
            </w:ins>
            <w:r w:rsidRPr="00766375">
              <w:rPr>
                <w:rFonts w:ascii="Times New Roman" w:eastAsia="Times New Roman" w:hAnsi="Times New Roman" w:cs="Times New Roman"/>
                <w:sz w:val="24"/>
                <w:szCs w:val="24"/>
              </w:rPr>
              <w:t xml:space="preserve"> should take care that these identifiers are properly encoded (see </w:t>
            </w:r>
            <w:hyperlink r:id="rId43" w:anchor="rfc3986" w:history="1">
              <w:r w:rsidRPr="00766375">
                <w:rPr>
                  <w:rFonts w:ascii="Times New Roman" w:eastAsia="Times New Roman" w:hAnsi="Times New Roman" w:cs="Times New Roman"/>
                  <w:color w:val="0000FF"/>
                  <w:sz w:val="24"/>
                  <w:szCs w:val="24"/>
                  <w:u w:val="single"/>
                </w:rPr>
                <w:t>RFC 3986</w:t>
              </w:r>
            </w:hyperlink>
            <w:r w:rsidRPr="00766375">
              <w:rPr>
                <w:rFonts w:ascii="Times New Roman" w:eastAsia="Times New Roman" w:hAnsi="Times New Roman" w:cs="Times New Roman"/>
                <w:sz w:val="24"/>
                <w:szCs w:val="24"/>
              </w:rPr>
              <w:t xml:space="preserve">) in the URIs for all hosted resources. </w:t>
            </w:r>
          </w:p>
        </w:tc>
      </w:tr>
    </w:tbl>
    <w:p w14:paraId="5B6007FE"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lastRenderedPageBreak/>
        <w:t xml:space="preserve">Additional information on this topic is provided in the </w:t>
      </w:r>
      <w:hyperlink r:id="rId44" w:anchor="identifiers-section" w:history="1">
        <w:r w:rsidRPr="00766375">
          <w:rPr>
            <w:rFonts w:ascii="Times New Roman" w:eastAsia="Times New Roman" w:hAnsi="Times New Roman" w:cs="Times New Roman"/>
            <w:color w:val="0000FF"/>
            <w:sz w:val="24"/>
            <w:szCs w:val="24"/>
            <w:u w:val="single"/>
          </w:rPr>
          <w:t>OGC API - Common Users Guide</w:t>
        </w:r>
      </w:hyperlink>
      <w:r w:rsidRPr="00766375">
        <w:rPr>
          <w:rFonts w:ascii="Times New Roman" w:eastAsia="Times New Roman" w:hAnsi="Times New Roman" w:cs="Times New Roman"/>
          <w:sz w:val="24"/>
          <w:szCs w:val="24"/>
        </w:rPr>
        <w:t>.</w:t>
      </w:r>
    </w:p>
    <w:p w14:paraId="0E1F8440"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6.3. Links</w:t>
      </w:r>
    </w:p>
    <w:p w14:paraId="6A215115"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OGC Web API Standards use </w:t>
      </w:r>
      <w:hyperlink r:id="rId45" w:anchor="rfc8288" w:history="1">
        <w:r w:rsidRPr="00766375">
          <w:rPr>
            <w:rFonts w:ascii="Times New Roman" w:eastAsia="Times New Roman" w:hAnsi="Times New Roman" w:cs="Times New Roman"/>
            <w:color w:val="0000FF"/>
            <w:sz w:val="24"/>
            <w:szCs w:val="24"/>
            <w:u w:val="single"/>
          </w:rPr>
          <w:t>RFC 8288 (Web Linking)</w:t>
        </w:r>
      </w:hyperlink>
      <w:r w:rsidRPr="00766375">
        <w:rPr>
          <w:rFonts w:ascii="Times New Roman" w:eastAsia="Times New Roman" w:hAnsi="Times New Roman" w:cs="Times New Roman"/>
          <w:sz w:val="24"/>
          <w:szCs w:val="24"/>
        </w:rPr>
        <w:t xml:space="preserve"> to express relationships between resources. Resource representations defined in these standards commonly include a</w:t>
      </w:r>
      <w:del w:id="83" w:author="Carl Reed" w:date="2021-05-20T16:27:00Z">
        <w:r w:rsidRPr="00766375" w:rsidDel="00766375">
          <w:rPr>
            <w:rFonts w:ascii="Times New Roman" w:eastAsia="Times New Roman" w:hAnsi="Times New Roman" w:cs="Times New Roman"/>
            <w:sz w:val="24"/>
            <w:szCs w:val="24"/>
          </w:rPr>
          <w:delText>n</w:delText>
        </w:r>
      </w:del>
      <w:r w:rsidRPr="00766375">
        <w:rPr>
          <w:rFonts w:ascii="Times New Roman" w:eastAsia="Times New Roman" w:hAnsi="Times New Roman" w:cs="Times New Roman"/>
          <w:sz w:val="24"/>
          <w:szCs w:val="24"/>
        </w:rPr>
        <w:t xml:space="preserve"> "links" element. A "links" element is an array of individual hyperlink elements. These "links" elements provide a convention for associating related resources.</w:t>
      </w:r>
    </w:p>
    <w:p w14:paraId="1B30778F"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individual hyperlink elements that make up a "links" element are defined using the following </w:t>
      </w:r>
      <w:hyperlink r:id="rId46" w:history="1">
        <w:r w:rsidRPr="00766375">
          <w:rPr>
            <w:rFonts w:ascii="Times New Roman" w:eastAsia="Times New Roman" w:hAnsi="Times New Roman" w:cs="Times New Roman"/>
            <w:color w:val="0000FF"/>
            <w:sz w:val="24"/>
            <w:szCs w:val="24"/>
            <w:u w:val="single"/>
          </w:rPr>
          <w:t>Hyperlink Schema</w:t>
        </w:r>
      </w:hyperlink>
      <w:r w:rsidRPr="00766375">
        <w:rPr>
          <w:rFonts w:ascii="Times New Roman" w:eastAsia="Times New Roman" w:hAnsi="Times New Roman" w:cs="Times New Roman"/>
          <w:sz w:val="24"/>
          <w:szCs w:val="24"/>
        </w:rPr>
        <w:t>.</w:t>
      </w:r>
    </w:p>
    <w:p w14:paraId="2D67762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w:t>
      </w:r>
    </w:p>
    <w:p w14:paraId="752B86E8"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"$schema": "http://json-schema.org/draft-07/schema#",</w:t>
      </w:r>
    </w:p>
    <w:p w14:paraId="21E377F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"title": "Link Schema",</w:t>
      </w:r>
    </w:p>
    <w:p w14:paraId="2E7DA748"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"Schema for external references",</w:t>
      </w:r>
    </w:p>
    <w:p w14:paraId="25872E4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"object",</w:t>
      </w:r>
    </w:p>
    <w:p w14:paraId="4E0636D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"required": [</w:t>
      </w:r>
    </w:p>
    <w:p w14:paraId="5F7213DE"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href</w:t>
      </w:r>
      <w:proofErr w:type="spellEnd"/>
      <w:r w:rsidRPr="00766375">
        <w:rPr>
          <w:rFonts w:ascii="Courier New" w:eastAsia="Times New Roman" w:hAnsi="Courier New" w:cs="Courier New"/>
          <w:sz w:val="20"/>
          <w:szCs w:val="20"/>
        </w:rPr>
        <w:t>",</w:t>
      </w:r>
    </w:p>
    <w:p w14:paraId="367115F9"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rel</w:t>
      </w:r>
      <w:proofErr w:type="spellEnd"/>
      <w:r w:rsidRPr="00766375">
        <w:rPr>
          <w:rFonts w:ascii="Courier New" w:eastAsia="Times New Roman" w:hAnsi="Courier New" w:cs="Courier New"/>
          <w:sz w:val="20"/>
          <w:szCs w:val="20"/>
        </w:rPr>
        <w:t>"</w:t>
      </w:r>
    </w:p>
    <w:p w14:paraId="2B64C1A2"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536524F7"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"properties": {</w:t>
      </w:r>
    </w:p>
    <w:p w14:paraId="6A47EBA6"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href</w:t>
      </w:r>
      <w:proofErr w:type="spellEnd"/>
      <w:r w:rsidRPr="00766375">
        <w:rPr>
          <w:rFonts w:ascii="Courier New" w:eastAsia="Times New Roman" w:hAnsi="Courier New" w:cs="Courier New"/>
          <w:sz w:val="20"/>
          <w:szCs w:val="20"/>
        </w:rPr>
        <w:t>": {</w:t>
      </w:r>
    </w:p>
    <w:p w14:paraId="642829E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73DD552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"Supplies the URI to a remote </w:t>
      </w:r>
      <w:proofErr w:type="gramStart"/>
      <w:r w:rsidRPr="00766375">
        <w:rPr>
          <w:rFonts w:ascii="Courier New" w:eastAsia="Times New Roman" w:hAnsi="Courier New" w:cs="Courier New"/>
          <w:sz w:val="20"/>
          <w:szCs w:val="20"/>
        </w:rPr>
        <w:t>resource(</w:t>
      </w:r>
      <w:proofErr w:type="gramEnd"/>
      <w:r w:rsidRPr="00766375">
        <w:rPr>
          <w:rFonts w:ascii="Courier New" w:eastAsia="Times New Roman" w:hAnsi="Courier New" w:cs="Courier New"/>
          <w:sz w:val="20"/>
          <w:szCs w:val="20"/>
        </w:rPr>
        <w:t>or resource fragment).",</w:t>
      </w:r>
    </w:p>
    <w:p w14:paraId="0D18437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"http://data.example.com/buildings/123"</w:t>
      </w:r>
    </w:p>
    <w:p w14:paraId="76DFCED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030E0B6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rel</w:t>
      </w:r>
      <w:proofErr w:type="spellEnd"/>
      <w:r w:rsidRPr="00766375">
        <w:rPr>
          <w:rFonts w:ascii="Courier New" w:eastAsia="Times New Roman" w:hAnsi="Courier New" w:cs="Courier New"/>
          <w:sz w:val="20"/>
          <w:szCs w:val="20"/>
        </w:rPr>
        <w:t>": {</w:t>
      </w:r>
    </w:p>
    <w:p w14:paraId="4CD95D3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49D8FFA9"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"The type or semantics of the relation.",</w:t>
      </w:r>
    </w:p>
    <w:p w14:paraId="24D4E597"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"alternate"</w:t>
      </w:r>
    </w:p>
    <w:p w14:paraId="16789A9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2BD03AD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w:t>
      </w:r>
    </w:p>
    <w:p w14:paraId="6E6D768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786A37D8"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"A hint indicating what the media type of the result of dereferencing the link should be.",</w:t>
      </w:r>
    </w:p>
    <w:p w14:paraId="1DED48E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"application/</w:t>
      </w:r>
      <w:proofErr w:type="spellStart"/>
      <w:r w:rsidRPr="00766375">
        <w:rPr>
          <w:rFonts w:ascii="Courier New" w:eastAsia="Times New Roman" w:hAnsi="Courier New" w:cs="Courier New"/>
          <w:sz w:val="20"/>
          <w:szCs w:val="20"/>
        </w:rPr>
        <w:t>geo+json</w:t>
      </w:r>
      <w:proofErr w:type="spellEnd"/>
      <w:r w:rsidRPr="00766375">
        <w:rPr>
          <w:rFonts w:ascii="Courier New" w:eastAsia="Times New Roman" w:hAnsi="Courier New" w:cs="Courier New"/>
          <w:sz w:val="20"/>
          <w:szCs w:val="20"/>
        </w:rPr>
        <w:t>"</w:t>
      </w:r>
    </w:p>
    <w:p w14:paraId="33120A3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561E2948"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hreflang</w:t>
      </w:r>
      <w:proofErr w:type="spellEnd"/>
      <w:r w:rsidRPr="00766375">
        <w:rPr>
          <w:rFonts w:ascii="Courier New" w:eastAsia="Times New Roman" w:hAnsi="Courier New" w:cs="Courier New"/>
          <w:sz w:val="20"/>
          <w:szCs w:val="20"/>
        </w:rPr>
        <w:t>": {</w:t>
      </w:r>
    </w:p>
    <w:p w14:paraId="5E22986E"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703E95AA"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"A hint indicating what the language of the result of dereferencing the link should be.",</w:t>
      </w:r>
    </w:p>
    <w:p w14:paraId="2C00959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w:t>
      </w:r>
      <w:proofErr w:type="spellStart"/>
      <w:r w:rsidRPr="00766375">
        <w:rPr>
          <w:rFonts w:ascii="Courier New" w:eastAsia="Times New Roman" w:hAnsi="Courier New" w:cs="Courier New"/>
          <w:sz w:val="20"/>
          <w:szCs w:val="20"/>
        </w:rPr>
        <w:t>en</w:t>
      </w:r>
      <w:proofErr w:type="spellEnd"/>
      <w:r w:rsidRPr="00766375">
        <w:rPr>
          <w:rFonts w:ascii="Courier New" w:eastAsia="Times New Roman" w:hAnsi="Courier New" w:cs="Courier New"/>
          <w:sz w:val="20"/>
          <w:szCs w:val="20"/>
        </w:rPr>
        <w:t>"</w:t>
      </w:r>
    </w:p>
    <w:p w14:paraId="2D76AA6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3C74EDC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"title": {</w:t>
      </w:r>
    </w:p>
    <w:p w14:paraId="6CD24DB2"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5AFB892B"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"Used to label the destination of a link such that it can be used as a human-readable identifier.",</w:t>
      </w:r>
    </w:p>
    <w:p w14:paraId="7ECA18D9"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w:t>
      </w:r>
      <w:proofErr w:type="spellStart"/>
      <w:r w:rsidRPr="00766375">
        <w:rPr>
          <w:rFonts w:ascii="Courier New" w:eastAsia="Times New Roman" w:hAnsi="Courier New" w:cs="Courier New"/>
          <w:sz w:val="20"/>
          <w:szCs w:val="20"/>
        </w:rPr>
        <w:t>Trierer</w:t>
      </w:r>
      <w:proofErr w:type="spellEnd"/>
      <w:r w:rsidRPr="00766375">
        <w:rPr>
          <w:rFonts w:ascii="Courier New" w:eastAsia="Times New Roman" w:hAnsi="Courier New" w:cs="Courier New"/>
          <w:sz w:val="20"/>
          <w:szCs w:val="20"/>
        </w:rPr>
        <w:t xml:space="preserve"> Strasse 70, 53115 Bonn"</w:t>
      </w:r>
    </w:p>
    <w:p w14:paraId="2A28420E"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lastRenderedPageBreak/>
        <w:t xml:space="preserve">            },</w:t>
      </w:r>
    </w:p>
    <w:p w14:paraId="657AEB6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"length": {</w:t>
      </w:r>
    </w:p>
    <w:p w14:paraId="37A6945B"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"integer"</w:t>
      </w:r>
    </w:p>
    <w:p w14:paraId="0C96462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7C0DC02C"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369243C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24401E5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In addition, links should be passed in the response using HTTP link headers. These links are accessible to the client without a need to process the resource.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2"/>
        <w:gridCol w:w="6492"/>
      </w:tblGrid>
      <w:tr w:rsidR="00766375" w:rsidRPr="00766375" w14:paraId="25B119B9" w14:textId="77777777" w:rsidTr="00766375">
        <w:trPr>
          <w:tblCellSpacing w:w="15" w:type="dxa"/>
        </w:trPr>
        <w:tc>
          <w:tcPr>
            <w:tcW w:w="0" w:type="auto"/>
            <w:shd w:val="clear" w:color="auto" w:fill="FFFFFF"/>
            <w:vAlign w:val="center"/>
            <w:hideMark/>
          </w:tcPr>
          <w:p w14:paraId="4AD9982C"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b/>
                <w:bCs/>
                <w:sz w:val="24"/>
                <w:szCs w:val="24"/>
              </w:rPr>
              <w:t>Recommendation 1</w:t>
            </w:r>
          </w:p>
        </w:tc>
        <w:tc>
          <w:tcPr>
            <w:tcW w:w="0" w:type="auto"/>
            <w:shd w:val="clear" w:color="auto" w:fill="FFFFFF"/>
            <w:vAlign w:val="center"/>
            <w:hideMark/>
          </w:tcPr>
          <w:p w14:paraId="18AFA74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b/>
                <w:bCs/>
                <w:sz w:val="24"/>
                <w:szCs w:val="24"/>
              </w:rPr>
              <w:t>/rec/core/link-header</w:t>
            </w:r>
          </w:p>
        </w:tc>
      </w:tr>
      <w:tr w:rsidR="00766375" w:rsidRPr="00766375" w14:paraId="7F953E69" w14:textId="77777777" w:rsidTr="00766375">
        <w:trPr>
          <w:tblCellSpacing w:w="15" w:type="dxa"/>
        </w:trPr>
        <w:tc>
          <w:tcPr>
            <w:tcW w:w="0" w:type="auto"/>
            <w:shd w:val="clear" w:color="auto" w:fill="FFFFFF"/>
            <w:vAlign w:val="center"/>
            <w:hideMark/>
          </w:tcPr>
          <w:p w14:paraId="16349A43"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A</w:t>
            </w:r>
          </w:p>
        </w:tc>
        <w:tc>
          <w:tcPr>
            <w:tcW w:w="0" w:type="auto"/>
            <w:shd w:val="clear" w:color="auto" w:fill="FFFFFF"/>
            <w:vAlign w:val="center"/>
            <w:hideMark/>
          </w:tcPr>
          <w:p w14:paraId="7B0EBDD3"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Links included in the payload of a response SHOULD also be included as </w:t>
            </w:r>
            <w:r w:rsidRPr="00766375">
              <w:rPr>
                <w:rFonts w:ascii="Courier New" w:eastAsia="Times New Roman" w:hAnsi="Courier New" w:cs="Courier New"/>
                <w:sz w:val="20"/>
                <w:szCs w:val="20"/>
              </w:rPr>
              <w:t>Link</w:t>
            </w:r>
            <w:r w:rsidRPr="00766375">
              <w:rPr>
                <w:rFonts w:ascii="Times New Roman" w:eastAsia="Times New Roman" w:hAnsi="Times New Roman" w:cs="Times New Roman"/>
                <w:sz w:val="24"/>
                <w:szCs w:val="24"/>
              </w:rPr>
              <w:t xml:space="preserve"> headers in the HTTP response according to </w:t>
            </w:r>
            <w:hyperlink r:id="rId47" w:anchor="rfc8288" w:history="1">
              <w:r w:rsidRPr="00766375">
                <w:rPr>
                  <w:rFonts w:ascii="Times New Roman" w:eastAsia="Times New Roman" w:hAnsi="Times New Roman" w:cs="Times New Roman"/>
                  <w:color w:val="0000FF"/>
                  <w:sz w:val="24"/>
                  <w:szCs w:val="24"/>
                  <w:u w:val="single"/>
                </w:rPr>
                <w:t>RFC 8288, Clause 3</w:t>
              </w:r>
            </w:hyperlink>
            <w:r w:rsidRPr="00766375">
              <w:rPr>
                <w:rFonts w:ascii="Times New Roman" w:eastAsia="Times New Roman" w:hAnsi="Times New Roman" w:cs="Times New Roman"/>
                <w:sz w:val="24"/>
                <w:szCs w:val="24"/>
              </w:rPr>
              <w:t>.</w:t>
            </w:r>
          </w:p>
        </w:tc>
      </w:tr>
      <w:tr w:rsidR="00766375" w:rsidRPr="00766375" w14:paraId="40758B17" w14:textId="77777777" w:rsidTr="00766375">
        <w:trPr>
          <w:tblCellSpacing w:w="15" w:type="dxa"/>
        </w:trPr>
        <w:tc>
          <w:tcPr>
            <w:tcW w:w="0" w:type="auto"/>
            <w:shd w:val="clear" w:color="auto" w:fill="FFFFFF"/>
            <w:vAlign w:val="center"/>
            <w:hideMark/>
          </w:tcPr>
          <w:p w14:paraId="1B883E9A"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B</w:t>
            </w:r>
          </w:p>
        </w:tc>
        <w:tc>
          <w:tcPr>
            <w:tcW w:w="0" w:type="auto"/>
            <w:shd w:val="clear" w:color="auto" w:fill="FFFFFF"/>
            <w:vAlign w:val="center"/>
            <w:hideMark/>
          </w:tcPr>
          <w:p w14:paraId="54D6688B"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This recommendation does not apply when there are a large number of links included in a response or a link is not known when the HTTP headers of the response are created.</w:t>
            </w:r>
          </w:p>
        </w:tc>
      </w:tr>
    </w:tbl>
    <w:p w14:paraId="7865CF16"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6.4. Link relations</w:t>
      </w:r>
    </w:p>
    <w:p w14:paraId="74C6881C"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Link relation types identify the semantics </w:t>
      </w:r>
      <w:ins w:id="84" w:author="Carl Reed" w:date="2021-05-21T07:54:00Z">
        <w:r w:rsidR="001417B5">
          <w:rPr>
            <w:rFonts w:ascii="Times New Roman" w:eastAsia="Times New Roman" w:hAnsi="Times New Roman" w:cs="Times New Roman"/>
            <w:sz w:val="24"/>
            <w:szCs w:val="24"/>
          </w:rPr>
          <w:t xml:space="preserve">of </w:t>
        </w:r>
      </w:ins>
      <w:r w:rsidRPr="00766375">
        <w:rPr>
          <w:rFonts w:ascii="Times New Roman" w:eastAsia="Times New Roman" w:hAnsi="Times New Roman" w:cs="Times New Roman"/>
          <w:sz w:val="24"/>
          <w:szCs w:val="24"/>
        </w:rPr>
        <w:t>a link. For example, a link with the relation type "service-meta" indicates that the current link context has service metadata at the link target.</w:t>
      </w:r>
    </w:p>
    <w:p w14:paraId="7F608398"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Link relation types are expressed using the "</w:t>
      </w:r>
      <w:proofErr w:type="spellStart"/>
      <w:r w:rsidRPr="00766375">
        <w:rPr>
          <w:rFonts w:ascii="Times New Roman" w:eastAsia="Times New Roman" w:hAnsi="Times New Roman" w:cs="Times New Roman"/>
          <w:sz w:val="24"/>
          <w:szCs w:val="24"/>
        </w:rPr>
        <w:t>rel</w:t>
      </w:r>
      <w:proofErr w:type="spellEnd"/>
      <w:r w:rsidRPr="00766375">
        <w:rPr>
          <w:rFonts w:ascii="Times New Roman" w:eastAsia="Times New Roman" w:hAnsi="Times New Roman" w:cs="Times New Roman"/>
          <w:sz w:val="24"/>
          <w:szCs w:val="24"/>
        </w:rPr>
        <w:t xml:space="preserve">" property from the </w:t>
      </w:r>
      <w:hyperlink r:id="rId48" w:history="1">
        <w:r w:rsidRPr="00766375">
          <w:rPr>
            <w:rFonts w:ascii="Times New Roman" w:eastAsia="Times New Roman" w:hAnsi="Times New Roman" w:cs="Times New Roman"/>
            <w:color w:val="0000FF"/>
            <w:sz w:val="24"/>
            <w:szCs w:val="24"/>
            <w:u w:val="single"/>
          </w:rPr>
          <w:t>Hyperlink Schema</w:t>
        </w:r>
      </w:hyperlink>
      <w:r w:rsidRPr="00766375">
        <w:rPr>
          <w:rFonts w:ascii="Times New Roman" w:eastAsia="Times New Roman" w:hAnsi="Times New Roman" w:cs="Times New Roman"/>
          <w:sz w:val="24"/>
          <w:szCs w:val="24"/>
        </w:rPr>
        <w:t>.</w:t>
      </w:r>
    </w:p>
    <w:p w14:paraId="34A54DF0"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The "</w:t>
      </w:r>
      <w:proofErr w:type="spellStart"/>
      <w:r w:rsidRPr="00766375">
        <w:rPr>
          <w:rFonts w:ascii="Times New Roman" w:eastAsia="Times New Roman" w:hAnsi="Times New Roman" w:cs="Times New Roman"/>
          <w:sz w:val="24"/>
          <w:szCs w:val="24"/>
        </w:rPr>
        <w:t>rel</w:t>
      </w:r>
      <w:proofErr w:type="spellEnd"/>
      <w:r w:rsidRPr="00766375">
        <w:rPr>
          <w:rFonts w:ascii="Times New Roman" w:eastAsia="Times New Roman" w:hAnsi="Times New Roman" w:cs="Times New Roman"/>
          <w:sz w:val="24"/>
          <w:szCs w:val="24"/>
        </w:rPr>
        <w:t xml:space="preserve">" property is populated using values from the </w:t>
      </w:r>
      <w:hyperlink r:id="rId49" w:history="1">
        <w:r w:rsidRPr="00766375">
          <w:rPr>
            <w:rFonts w:ascii="Times New Roman" w:eastAsia="Times New Roman" w:hAnsi="Times New Roman" w:cs="Times New Roman"/>
            <w:color w:val="0000FF"/>
            <w:sz w:val="24"/>
            <w:szCs w:val="24"/>
            <w:u w:val="single"/>
          </w:rPr>
          <w:t>IANA Link Relations Registry</w:t>
        </w:r>
      </w:hyperlink>
      <w:r w:rsidRPr="00766375">
        <w:rPr>
          <w:rFonts w:ascii="Times New Roman" w:eastAsia="Times New Roman" w:hAnsi="Times New Roman" w:cs="Times New Roman"/>
          <w:sz w:val="24"/>
          <w:szCs w:val="24"/>
        </w:rPr>
        <w:t xml:space="preserve"> wherever possible. Additional values are registered with the </w:t>
      </w:r>
      <w:hyperlink r:id="rId50" w:history="1">
        <w:r w:rsidRPr="00766375">
          <w:rPr>
            <w:rFonts w:ascii="Times New Roman" w:eastAsia="Times New Roman" w:hAnsi="Times New Roman" w:cs="Times New Roman"/>
            <w:color w:val="0000FF"/>
            <w:sz w:val="24"/>
            <w:szCs w:val="24"/>
            <w:u w:val="single"/>
          </w:rPr>
          <w:t>OGC Link Relation Registry</w:t>
        </w:r>
      </w:hyperlink>
      <w:r w:rsidRPr="00766375">
        <w:rPr>
          <w:rFonts w:ascii="Times New Roman" w:eastAsia="Times New Roman" w:hAnsi="Times New Roman" w:cs="Times New Roman"/>
          <w:sz w:val="24"/>
          <w:szCs w:val="24"/>
        </w:rPr>
        <w:t>. Additional relation type values can be used if neither of these registers suffice.</w:t>
      </w:r>
    </w:p>
    <w:p w14:paraId="44ABC36F"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link relationships used in API-Common Core are described in </w:t>
      </w:r>
      <w:hyperlink r:id="rId51" w:anchor="link-relations-table" w:history="1">
        <w:r w:rsidRPr="00766375">
          <w:rPr>
            <w:rFonts w:ascii="Times New Roman" w:eastAsia="Times New Roman" w:hAnsi="Times New Roman" w:cs="Times New Roman"/>
            <w:color w:val="0000FF"/>
            <w:sz w:val="24"/>
            <w:szCs w:val="24"/>
            <w:u w:val="single"/>
          </w:rPr>
          <w:t>Table 2</w:t>
        </w:r>
      </w:hyperlink>
      <w:r w:rsidRPr="00766375">
        <w:rPr>
          <w:rFonts w:ascii="Times New Roman" w:eastAsia="Times New Roman" w:hAnsi="Times New Roman" w:cs="Times New Roman"/>
          <w:sz w:val="24"/>
          <w:szCs w:val="24"/>
        </w:rPr>
        <w:t>. Additional relation types may be used if the implementation warrants it.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076"/>
        <w:gridCol w:w="2348"/>
      </w:tblGrid>
      <w:tr w:rsidR="00766375" w:rsidRPr="00766375" w14:paraId="0AE1F0FF" w14:textId="77777777" w:rsidTr="00766375">
        <w:trPr>
          <w:tblHeader/>
          <w:tblCellSpacing w:w="15" w:type="dxa"/>
        </w:trPr>
        <w:tc>
          <w:tcPr>
            <w:tcW w:w="0" w:type="auto"/>
            <w:gridSpan w:val="2"/>
            <w:tcBorders>
              <w:top w:val="nil"/>
              <w:left w:val="nil"/>
              <w:bottom w:val="nil"/>
              <w:right w:val="nil"/>
            </w:tcBorders>
            <w:shd w:val="clear" w:color="auto" w:fill="FFFFFF"/>
            <w:vAlign w:val="center"/>
            <w:hideMark/>
          </w:tcPr>
          <w:p w14:paraId="0C754B99" w14:textId="77777777" w:rsidR="00766375" w:rsidRPr="00766375" w:rsidRDefault="00766375" w:rsidP="00766375">
            <w:pPr>
              <w:spacing w:after="0" w:line="240" w:lineRule="auto"/>
              <w:jc w:val="center"/>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Table 2. Link Relations</w:t>
            </w:r>
          </w:p>
        </w:tc>
      </w:tr>
      <w:tr w:rsidR="00766375" w:rsidRPr="00766375" w14:paraId="4D5E21B8" w14:textId="77777777" w:rsidTr="00766375">
        <w:trPr>
          <w:tblHeader/>
          <w:tblCellSpacing w:w="15" w:type="dxa"/>
        </w:trPr>
        <w:tc>
          <w:tcPr>
            <w:tcW w:w="0" w:type="auto"/>
            <w:shd w:val="clear" w:color="auto" w:fill="FFFFFF"/>
            <w:vAlign w:val="center"/>
            <w:hideMark/>
          </w:tcPr>
          <w:p w14:paraId="18E713E5" w14:textId="77777777" w:rsidR="00766375" w:rsidRPr="00766375" w:rsidRDefault="00766375" w:rsidP="00766375">
            <w:pPr>
              <w:spacing w:after="0" w:line="240" w:lineRule="auto"/>
              <w:jc w:val="center"/>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Link Relation</w:t>
            </w:r>
          </w:p>
        </w:tc>
        <w:tc>
          <w:tcPr>
            <w:tcW w:w="0" w:type="auto"/>
            <w:shd w:val="clear" w:color="auto" w:fill="FFFFFF"/>
            <w:vAlign w:val="center"/>
            <w:hideMark/>
          </w:tcPr>
          <w:p w14:paraId="73F306F0" w14:textId="77777777" w:rsidR="00766375" w:rsidRPr="00766375" w:rsidRDefault="00766375" w:rsidP="00766375">
            <w:pPr>
              <w:spacing w:after="0" w:line="240" w:lineRule="auto"/>
              <w:jc w:val="center"/>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Purpose</w:t>
            </w:r>
          </w:p>
        </w:tc>
      </w:tr>
      <w:tr w:rsidR="00766375" w:rsidRPr="00766375" w14:paraId="22979067" w14:textId="77777777" w:rsidTr="00766375">
        <w:trPr>
          <w:tblCellSpacing w:w="15" w:type="dxa"/>
        </w:trPr>
        <w:tc>
          <w:tcPr>
            <w:tcW w:w="0" w:type="auto"/>
            <w:shd w:val="clear" w:color="auto" w:fill="FFFFFF"/>
            <w:vAlign w:val="center"/>
            <w:hideMark/>
          </w:tcPr>
          <w:p w14:paraId="2F40657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alternate</w:t>
            </w:r>
          </w:p>
        </w:tc>
        <w:tc>
          <w:tcPr>
            <w:tcW w:w="0" w:type="auto"/>
            <w:shd w:val="clear" w:color="auto" w:fill="FFFFFF"/>
            <w:vAlign w:val="center"/>
            <w:hideMark/>
          </w:tcPr>
          <w:p w14:paraId="5482377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Refers to a substitute for this context [IANA].</w:t>
            </w:r>
            <w:r w:rsidRPr="00766375">
              <w:rPr>
                <w:rFonts w:ascii="Times New Roman" w:eastAsia="Times New Roman" w:hAnsi="Times New Roman" w:cs="Times New Roman"/>
                <w:sz w:val="24"/>
                <w:szCs w:val="24"/>
              </w:rPr>
              <w:br/>
              <w:t xml:space="preserve">Refers to a representation of the current resource which is encoded using another media type (the media type is specified in the </w:t>
            </w:r>
            <w:r w:rsidRPr="00766375">
              <w:rPr>
                <w:rFonts w:ascii="Courier New" w:eastAsia="Times New Roman" w:hAnsi="Courier New" w:cs="Courier New"/>
                <w:sz w:val="20"/>
                <w:szCs w:val="20"/>
              </w:rPr>
              <w:t>type</w:t>
            </w:r>
            <w:r w:rsidRPr="00766375">
              <w:rPr>
                <w:rFonts w:ascii="Times New Roman" w:eastAsia="Times New Roman" w:hAnsi="Times New Roman" w:cs="Times New Roman"/>
                <w:sz w:val="24"/>
                <w:szCs w:val="24"/>
              </w:rPr>
              <w:t xml:space="preserve"> link attribute).</w:t>
            </w:r>
          </w:p>
        </w:tc>
      </w:tr>
      <w:tr w:rsidR="00766375" w:rsidRPr="00766375" w14:paraId="572DAD41" w14:textId="77777777" w:rsidTr="00766375">
        <w:trPr>
          <w:tblCellSpacing w:w="15" w:type="dxa"/>
        </w:trPr>
        <w:tc>
          <w:tcPr>
            <w:tcW w:w="0" w:type="auto"/>
            <w:shd w:val="clear" w:color="auto" w:fill="FFFFFF"/>
            <w:vAlign w:val="center"/>
            <w:hideMark/>
          </w:tcPr>
          <w:p w14:paraId="2B8B78AA" w14:textId="77777777" w:rsidR="00766375" w:rsidRPr="00766375" w:rsidRDefault="003D4E98" w:rsidP="00766375">
            <w:pPr>
              <w:spacing w:before="100" w:beforeAutospacing="1" w:after="100" w:afterAutospacing="1" w:line="240" w:lineRule="auto"/>
              <w:rPr>
                <w:rFonts w:ascii="Times New Roman" w:eastAsia="Times New Roman" w:hAnsi="Times New Roman" w:cs="Times New Roman"/>
                <w:sz w:val="24"/>
                <w:szCs w:val="24"/>
              </w:rPr>
            </w:pPr>
            <w:hyperlink r:id="rId52" w:history="1">
              <w:r w:rsidR="00766375" w:rsidRPr="00766375">
                <w:rPr>
                  <w:rFonts w:ascii="Courier New" w:eastAsia="Times New Roman" w:hAnsi="Courier New" w:cs="Courier New"/>
                  <w:color w:val="0000FF"/>
                  <w:sz w:val="20"/>
                  <w:szCs w:val="20"/>
                  <w:u w:val="single"/>
                </w:rPr>
                <w:t>http://www.opengis.net/def/rel/ogc/1.0/data-meta</w:t>
              </w:r>
            </w:hyperlink>
          </w:p>
        </w:tc>
        <w:tc>
          <w:tcPr>
            <w:tcW w:w="0" w:type="auto"/>
            <w:shd w:val="clear" w:color="auto" w:fill="FFFFFF"/>
            <w:vAlign w:val="center"/>
            <w:hideMark/>
          </w:tcPr>
          <w:p w14:paraId="20A0E2E8"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Identifies general metadata for the context (dataset or collection) that is primarily intended for consumption by machines.</w:t>
            </w:r>
          </w:p>
        </w:tc>
      </w:tr>
      <w:tr w:rsidR="00766375" w:rsidRPr="00766375" w14:paraId="193D9ECF" w14:textId="77777777" w:rsidTr="00766375">
        <w:trPr>
          <w:tblCellSpacing w:w="15" w:type="dxa"/>
        </w:trPr>
        <w:tc>
          <w:tcPr>
            <w:tcW w:w="0" w:type="auto"/>
            <w:shd w:val="clear" w:color="auto" w:fill="FFFFFF"/>
            <w:vAlign w:val="center"/>
            <w:hideMark/>
          </w:tcPr>
          <w:p w14:paraId="0E5C81B0" w14:textId="77777777" w:rsidR="00766375" w:rsidRPr="00766375" w:rsidRDefault="003D4E98" w:rsidP="00766375">
            <w:pPr>
              <w:spacing w:before="100" w:beforeAutospacing="1" w:after="100" w:afterAutospacing="1" w:line="240" w:lineRule="auto"/>
              <w:rPr>
                <w:rFonts w:ascii="Times New Roman" w:eastAsia="Times New Roman" w:hAnsi="Times New Roman" w:cs="Times New Roman"/>
                <w:sz w:val="24"/>
                <w:szCs w:val="24"/>
              </w:rPr>
            </w:pPr>
            <w:hyperlink r:id="rId53" w:history="1">
              <w:r w:rsidR="00766375" w:rsidRPr="00766375">
                <w:rPr>
                  <w:rFonts w:ascii="Courier New" w:eastAsia="Times New Roman" w:hAnsi="Courier New" w:cs="Courier New"/>
                  <w:color w:val="0000FF"/>
                  <w:sz w:val="20"/>
                  <w:szCs w:val="20"/>
                  <w:u w:val="single"/>
                </w:rPr>
                <w:t>http://www.opengis.net/def/rel/ogc/1.0/conformance</w:t>
              </w:r>
            </w:hyperlink>
          </w:p>
        </w:tc>
        <w:tc>
          <w:tcPr>
            <w:tcW w:w="0" w:type="auto"/>
            <w:shd w:val="clear" w:color="auto" w:fill="FFFFFF"/>
            <w:vAlign w:val="center"/>
            <w:hideMark/>
          </w:tcPr>
          <w:p w14:paraId="0DE80612"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Refers to a resource that identifies the </w:t>
            </w:r>
            <w:commentRangeStart w:id="85"/>
            <w:commentRangeStart w:id="86"/>
            <w:r w:rsidRPr="00766375">
              <w:rPr>
                <w:rFonts w:ascii="Times New Roman" w:eastAsia="Times New Roman" w:hAnsi="Times New Roman" w:cs="Times New Roman"/>
                <w:sz w:val="24"/>
                <w:szCs w:val="24"/>
              </w:rPr>
              <w:t>specifications</w:t>
            </w:r>
            <w:commentRangeEnd w:id="85"/>
            <w:r w:rsidR="001417B5">
              <w:rPr>
                <w:rStyle w:val="CommentReference"/>
              </w:rPr>
              <w:commentReference w:id="85"/>
            </w:r>
            <w:commentRangeEnd w:id="86"/>
            <w:r w:rsidR="00232318">
              <w:rPr>
                <w:rStyle w:val="CommentReference"/>
              </w:rPr>
              <w:commentReference w:id="86"/>
            </w:r>
            <w:r w:rsidRPr="00766375">
              <w:rPr>
                <w:rFonts w:ascii="Times New Roman" w:eastAsia="Times New Roman" w:hAnsi="Times New Roman" w:cs="Times New Roman"/>
                <w:sz w:val="24"/>
                <w:szCs w:val="24"/>
              </w:rPr>
              <w:t xml:space="preserve"> that the link’s context conforms to. [OGC]</w:t>
            </w:r>
          </w:p>
        </w:tc>
      </w:tr>
      <w:tr w:rsidR="00766375" w:rsidRPr="00766375" w14:paraId="7A3D5CF3" w14:textId="77777777" w:rsidTr="00766375">
        <w:trPr>
          <w:tblCellSpacing w:w="15" w:type="dxa"/>
        </w:trPr>
        <w:tc>
          <w:tcPr>
            <w:tcW w:w="0" w:type="auto"/>
            <w:shd w:val="clear" w:color="auto" w:fill="FFFFFF"/>
            <w:vAlign w:val="center"/>
            <w:hideMark/>
          </w:tcPr>
          <w:p w14:paraId="6C021C80"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proofErr w:type="spellStart"/>
            <w:r w:rsidRPr="00766375">
              <w:rPr>
                <w:rFonts w:ascii="Courier New" w:eastAsia="Times New Roman" w:hAnsi="Courier New" w:cs="Courier New"/>
                <w:sz w:val="20"/>
                <w:szCs w:val="20"/>
              </w:rPr>
              <w:t>describedby</w:t>
            </w:r>
            <w:proofErr w:type="spellEnd"/>
          </w:p>
        </w:tc>
        <w:tc>
          <w:tcPr>
            <w:tcW w:w="0" w:type="auto"/>
            <w:shd w:val="clear" w:color="auto" w:fill="FFFFFF"/>
            <w:vAlign w:val="center"/>
            <w:hideMark/>
          </w:tcPr>
          <w:p w14:paraId="280C4846"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Refers to a resource providing information about the link’s context.[IANA]</w:t>
            </w:r>
            <w:r w:rsidRPr="00766375">
              <w:rPr>
                <w:rFonts w:ascii="Times New Roman" w:eastAsia="Times New Roman" w:hAnsi="Times New Roman" w:cs="Times New Roman"/>
                <w:sz w:val="24"/>
                <w:szCs w:val="24"/>
              </w:rPr>
              <w:br/>
              <w:t>Links to external resources which further describe the subject resource</w:t>
            </w:r>
          </w:p>
        </w:tc>
      </w:tr>
      <w:tr w:rsidR="00766375" w:rsidRPr="00766375" w14:paraId="00262316" w14:textId="77777777" w:rsidTr="00766375">
        <w:trPr>
          <w:tblCellSpacing w:w="15" w:type="dxa"/>
        </w:trPr>
        <w:tc>
          <w:tcPr>
            <w:tcW w:w="0" w:type="auto"/>
            <w:shd w:val="clear" w:color="auto" w:fill="FFFFFF"/>
            <w:vAlign w:val="center"/>
            <w:hideMark/>
          </w:tcPr>
          <w:p w14:paraId="1F23C6F9"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license</w:t>
            </w:r>
          </w:p>
        </w:tc>
        <w:tc>
          <w:tcPr>
            <w:tcW w:w="0" w:type="auto"/>
            <w:shd w:val="clear" w:color="auto" w:fill="FFFFFF"/>
            <w:vAlign w:val="center"/>
            <w:hideMark/>
          </w:tcPr>
          <w:p w14:paraId="3A94F920"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Refers to a license associated with this context. [IANA]</w:t>
            </w:r>
          </w:p>
        </w:tc>
      </w:tr>
      <w:tr w:rsidR="00766375" w:rsidRPr="00766375" w14:paraId="7AF5CDA0" w14:textId="77777777" w:rsidTr="00766375">
        <w:trPr>
          <w:tblCellSpacing w:w="15" w:type="dxa"/>
        </w:trPr>
        <w:tc>
          <w:tcPr>
            <w:tcW w:w="0" w:type="auto"/>
            <w:shd w:val="clear" w:color="auto" w:fill="FFFFFF"/>
            <w:vAlign w:val="center"/>
            <w:hideMark/>
          </w:tcPr>
          <w:p w14:paraId="521CAA0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self</w:t>
            </w:r>
          </w:p>
        </w:tc>
        <w:tc>
          <w:tcPr>
            <w:tcW w:w="0" w:type="auto"/>
            <w:shd w:val="clear" w:color="auto" w:fill="FFFFFF"/>
            <w:vAlign w:val="center"/>
            <w:hideMark/>
          </w:tcPr>
          <w:p w14:paraId="30B3C0B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Conveys an identifier for the link’s context. [IANA]</w:t>
            </w:r>
            <w:r w:rsidRPr="00766375">
              <w:rPr>
                <w:rFonts w:ascii="Times New Roman" w:eastAsia="Times New Roman" w:hAnsi="Times New Roman" w:cs="Times New Roman"/>
                <w:sz w:val="24"/>
                <w:szCs w:val="24"/>
              </w:rPr>
              <w:br/>
              <w:t>A link to another representation of this resource.</w:t>
            </w:r>
          </w:p>
        </w:tc>
      </w:tr>
      <w:tr w:rsidR="00766375" w:rsidRPr="00766375" w14:paraId="7C73864C" w14:textId="77777777" w:rsidTr="00766375">
        <w:trPr>
          <w:tblCellSpacing w:w="15" w:type="dxa"/>
        </w:trPr>
        <w:tc>
          <w:tcPr>
            <w:tcW w:w="0" w:type="auto"/>
            <w:shd w:val="clear" w:color="auto" w:fill="FFFFFF"/>
            <w:vAlign w:val="center"/>
            <w:hideMark/>
          </w:tcPr>
          <w:p w14:paraId="42DE7174"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service-desc</w:t>
            </w:r>
          </w:p>
        </w:tc>
        <w:tc>
          <w:tcPr>
            <w:tcW w:w="0" w:type="auto"/>
            <w:shd w:val="clear" w:color="auto" w:fill="FFFFFF"/>
            <w:vAlign w:val="center"/>
            <w:hideMark/>
          </w:tcPr>
          <w:p w14:paraId="6AB35291"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Identifies service description for the context that is primarily intended for consumption by machines. [IANA]</w:t>
            </w:r>
            <w:r w:rsidRPr="00766375">
              <w:rPr>
                <w:rFonts w:ascii="Times New Roman" w:eastAsia="Times New Roman" w:hAnsi="Times New Roman" w:cs="Times New Roman"/>
                <w:sz w:val="24"/>
                <w:szCs w:val="24"/>
              </w:rPr>
              <w:br/>
              <w:t>API definitions are considered service descriptions.</w:t>
            </w:r>
          </w:p>
        </w:tc>
      </w:tr>
      <w:tr w:rsidR="00766375" w:rsidRPr="00766375" w14:paraId="545E6FCB" w14:textId="77777777" w:rsidTr="00766375">
        <w:trPr>
          <w:tblCellSpacing w:w="15" w:type="dxa"/>
        </w:trPr>
        <w:tc>
          <w:tcPr>
            <w:tcW w:w="0" w:type="auto"/>
            <w:shd w:val="clear" w:color="auto" w:fill="FFFFFF"/>
            <w:vAlign w:val="center"/>
            <w:hideMark/>
          </w:tcPr>
          <w:p w14:paraId="76F41AF3"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service-doc</w:t>
            </w:r>
          </w:p>
        </w:tc>
        <w:tc>
          <w:tcPr>
            <w:tcW w:w="0" w:type="auto"/>
            <w:shd w:val="clear" w:color="auto" w:fill="FFFFFF"/>
            <w:vAlign w:val="center"/>
            <w:hideMark/>
          </w:tcPr>
          <w:p w14:paraId="0DBADA89"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Identifies service documentation for the context that is primarily </w:t>
            </w:r>
            <w:r w:rsidRPr="00766375">
              <w:rPr>
                <w:rFonts w:ascii="Times New Roman" w:eastAsia="Times New Roman" w:hAnsi="Times New Roman" w:cs="Times New Roman"/>
                <w:sz w:val="24"/>
                <w:szCs w:val="24"/>
              </w:rPr>
              <w:lastRenderedPageBreak/>
              <w:t>intended for human consumption. [IANA]</w:t>
            </w:r>
          </w:p>
        </w:tc>
      </w:tr>
      <w:tr w:rsidR="00766375" w:rsidRPr="00766375" w14:paraId="306E3CBA" w14:textId="77777777" w:rsidTr="00766375">
        <w:trPr>
          <w:tblCellSpacing w:w="15" w:type="dxa"/>
        </w:trPr>
        <w:tc>
          <w:tcPr>
            <w:tcW w:w="0" w:type="auto"/>
            <w:shd w:val="clear" w:color="auto" w:fill="FFFFFF"/>
            <w:vAlign w:val="center"/>
            <w:hideMark/>
          </w:tcPr>
          <w:p w14:paraId="45F39729"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lastRenderedPageBreak/>
              <w:t>service-meta</w:t>
            </w:r>
          </w:p>
        </w:tc>
        <w:tc>
          <w:tcPr>
            <w:tcW w:w="0" w:type="auto"/>
            <w:shd w:val="clear" w:color="auto" w:fill="FFFFFF"/>
            <w:vAlign w:val="center"/>
            <w:hideMark/>
          </w:tcPr>
          <w:p w14:paraId="2CFAE69F"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Identifies general metadata for the context that is primarily intended for consumption by machines. [IANA]</w:t>
            </w:r>
          </w:p>
        </w:tc>
      </w:tr>
    </w:tbl>
    <w:p w14:paraId="101C72AE"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Additional information on the use of link relationships is provided in the </w:t>
      </w:r>
      <w:hyperlink r:id="rId54" w:anchor="link-relations-section" w:history="1">
        <w:r w:rsidRPr="00766375">
          <w:rPr>
            <w:rFonts w:ascii="Times New Roman" w:eastAsia="Times New Roman" w:hAnsi="Times New Roman" w:cs="Times New Roman"/>
            <w:color w:val="0000FF"/>
            <w:sz w:val="24"/>
            <w:szCs w:val="24"/>
            <w:u w:val="single"/>
          </w:rPr>
          <w:t>OGC API - Common Users Guide</w:t>
        </w:r>
      </w:hyperlink>
      <w:r w:rsidRPr="00766375">
        <w:rPr>
          <w:rFonts w:ascii="Times New Roman" w:eastAsia="Times New Roman" w:hAnsi="Times New Roman" w:cs="Times New Roman"/>
          <w:sz w:val="24"/>
          <w:szCs w:val="24"/>
        </w:rPr>
        <w:t>.</w:t>
      </w:r>
    </w:p>
    <w:p w14:paraId="2E683F26"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6.5. Use of HTTPS</w:t>
      </w:r>
    </w:p>
    <w:p w14:paraId="704B68A6"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For simplicity, this </w:t>
      </w:r>
      <w:del w:id="87" w:author="Carl Reed" w:date="2021-05-21T07:58:00Z">
        <w:r w:rsidRPr="00766375" w:rsidDel="001417B5">
          <w:rPr>
            <w:rFonts w:ascii="Times New Roman" w:eastAsia="Times New Roman" w:hAnsi="Times New Roman" w:cs="Times New Roman"/>
            <w:sz w:val="24"/>
            <w:szCs w:val="24"/>
          </w:rPr>
          <w:delText xml:space="preserve">document </w:delText>
        </w:r>
      </w:del>
      <w:ins w:id="88" w:author="Carl Reed" w:date="2021-05-21T07:58:00Z">
        <w:r w:rsidR="001417B5">
          <w:rPr>
            <w:rFonts w:ascii="Times New Roman" w:eastAsia="Times New Roman" w:hAnsi="Times New Roman" w:cs="Times New Roman"/>
            <w:sz w:val="24"/>
            <w:szCs w:val="24"/>
          </w:rPr>
          <w:t>OGC Standard</w:t>
        </w:r>
        <w:r w:rsidR="001417B5" w:rsidRPr="00766375">
          <w:rPr>
            <w:rFonts w:ascii="Times New Roman" w:eastAsia="Times New Roman" w:hAnsi="Times New Roman" w:cs="Times New Roman"/>
            <w:sz w:val="24"/>
            <w:szCs w:val="24"/>
          </w:rPr>
          <w:t xml:space="preserve"> </w:t>
        </w:r>
      </w:ins>
      <w:r w:rsidRPr="00766375">
        <w:rPr>
          <w:rFonts w:ascii="Times New Roman" w:eastAsia="Times New Roman" w:hAnsi="Times New Roman" w:cs="Times New Roman"/>
          <w:sz w:val="24"/>
          <w:szCs w:val="24"/>
        </w:rPr>
        <w:t xml:space="preserve">only refers to the HTTP protocol. This is not meant to exclude the use of HTTPS. </w:t>
      </w:r>
      <w:del w:id="89" w:author="Carl Reed" w:date="2021-05-21T07:58:00Z">
        <w:r w:rsidRPr="00766375" w:rsidDel="001417B5">
          <w:rPr>
            <w:rFonts w:ascii="Times New Roman" w:eastAsia="Times New Roman" w:hAnsi="Times New Roman" w:cs="Times New Roman"/>
            <w:sz w:val="24"/>
            <w:szCs w:val="24"/>
          </w:rPr>
          <w:delText xml:space="preserve">It </w:delText>
        </w:r>
      </w:del>
      <w:ins w:id="90" w:author="Carl Reed" w:date="2021-05-21T07:58:00Z">
        <w:r w:rsidR="001417B5">
          <w:rPr>
            <w:rFonts w:ascii="Times New Roman" w:eastAsia="Times New Roman" w:hAnsi="Times New Roman" w:cs="Times New Roman"/>
            <w:sz w:val="24"/>
            <w:szCs w:val="24"/>
          </w:rPr>
          <w:t>This</w:t>
        </w:r>
        <w:r w:rsidR="001417B5" w:rsidRPr="00766375">
          <w:rPr>
            <w:rFonts w:ascii="Times New Roman" w:eastAsia="Times New Roman" w:hAnsi="Times New Roman" w:cs="Times New Roman"/>
            <w:sz w:val="24"/>
            <w:szCs w:val="24"/>
          </w:rPr>
          <w:t xml:space="preserve"> </w:t>
        </w:r>
      </w:ins>
      <w:r w:rsidRPr="00766375">
        <w:rPr>
          <w:rFonts w:ascii="Times New Roman" w:eastAsia="Times New Roman" w:hAnsi="Times New Roman" w:cs="Times New Roman"/>
          <w:sz w:val="24"/>
          <w:szCs w:val="24"/>
        </w:rPr>
        <w:t xml:space="preserve">is simply a shorthand notation for "HTTP or HTTPS". In fact, most servers are expected to use </w:t>
      </w:r>
      <w:hyperlink r:id="rId55" w:anchor="rfc2818" w:history="1">
        <w:r w:rsidRPr="00766375">
          <w:rPr>
            <w:rFonts w:ascii="Times New Roman" w:eastAsia="Times New Roman" w:hAnsi="Times New Roman" w:cs="Times New Roman"/>
            <w:color w:val="0000FF"/>
            <w:sz w:val="24"/>
            <w:szCs w:val="24"/>
            <w:u w:val="single"/>
          </w:rPr>
          <w:t>HTTPS</w:t>
        </w:r>
      </w:hyperlink>
      <w:ins w:id="91" w:author="Carl Reed" w:date="2021-05-21T07:58:00Z">
        <w:r w:rsidR="001417B5">
          <w:rPr>
            <w:rFonts w:ascii="Times New Roman" w:eastAsia="Times New Roman" w:hAnsi="Times New Roman" w:cs="Times New Roman"/>
            <w:sz w:val="24"/>
            <w:szCs w:val="24"/>
          </w:rPr>
          <w:t xml:space="preserve"> and</w:t>
        </w:r>
      </w:ins>
      <w:del w:id="92" w:author="Carl Reed" w:date="2021-05-21T07:58:00Z">
        <w:r w:rsidRPr="00766375" w:rsidDel="001417B5">
          <w:rPr>
            <w:rFonts w:ascii="Times New Roman" w:eastAsia="Times New Roman" w:hAnsi="Times New Roman" w:cs="Times New Roman"/>
            <w:sz w:val="24"/>
            <w:szCs w:val="24"/>
          </w:rPr>
          <w:delText>,</w:delText>
        </w:r>
      </w:del>
      <w:r w:rsidRPr="00766375">
        <w:rPr>
          <w:rFonts w:ascii="Times New Roman" w:eastAsia="Times New Roman" w:hAnsi="Times New Roman" w:cs="Times New Roman"/>
          <w:sz w:val="24"/>
          <w:szCs w:val="24"/>
        </w:rPr>
        <w:t xml:space="preserve"> not </w:t>
      </w:r>
      <w:hyperlink r:id="rId56" w:anchor="rfc2616" w:history="1">
        <w:r w:rsidRPr="00766375">
          <w:rPr>
            <w:rFonts w:ascii="Times New Roman" w:eastAsia="Times New Roman" w:hAnsi="Times New Roman" w:cs="Times New Roman"/>
            <w:color w:val="0000FF"/>
            <w:sz w:val="24"/>
            <w:szCs w:val="24"/>
            <w:u w:val="single"/>
          </w:rPr>
          <w:t>HTTP</w:t>
        </w:r>
      </w:hyperlink>
      <w:r w:rsidRPr="00766375">
        <w:rPr>
          <w:rFonts w:ascii="Times New Roman" w:eastAsia="Times New Roman" w:hAnsi="Times New Roman" w:cs="Times New Roman"/>
          <w:sz w:val="24"/>
          <w:szCs w:val="24"/>
        </w:rPr>
        <w:t>.</w:t>
      </w:r>
    </w:p>
    <w:p w14:paraId="17FA8BF6"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OGC Web API standards do not prohibit the use of any valid HTTP option. However, </w:t>
      </w:r>
      <w:del w:id="93" w:author="Carl Reed" w:date="2021-05-21T07:58:00Z">
        <w:r w:rsidRPr="00766375" w:rsidDel="001417B5">
          <w:rPr>
            <w:rFonts w:ascii="Times New Roman" w:eastAsia="Times New Roman" w:hAnsi="Times New Roman" w:cs="Times New Roman"/>
            <w:sz w:val="24"/>
            <w:szCs w:val="24"/>
          </w:rPr>
          <w:delText>implementors</w:delText>
        </w:r>
      </w:del>
      <w:ins w:id="94" w:author="Carl Reed" w:date="2021-05-21T07:58:00Z">
        <w:r w:rsidR="001417B5" w:rsidRPr="00766375">
          <w:rPr>
            <w:rFonts w:ascii="Times New Roman" w:eastAsia="Times New Roman" w:hAnsi="Times New Roman" w:cs="Times New Roman"/>
            <w:sz w:val="24"/>
            <w:szCs w:val="24"/>
          </w:rPr>
          <w:t>implementers</w:t>
        </w:r>
      </w:ins>
      <w:r w:rsidRPr="00766375">
        <w:rPr>
          <w:rFonts w:ascii="Times New Roman" w:eastAsia="Times New Roman" w:hAnsi="Times New Roman" w:cs="Times New Roman"/>
          <w:sz w:val="24"/>
          <w:szCs w:val="24"/>
        </w:rPr>
        <w:t xml:space="preserve"> should be aware that optional capabilities which are not in common use could be an impediment to interoperability.</w:t>
      </w:r>
    </w:p>
    <w:p w14:paraId="01D82653"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6.6. API definition</w:t>
      </w:r>
    </w:p>
    <w:p w14:paraId="5C42FC57" w14:textId="77777777" w:rsidR="00766375" w:rsidRPr="00766375" w:rsidRDefault="00766375" w:rsidP="00766375">
      <w:pPr>
        <w:spacing w:before="100" w:beforeAutospacing="1" w:after="100" w:afterAutospacing="1" w:line="240" w:lineRule="auto"/>
        <w:outlineLvl w:val="3"/>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6.6.1. General remarks</w:t>
      </w:r>
    </w:p>
    <w:p w14:paraId="10D78CAC" w14:textId="315FCD3A"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This OGC standard specifies requirements and recommendations </w:t>
      </w:r>
      <w:commentRangeStart w:id="95"/>
      <w:commentRangeStart w:id="96"/>
      <w:r w:rsidRPr="00766375">
        <w:rPr>
          <w:rFonts w:ascii="Times New Roman" w:eastAsia="Times New Roman" w:hAnsi="Times New Roman" w:cs="Times New Roman"/>
          <w:sz w:val="24"/>
          <w:szCs w:val="24"/>
        </w:rPr>
        <w:t>for</w:t>
      </w:r>
      <w:ins w:id="97" w:author="Charles Heazel" w:date="2021-07-06T17:16:00Z">
        <w:r w:rsidR="000D116D">
          <w:rPr>
            <w:rFonts w:ascii="Times New Roman" w:eastAsia="Times New Roman" w:hAnsi="Times New Roman" w:cs="Times New Roman"/>
            <w:sz w:val="24"/>
            <w:szCs w:val="24"/>
          </w:rPr>
          <w:t xml:space="preserve"> the development of</w:t>
        </w:r>
      </w:ins>
      <w:r w:rsidRPr="00766375">
        <w:rPr>
          <w:rFonts w:ascii="Times New Roman" w:eastAsia="Times New Roman" w:hAnsi="Times New Roman" w:cs="Times New Roman"/>
          <w:sz w:val="24"/>
          <w:szCs w:val="24"/>
        </w:rPr>
        <w:t xml:space="preserve"> APIs </w:t>
      </w:r>
      <w:commentRangeEnd w:id="95"/>
      <w:r w:rsidR="001417B5">
        <w:rPr>
          <w:rStyle w:val="CommentReference"/>
        </w:rPr>
        <w:commentReference w:id="95"/>
      </w:r>
      <w:commentRangeEnd w:id="96"/>
      <w:r w:rsidR="00232318">
        <w:rPr>
          <w:rStyle w:val="CommentReference"/>
        </w:rPr>
        <w:commentReference w:id="96"/>
      </w:r>
      <w:r w:rsidRPr="00766375">
        <w:rPr>
          <w:rFonts w:ascii="Times New Roman" w:eastAsia="Times New Roman" w:hAnsi="Times New Roman" w:cs="Times New Roman"/>
          <w:sz w:val="24"/>
          <w:szCs w:val="24"/>
        </w:rPr>
        <w:t xml:space="preserve">that share spatial resources </w:t>
      </w:r>
      <w:del w:id="98" w:author="Carl Reed" w:date="2021-05-21T07:59:00Z">
        <w:r w:rsidRPr="00766375" w:rsidDel="001417B5">
          <w:rPr>
            <w:rFonts w:ascii="Times New Roman" w:eastAsia="Times New Roman" w:hAnsi="Times New Roman" w:cs="Times New Roman"/>
            <w:sz w:val="24"/>
            <w:szCs w:val="24"/>
          </w:rPr>
          <w:delText>and want to follow a</w:delText>
        </w:r>
      </w:del>
      <w:ins w:id="99" w:author="Carl Reed" w:date="2021-05-21T07:59:00Z">
        <w:r w:rsidR="001417B5">
          <w:rPr>
            <w:rFonts w:ascii="Times New Roman" w:eastAsia="Times New Roman" w:hAnsi="Times New Roman" w:cs="Times New Roman"/>
            <w:sz w:val="24"/>
            <w:szCs w:val="24"/>
          </w:rPr>
          <w:t>while using a</w:t>
        </w:r>
      </w:ins>
      <w:r w:rsidRPr="00766375">
        <w:rPr>
          <w:rFonts w:ascii="Times New Roman" w:eastAsia="Times New Roman" w:hAnsi="Times New Roman" w:cs="Times New Roman"/>
          <w:sz w:val="24"/>
          <w:szCs w:val="24"/>
        </w:rPr>
        <w:t xml:space="preserve"> standard way of doing so. In general, APIs will go beyond the requirements and recommendations stated in this standard. They will support additional operations, parameters, and so on that are specific to the API or the software tool used to implement the API.</w:t>
      </w:r>
    </w:p>
    <w:p w14:paraId="383C5EA7" w14:textId="1D8882E6"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So that </w:t>
      </w:r>
      <w:ins w:id="100" w:author="Charles Heazel" w:date="2021-07-06T17:17:00Z">
        <w:r w:rsidR="000D116D">
          <w:rPr>
            <w:rFonts w:ascii="Times New Roman" w:eastAsia="Times New Roman" w:hAnsi="Times New Roman" w:cs="Times New Roman"/>
            <w:sz w:val="24"/>
            <w:szCs w:val="24"/>
          </w:rPr>
          <w:t xml:space="preserve">client </w:t>
        </w:r>
      </w:ins>
      <w:r w:rsidRPr="00766375">
        <w:rPr>
          <w:rFonts w:ascii="Times New Roman" w:eastAsia="Times New Roman" w:hAnsi="Times New Roman" w:cs="Times New Roman"/>
          <w:sz w:val="24"/>
          <w:szCs w:val="24"/>
        </w:rPr>
        <w:t xml:space="preserve">developers can more easily learn </w:t>
      </w:r>
      <w:commentRangeStart w:id="101"/>
      <w:commentRangeStart w:id="102"/>
      <w:r w:rsidRPr="00766375">
        <w:rPr>
          <w:rFonts w:ascii="Times New Roman" w:eastAsia="Times New Roman" w:hAnsi="Times New Roman" w:cs="Times New Roman"/>
          <w:sz w:val="24"/>
          <w:szCs w:val="24"/>
        </w:rPr>
        <w:t>how to use the API</w:t>
      </w:r>
      <w:commentRangeEnd w:id="101"/>
      <w:r w:rsidR="001417B5">
        <w:rPr>
          <w:rStyle w:val="CommentReference"/>
        </w:rPr>
        <w:commentReference w:id="101"/>
      </w:r>
      <w:commentRangeEnd w:id="102"/>
      <w:r w:rsidR="000D116D">
        <w:rPr>
          <w:rStyle w:val="CommentReference"/>
        </w:rPr>
        <w:commentReference w:id="102"/>
      </w:r>
      <w:r w:rsidRPr="00766375">
        <w:rPr>
          <w:rFonts w:ascii="Times New Roman" w:eastAsia="Times New Roman" w:hAnsi="Times New Roman" w:cs="Times New Roman"/>
          <w:sz w:val="24"/>
          <w:szCs w:val="24"/>
        </w:rPr>
        <w:t>, good documentation is essential</w:t>
      </w:r>
      <w:del w:id="103" w:author="Charles Heazel" w:date="2021-07-06T17:17:00Z">
        <w:r w:rsidRPr="00766375" w:rsidDel="000D116D">
          <w:rPr>
            <w:rFonts w:ascii="Times New Roman" w:eastAsia="Times New Roman" w:hAnsi="Times New Roman" w:cs="Times New Roman"/>
            <w:sz w:val="24"/>
            <w:szCs w:val="24"/>
          </w:rPr>
          <w:delText xml:space="preserve"> for every API</w:delText>
        </w:r>
      </w:del>
      <w:r w:rsidRPr="00766375">
        <w:rPr>
          <w:rFonts w:ascii="Times New Roman" w:eastAsia="Times New Roman" w:hAnsi="Times New Roman" w:cs="Times New Roman"/>
          <w:sz w:val="24"/>
          <w:szCs w:val="24"/>
        </w:rPr>
        <w:t xml:space="preserve">. In the best case, documentation would be available both in HTML for human consumption and in a machine readable format that can be processed by software for run-time binding. </w:t>
      </w:r>
      <w:ins w:id="104" w:author="Carl Reed" w:date="2021-05-21T08:03:00Z">
        <w:r w:rsidR="001417B5">
          <w:rPr>
            <w:rFonts w:ascii="Times New Roman" w:eastAsia="Times New Roman" w:hAnsi="Times New Roman" w:cs="Times New Roman"/>
            <w:sz w:val="24"/>
            <w:szCs w:val="24"/>
          </w:rPr>
          <w:t xml:space="preserve">The use of </w:t>
        </w:r>
      </w:ins>
      <w:r w:rsidRPr="00766375">
        <w:rPr>
          <w:rFonts w:ascii="Times New Roman" w:eastAsia="Times New Roman" w:hAnsi="Times New Roman" w:cs="Times New Roman"/>
          <w:sz w:val="24"/>
          <w:szCs w:val="24"/>
        </w:rPr>
        <w:t>OpenAPI is one way to provide that machine readable documentation.</w:t>
      </w:r>
    </w:p>
    <w:p w14:paraId="7F080109" w14:textId="77777777" w:rsidR="00766375" w:rsidRPr="00766375" w:rsidRDefault="00766375" w:rsidP="00766375">
      <w:pPr>
        <w:spacing w:before="100" w:beforeAutospacing="1" w:after="100" w:afterAutospacing="1" w:line="240" w:lineRule="auto"/>
        <w:outlineLvl w:val="3"/>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6.6.2. Role of OpenAPI</w:t>
      </w:r>
    </w:p>
    <w:p w14:paraId="711CA456"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This </w:t>
      </w:r>
      <w:ins w:id="105" w:author="Carl Reed" w:date="2021-05-21T08:03:00Z">
        <w:r w:rsidR="001417B5">
          <w:rPr>
            <w:rFonts w:ascii="Times New Roman" w:eastAsia="Times New Roman" w:hAnsi="Times New Roman" w:cs="Times New Roman"/>
            <w:sz w:val="24"/>
            <w:szCs w:val="24"/>
          </w:rPr>
          <w:t xml:space="preserve">OGC API </w:t>
        </w:r>
      </w:ins>
      <w:r w:rsidRPr="00766375">
        <w:rPr>
          <w:rFonts w:ascii="Times New Roman" w:eastAsia="Times New Roman" w:hAnsi="Times New Roman" w:cs="Times New Roman"/>
          <w:sz w:val="24"/>
          <w:szCs w:val="24"/>
        </w:rPr>
        <w:t xml:space="preserve">standard uses OpenAPI 3.0 fragments in </w:t>
      </w:r>
      <w:del w:id="106" w:author="Carl Reed" w:date="2021-05-21T08:03:00Z">
        <w:r w:rsidRPr="00766375" w:rsidDel="001417B5">
          <w:rPr>
            <w:rFonts w:ascii="Times New Roman" w:eastAsia="Times New Roman" w:hAnsi="Times New Roman" w:cs="Times New Roman"/>
            <w:sz w:val="24"/>
            <w:szCs w:val="24"/>
          </w:rPr>
          <w:delText xml:space="preserve">its' </w:delText>
        </w:r>
      </w:del>
      <w:r w:rsidRPr="00766375">
        <w:rPr>
          <w:rFonts w:ascii="Times New Roman" w:eastAsia="Times New Roman" w:hAnsi="Times New Roman" w:cs="Times New Roman"/>
          <w:sz w:val="24"/>
          <w:szCs w:val="24"/>
        </w:rPr>
        <w:t xml:space="preserve">examples and to formally state requirements. Using OpenAPI 3.0 is not required for implementing an OGC API. Other API definition languages may be used along with, or instead of, OpenAPI. However, any API </w:t>
      </w:r>
      <w:r w:rsidRPr="00766375">
        <w:rPr>
          <w:rFonts w:ascii="Times New Roman" w:eastAsia="Times New Roman" w:hAnsi="Times New Roman" w:cs="Times New Roman"/>
          <w:sz w:val="24"/>
          <w:szCs w:val="24"/>
        </w:rPr>
        <w:lastRenderedPageBreak/>
        <w:t xml:space="preserve">definition language used should have an associated conformance class advertised through the </w:t>
      </w:r>
      <w:r w:rsidRPr="00766375">
        <w:rPr>
          <w:rFonts w:ascii="Courier New" w:eastAsia="Times New Roman" w:hAnsi="Courier New" w:cs="Courier New"/>
          <w:sz w:val="20"/>
          <w:szCs w:val="20"/>
        </w:rPr>
        <w:t>/conformance</w:t>
      </w:r>
      <w:r w:rsidRPr="00766375">
        <w:rPr>
          <w:rFonts w:ascii="Times New Roman" w:eastAsia="Times New Roman" w:hAnsi="Times New Roman" w:cs="Times New Roman"/>
          <w:sz w:val="24"/>
          <w:szCs w:val="24"/>
        </w:rPr>
        <w:t xml:space="preserve"> path.</w:t>
      </w:r>
    </w:p>
    <w:p w14:paraId="72D970FF"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This standard includes a </w:t>
      </w:r>
      <w:hyperlink r:id="rId57" w:anchor="rc_oas30-section" w:history="1">
        <w:r w:rsidRPr="00766375">
          <w:rPr>
            <w:rFonts w:ascii="Times New Roman" w:eastAsia="Times New Roman" w:hAnsi="Times New Roman" w:cs="Times New Roman"/>
            <w:color w:val="0000FF"/>
            <w:sz w:val="24"/>
            <w:szCs w:val="24"/>
            <w:u w:val="single"/>
          </w:rPr>
          <w:t>conformance class</w:t>
        </w:r>
      </w:hyperlink>
      <w:r w:rsidRPr="00766375">
        <w:rPr>
          <w:rFonts w:ascii="Times New Roman" w:eastAsia="Times New Roman" w:hAnsi="Times New Roman" w:cs="Times New Roman"/>
          <w:sz w:val="24"/>
          <w:szCs w:val="24"/>
        </w:rPr>
        <w:t xml:space="preserve"> for </w:t>
      </w:r>
      <w:ins w:id="107" w:author="Carl Reed" w:date="2021-05-21T08:03:00Z">
        <w:r w:rsidR="001417B5">
          <w:rPr>
            <w:rFonts w:ascii="Times New Roman" w:eastAsia="Times New Roman" w:hAnsi="Times New Roman" w:cs="Times New Roman"/>
            <w:sz w:val="24"/>
            <w:szCs w:val="24"/>
          </w:rPr>
          <w:t xml:space="preserve">OGC </w:t>
        </w:r>
      </w:ins>
      <w:r w:rsidRPr="00766375">
        <w:rPr>
          <w:rFonts w:ascii="Times New Roman" w:eastAsia="Times New Roman" w:hAnsi="Times New Roman" w:cs="Times New Roman"/>
          <w:sz w:val="24"/>
          <w:szCs w:val="24"/>
        </w:rPr>
        <w:t xml:space="preserve">API definitions that follow the </w:t>
      </w:r>
      <w:hyperlink r:id="rId58" w:anchor="openapi" w:history="1">
        <w:r w:rsidRPr="00766375">
          <w:rPr>
            <w:rFonts w:ascii="Times New Roman" w:eastAsia="Times New Roman" w:hAnsi="Times New Roman" w:cs="Times New Roman"/>
            <w:color w:val="0000FF"/>
            <w:sz w:val="24"/>
            <w:szCs w:val="24"/>
            <w:u w:val="single"/>
          </w:rPr>
          <w:t>OpenAPI specification 3.0</w:t>
        </w:r>
      </w:hyperlink>
      <w:r w:rsidRPr="00766375">
        <w:rPr>
          <w:rFonts w:ascii="Times New Roman" w:eastAsia="Times New Roman" w:hAnsi="Times New Roman" w:cs="Times New Roman"/>
          <w:sz w:val="24"/>
          <w:szCs w:val="24"/>
        </w:rPr>
        <w:t>. Alternative API definition languages are also allowed. Conformance classes for additional API definition languages will be added as the OGC API landscape continues to evolve.</w:t>
      </w:r>
    </w:p>
    <w:p w14:paraId="1AD0ED49" w14:textId="77777777" w:rsidR="00766375" w:rsidRPr="00766375" w:rsidRDefault="00766375" w:rsidP="00766375">
      <w:pPr>
        <w:spacing w:before="100" w:beforeAutospacing="1" w:after="100" w:afterAutospacing="1" w:line="240" w:lineRule="auto"/>
        <w:outlineLvl w:val="3"/>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6.6.3. References to OpenAPI components in normative statements</w:t>
      </w:r>
    </w:p>
    <w:p w14:paraId="5C2BCCBB"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Some normative statements (requirements, recommendations and permissions) use a phrase that a component in the API definition of the server must be "based upon" a schema or parameter component in the OGC schema repository.</w:t>
      </w:r>
    </w:p>
    <w:p w14:paraId="1759F92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In this case, the following changes to the pre-defined OpenAPI component are permitted:</w:t>
      </w:r>
    </w:p>
    <w:p w14:paraId="71B81120" w14:textId="77777777" w:rsidR="00766375" w:rsidRPr="00766375" w:rsidRDefault="00766375" w:rsidP="007663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If the server supports an XML encoding, </w:t>
      </w:r>
      <w:r w:rsidRPr="00766375">
        <w:rPr>
          <w:rFonts w:ascii="Courier New" w:eastAsia="Times New Roman" w:hAnsi="Courier New" w:cs="Courier New"/>
          <w:sz w:val="20"/>
          <w:szCs w:val="20"/>
        </w:rPr>
        <w:t>xml</w:t>
      </w:r>
      <w:r w:rsidRPr="00766375">
        <w:rPr>
          <w:rFonts w:ascii="Times New Roman" w:eastAsia="Times New Roman" w:hAnsi="Times New Roman" w:cs="Times New Roman"/>
          <w:sz w:val="24"/>
          <w:szCs w:val="24"/>
        </w:rPr>
        <w:t xml:space="preserve"> properties may be added to the relevant OpenAPI schema components.</w:t>
      </w:r>
    </w:p>
    <w:p w14:paraId="3D75EF29" w14:textId="77777777" w:rsidR="00766375" w:rsidRPr="00766375" w:rsidRDefault="00766375" w:rsidP="007663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range of values of a parameter or property may be extended (additional values) or constrained (if a subset of all possible values is applicable to the server). An example for a constrained range of values is to explicitly specify the supported values of a string parameter or property using an </w:t>
      </w:r>
      <w:proofErr w:type="spellStart"/>
      <w:r w:rsidRPr="00766375">
        <w:rPr>
          <w:rFonts w:ascii="Times New Roman" w:eastAsia="Times New Roman" w:hAnsi="Times New Roman" w:cs="Times New Roman"/>
          <w:i/>
          <w:iCs/>
          <w:sz w:val="24"/>
          <w:szCs w:val="24"/>
        </w:rPr>
        <w:t>enum</w:t>
      </w:r>
      <w:proofErr w:type="spellEnd"/>
      <w:r w:rsidRPr="00766375">
        <w:rPr>
          <w:rFonts w:ascii="Times New Roman" w:eastAsia="Times New Roman" w:hAnsi="Times New Roman" w:cs="Times New Roman"/>
          <w:sz w:val="24"/>
          <w:szCs w:val="24"/>
        </w:rPr>
        <w:t>.</w:t>
      </w:r>
    </w:p>
    <w:p w14:paraId="7064DF85" w14:textId="77777777" w:rsidR="00766375" w:rsidRPr="00766375" w:rsidRDefault="00766375" w:rsidP="007663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Additional properties may be added to the schema definition of a Response Object.</w:t>
      </w:r>
    </w:p>
    <w:p w14:paraId="68DFD32C" w14:textId="77777777" w:rsidR="00766375" w:rsidRPr="00766375" w:rsidRDefault="00766375" w:rsidP="007663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Informative text may be changed or added, like comments or description properties.</w:t>
      </w:r>
    </w:p>
    <w:p w14:paraId="6DB52183"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For OGC API definitions that do not conform to the </w:t>
      </w:r>
      <w:hyperlink r:id="rId59" w:anchor="openapi" w:history="1">
        <w:r w:rsidRPr="00766375">
          <w:rPr>
            <w:rFonts w:ascii="Times New Roman" w:eastAsia="Times New Roman" w:hAnsi="Times New Roman" w:cs="Times New Roman"/>
            <w:color w:val="0000FF"/>
            <w:sz w:val="24"/>
            <w:szCs w:val="24"/>
            <w:u w:val="single"/>
          </w:rPr>
          <w:t>OpenAPI Specification 3.0</w:t>
        </w:r>
      </w:hyperlink>
      <w:r w:rsidRPr="00766375">
        <w:rPr>
          <w:rFonts w:ascii="Times New Roman" w:eastAsia="Times New Roman" w:hAnsi="Times New Roman" w:cs="Times New Roman"/>
          <w:sz w:val="24"/>
          <w:szCs w:val="24"/>
        </w:rPr>
        <w:t>, the normative statement should be interpreted in the context of the API definition language used.</w:t>
      </w:r>
    </w:p>
    <w:p w14:paraId="58D39952" w14:textId="77777777" w:rsidR="00766375" w:rsidRPr="00766375" w:rsidRDefault="00766375" w:rsidP="00766375">
      <w:pPr>
        <w:spacing w:before="100" w:beforeAutospacing="1" w:after="100" w:afterAutospacing="1" w:line="240" w:lineRule="auto"/>
        <w:outlineLvl w:val="3"/>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6.6.4. Reusable OpenAPI components</w:t>
      </w:r>
    </w:p>
    <w:p w14:paraId="48ADCD02"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Reusable components for OpenAPI definitions for an OGC API are referenced from this document. They are available from the OGC Schemas Registry at </w:t>
      </w:r>
      <w:hyperlink r:id="rId60" w:history="1">
        <w:r w:rsidRPr="00766375">
          <w:rPr>
            <w:rFonts w:ascii="Times New Roman" w:eastAsia="Times New Roman" w:hAnsi="Times New Roman" w:cs="Times New Roman"/>
            <w:color w:val="0000FF"/>
            <w:sz w:val="24"/>
            <w:szCs w:val="24"/>
            <w:u w:val="single"/>
          </w:rPr>
          <w:t>http://schemas.opengis.net/ogcapi/common/part1/1.0</w:t>
        </w:r>
      </w:hyperlink>
      <w:r w:rsidRPr="00766375">
        <w:rPr>
          <w:rFonts w:ascii="Times New Roman" w:eastAsia="Times New Roman" w:hAnsi="Times New Roman" w:cs="Times New Roman"/>
          <w:sz w:val="24"/>
          <w:szCs w:val="24"/>
        </w:rPr>
        <w:t>.</w:t>
      </w:r>
    </w:p>
    <w:p w14:paraId="4E9EA6FC" w14:textId="77777777" w:rsidR="001417B5" w:rsidRPr="001417B5" w:rsidRDefault="001417B5" w:rsidP="001417B5">
      <w:pPr>
        <w:spacing w:before="100" w:beforeAutospacing="1" w:after="100" w:afterAutospacing="1" w:line="240" w:lineRule="auto"/>
        <w:outlineLvl w:val="1"/>
        <w:rPr>
          <w:rFonts w:ascii="Times New Roman" w:eastAsia="Times New Roman" w:hAnsi="Times New Roman" w:cs="Times New Roman"/>
          <w:b/>
          <w:bCs/>
          <w:sz w:val="36"/>
          <w:szCs w:val="36"/>
        </w:rPr>
      </w:pPr>
      <w:r w:rsidRPr="001417B5">
        <w:rPr>
          <w:rFonts w:ascii="Times New Roman" w:eastAsia="Times New Roman" w:hAnsi="Times New Roman" w:cs="Times New Roman"/>
          <w:b/>
          <w:bCs/>
          <w:sz w:val="36"/>
          <w:szCs w:val="36"/>
        </w:rPr>
        <w:t>7. Overview</w:t>
      </w:r>
    </w:p>
    <w:p w14:paraId="3778E28C"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The OGC API - Common - Part 1: Core Standard defines the resources and access mechanisms which are useful for a client seeking to understand the offerings and </w:t>
      </w:r>
      <w:commentRangeStart w:id="108"/>
      <w:r w:rsidRPr="001417B5">
        <w:rPr>
          <w:rFonts w:ascii="Times New Roman" w:eastAsia="Times New Roman" w:hAnsi="Times New Roman" w:cs="Times New Roman"/>
          <w:sz w:val="24"/>
          <w:szCs w:val="24"/>
        </w:rPr>
        <w:t>capabilities of an API</w:t>
      </w:r>
      <w:ins w:id="109" w:author="Carl Reed" w:date="2021-05-21T08:07:00Z">
        <w:r w:rsidR="0059007C">
          <w:rPr>
            <w:rFonts w:ascii="Times New Roman" w:eastAsia="Times New Roman" w:hAnsi="Times New Roman" w:cs="Times New Roman"/>
            <w:sz w:val="24"/>
            <w:szCs w:val="24"/>
          </w:rPr>
          <w:t xml:space="preserve"> </w:t>
        </w:r>
      </w:ins>
      <w:commentRangeEnd w:id="108"/>
      <w:ins w:id="110" w:author="Carl Reed" w:date="2021-05-21T08:08:00Z">
        <w:r w:rsidR="0059007C">
          <w:rPr>
            <w:rStyle w:val="CommentReference"/>
          </w:rPr>
          <w:commentReference w:id="108"/>
        </w:r>
      </w:ins>
      <w:ins w:id="111" w:author="Carl Reed" w:date="2021-05-21T08:07:00Z">
        <w:r w:rsidR="0059007C">
          <w:rPr>
            <w:rFonts w:ascii="Times New Roman" w:eastAsia="Times New Roman" w:hAnsi="Times New Roman" w:cs="Times New Roman"/>
            <w:sz w:val="24"/>
            <w:szCs w:val="24"/>
          </w:rPr>
          <w:t>implementing one or more OGC API modules (conformance classes)</w:t>
        </w:r>
      </w:ins>
      <w:r w:rsidRPr="001417B5">
        <w:rPr>
          <w:rFonts w:ascii="Times New Roman" w:eastAsia="Times New Roman" w:hAnsi="Times New Roman" w:cs="Times New Roman"/>
          <w:sz w:val="24"/>
          <w:szCs w:val="24"/>
        </w:rPr>
        <w:t xml:space="preserve">. These resources and their access mechanisms are described in </w:t>
      </w:r>
      <w:hyperlink r:id="rId61" w:anchor="cr-table-2" w:history="1">
        <w:r w:rsidRPr="001417B5">
          <w:rPr>
            <w:rFonts w:ascii="Times New Roman" w:eastAsia="Times New Roman" w:hAnsi="Times New Roman" w:cs="Times New Roman"/>
            <w:color w:val="0000FF"/>
            <w:sz w:val="24"/>
            <w:szCs w:val="24"/>
            <w:u w:val="single"/>
          </w:rPr>
          <w:t>Table 3</w:t>
        </w:r>
      </w:hyperlink>
      <w:r w:rsidRPr="001417B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501"/>
        <w:gridCol w:w="1574"/>
        <w:gridCol w:w="3601"/>
      </w:tblGrid>
      <w:tr w:rsidR="001417B5" w:rsidRPr="001417B5" w14:paraId="62F5A581" w14:textId="77777777" w:rsidTr="001417B5">
        <w:trPr>
          <w:tblHeader/>
          <w:tblCellSpacing w:w="15" w:type="dxa"/>
        </w:trPr>
        <w:tc>
          <w:tcPr>
            <w:tcW w:w="0" w:type="auto"/>
            <w:gridSpan w:val="4"/>
            <w:tcBorders>
              <w:top w:val="nil"/>
              <w:left w:val="nil"/>
              <w:bottom w:val="nil"/>
              <w:right w:val="nil"/>
            </w:tcBorders>
            <w:shd w:val="clear" w:color="auto" w:fill="FFFFFF"/>
            <w:vAlign w:val="center"/>
            <w:hideMark/>
          </w:tcPr>
          <w:p w14:paraId="3397D5E6" w14:textId="77777777" w:rsidR="001417B5" w:rsidRPr="001417B5" w:rsidRDefault="001417B5" w:rsidP="001417B5">
            <w:pPr>
              <w:spacing w:after="0" w:line="240" w:lineRule="auto"/>
              <w:jc w:val="center"/>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Table 3. Common Core Resources</w:t>
            </w:r>
          </w:p>
        </w:tc>
      </w:tr>
      <w:tr w:rsidR="001417B5" w:rsidRPr="001417B5" w14:paraId="2AC5549A" w14:textId="77777777" w:rsidTr="001417B5">
        <w:trPr>
          <w:tblHeader/>
          <w:tblCellSpacing w:w="15" w:type="dxa"/>
        </w:trPr>
        <w:tc>
          <w:tcPr>
            <w:tcW w:w="0" w:type="auto"/>
            <w:shd w:val="clear" w:color="auto" w:fill="FFFFFF"/>
            <w:vAlign w:val="center"/>
            <w:hideMark/>
          </w:tcPr>
          <w:p w14:paraId="04DB349C" w14:textId="77777777" w:rsidR="001417B5" w:rsidRPr="001417B5" w:rsidRDefault="001417B5" w:rsidP="001417B5">
            <w:pPr>
              <w:spacing w:after="0" w:line="240" w:lineRule="auto"/>
              <w:jc w:val="center"/>
              <w:rPr>
                <w:rFonts w:ascii="Times New Roman" w:eastAsia="Times New Roman" w:hAnsi="Times New Roman" w:cs="Times New Roman"/>
                <w:b/>
                <w:bCs/>
                <w:sz w:val="24"/>
                <w:szCs w:val="24"/>
              </w:rPr>
            </w:pPr>
            <w:r w:rsidRPr="001417B5">
              <w:rPr>
                <w:rFonts w:ascii="Times New Roman" w:eastAsia="Times New Roman" w:hAnsi="Times New Roman" w:cs="Times New Roman"/>
                <w:b/>
                <w:bCs/>
                <w:sz w:val="24"/>
                <w:szCs w:val="24"/>
              </w:rPr>
              <w:t>Resource</w:t>
            </w:r>
          </w:p>
        </w:tc>
        <w:tc>
          <w:tcPr>
            <w:tcW w:w="0" w:type="auto"/>
            <w:shd w:val="clear" w:color="auto" w:fill="FFFFFF"/>
            <w:vAlign w:val="center"/>
            <w:hideMark/>
          </w:tcPr>
          <w:p w14:paraId="687E09FA" w14:textId="77777777" w:rsidR="001417B5" w:rsidRPr="001417B5" w:rsidRDefault="001417B5" w:rsidP="001417B5">
            <w:pPr>
              <w:spacing w:after="0" w:line="240" w:lineRule="auto"/>
              <w:jc w:val="center"/>
              <w:rPr>
                <w:rFonts w:ascii="Times New Roman" w:eastAsia="Times New Roman" w:hAnsi="Times New Roman" w:cs="Times New Roman"/>
                <w:b/>
                <w:bCs/>
                <w:sz w:val="24"/>
                <w:szCs w:val="24"/>
              </w:rPr>
            </w:pPr>
            <w:r w:rsidRPr="001417B5">
              <w:rPr>
                <w:rFonts w:ascii="Times New Roman" w:eastAsia="Times New Roman" w:hAnsi="Times New Roman" w:cs="Times New Roman"/>
                <w:b/>
                <w:bCs/>
                <w:sz w:val="24"/>
                <w:szCs w:val="24"/>
              </w:rPr>
              <w:t>URI</w:t>
            </w:r>
          </w:p>
        </w:tc>
        <w:tc>
          <w:tcPr>
            <w:tcW w:w="0" w:type="auto"/>
            <w:shd w:val="clear" w:color="auto" w:fill="FFFFFF"/>
            <w:vAlign w:val="center"/>
            <w:hideMark/>
          </w:tcPr>
          <w:p w14:paraId="4651BCB2" w14:textId="77777777" w:rsidR="001417B5" w:rsidRPr="001417B5" w:rsidRDefault="001417B5" w:rsidP="001417B5">
            <w:pPr>
              <w:spacing w:after="0" w:line="240" w:lineRule="auto"/>
              <w:jc w:val="center"/>
              <w:rPr>
                <w:rFonts w:ascii="Times New Roman" w:eastAsia="Times New Roman" w:hAnsi="Times New Roman" w:cs="Times New Roman"/>
                <w:b/>
                <w:bCs/>
                <w:sz w:val="24"/>
                <w:szCs w:val="24"/>
              </w:rPr>
            </w:pPr>
            <w:r w:rsidRPr="001417B5">
              <w:rPr>
                <w:rFonts w:ascii="Times New Roman" w:eastAsia="Times New Roman" w:hAnsi="Times New Roman" w:cs="Times New Roman"/>
                <w:b/>
                <w:bCs/>
                <w:sz w:val="24"/>
                <w:szCs w:val="24"/>
              </w:rPr>
              <w:t>HTTP Method</w:t>
            </w:r>
          </w:p>
        </w:tc>
        <w:tc>
          <w:tcPr>
            <w:tcW w:w="0" w:type="auto"/>
            <w:shd w:val="clear" w:color="auto" w:fill="FFFFFF"/>
            <w:vAlign w:val="center"/>
            <w:hideMark/>
          </w:tcPr>
          <w:p w14:paraId="48C0E2B0" w14:textId="77777777" w:rsidR="001417B5" w:rsidRPr="001417B5" w:rsidRDefault="001417B5" w:rsidP="001417B5">
            <w:pPr>
              <w:spacing w:after="0" w:line="240" w:lineRule="auto"/>
              <w:jc w:val="center"/>
              <w:rPr>
                <w:rFonts w:ascii="Times New Roman" w:eastAsia="Times New Roman" w:hAnsi="Times New Roman" w:cs="Times New Roman"/>
                <w:b/>
                <w:bCs/>
                <w:sz w:val="24"/>
                <w:szCs w:val="24"/>
              </w:rPr>
            </w:pPr>
            <w:r w:rsidRPr="001417B5">
              <w:rPr>
                <w:rFonts w:ascii="Times New Roman" w:eastAsia="Times New Roman" w:hAnsi="Times New Roman" w:cs="Times New Roman"/>
                <w:b/>
                <w:bCs/>
                <w:sz w:val="24"/>
                <w:szCs w:val="24"/>
              </w:rPr>
              <w:t>Document Reference</w:t>
            </w:r>
          </w:p>
        </w:tc>
      </w:tr>
      <w:tr w:rsidR="001417B5" w:rsidRPr="001417B5" w14:paraId="74378834" w14:textId="77777777" w:rsidTr="001417B5">
        <w:trPr>
          <w:tblCellSpacing w:w="15" w:type="dxa"/>
        </w:trPr>
        <w:tc>
          <w:tcPr>
            <w:tcW w:w="0" w:type="auto"/>
            <w:shd w:val="clear" w:color="auto" w:fill="FFFFFF"/>
            <w:vAlign w:val="center"/>
            <w:hideMark/>
          </w:tcPr>
          <w:p w14:paraId="6F4B698A"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Landing page</w:t>
            </w:r>
          </w:p>
        </w:tc>
        <w:tc>
          <w:tcPr>
            <w:tcW w:w="0" w:type="auto"/>
            <w:shd w:val="clear" w:color="auto" w:fill="FFFFFF"/>
            <w:vAlign w:val="center"/>
            <w:hideMark/>
          </w:tcPr>
          <w:p w14:paraId="3B1CCBEB"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Courier New" w:eastAsia="Times New Roman" w:hAnsi="Courier New" w:cs="Courier New"/>
                <w:sz w:val="20"/>
                <w:szCs w:val="20"/>
              </w:rPr>
              <w:t>/</w:t>
            </w:r>
          </w:p>
        </w:tc>
        <w:tc>
          <w:tcPr>
            <w:tcW w:w="0" w:type="auto"/>
            <w:shd w:val="clear" w:color="auto" w:fill="FFFFFF"/>
            <w:vAlign w:val="center"/>
            <w:hideMark/>
          </w:tcPr>
          <w:p w14:paraId="5AC7C8B7"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GET</w:t>
            </w:r>
          </w:p>
        </w:tc>
        <w:tc>
          <w:tcPr>
            <w:tcW w:w="0" w:type="auto"/>
            <w:shd w:val="clear" w:color="auto" w:fill="FFFFFF"/>
            <w:vAlign w:val="center"/>
            <w:hideMark/>
          </w:tcPr>
          <w:p w14:paraId="3D6C0639" w14:textId="77777777" w:rsidR="001417B5" w:rsidRPr="001417B5" w:rsidRDefault="003D4E98" w:rsidP="001417B5">
            <w:pPr>
              <w:spacing w:before="100" w:beforeAutospacing="1" w:after="100" w:afterAutospacing="1" w:line="240" w:lineRule="auto"/>
              <w:rPr>
                <w:rFonts w:ascii="Times New Roman" w:eastAsia="Times New Roman" w:hAnsi="Times New Roman" w:cs="Times New Roman"/>
                <w:sz w:val="24"/>
                <w:szCs w:val="24"/>
              </w:rPr>
            </w:pPr>
            <w:hyperlink r:id="rId62" w:anchor="landing-page" w:history="1">
              <w:r w:rsidR="001417B5" w:rsidRPr="001417B5">
                <w:rPr>
                  <w:rFonts w:ascii="Times New Roman" w:eastAsia="Times New Roman" w:hAnsi="Times New Roman" w:cs="Times New Roman"/>
                  <w:color w:val="0000FF"/>
                  <w:sz w:val="24"/>
                  <w:szCs w:val="24"/>
                  <w:u w:val="single"/>
                </w:rPr>
                <w:t>API Landing Page</w:t>
              </w:r>
            </w:hyperlink>
          </w:p>
        </w:tc>
      </w:tr>
      <w:tr w:rsidR="001417B5" w:rsidRPr="001417B5" w14:paraId="64755F86" w14:textId="77777777" w:rsidTr="001417B5">
        <w:trPr>
          <w:tblCellSpacing w:w="15" w:type="dxa"/>
        </w:trPr>
        <w:tc>
          <w:tcPr>
            <w:tcW w:w="0" w:type="auto"/>
            <w:shd w:val="clear" w:color="auto" w:fill="FFFFFF"/>
            <w:vAlign w:val="center"/>
            <w:hideMark/>
          </w:tcPr>
          <w:p w14:paraId="11712862"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API definition</w:t>
            </w:r>
          </w:p>
        </w:tc>
        <w:tc>
          <w:tcPr>
            <w:tcW w:w="0" w:type="auto"/>
            <w:shd w:val="clear" w:color="auto" w:fill="FFFFFF"/>
            <w:vAlign w:val="center"/>
            <w:hideMark/>
          </w:tcPr>
          <w:p w14:paraId="3D26E3E2"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Courier New" w:eastAsia="Times New Roman" w:hAnsi="Courier New" w:cs="Courier New"/>
                <w:sz w:val="20"/>
                <w:szCs w:val="20"/>
              </w:rPr>
              <w:t>/</w:t>
            </w:r>
            <w:proofErr w:type="spellStart"/>
            <w:r w:rsidRPr="001417B5">
              <w:rPr>
                <w:rFonts w:ascii="Courier New" w:eastAsia="Times New Roman" w:hAnsi="Courier New" w:cs="Courier New"/>
                <w:sz w:val="20"/>
                <w:szCs w:val="20"/>
              </w:rPr>
              <w:t>api</w:t>
            </w:r>
            <w:proofErr w:type="spellEnd"/>
          </w:p>
        </w:tc>
        <w:tc>
          <w:tcPr>
            <w:tcW w:w="0" w:type="auto"/>
            <w:shd w:val="clear" w:color="auto" w:fill="FFFFFF"/>
            <w:vAlign w:val="center"/>
            <w:hideMark/>
          </w:tcPr>
          <w:p w14:paraId="18013C5B"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GET</w:t>
            </w:r>
          </w:p>
        </w:tc>
        <w:tc>
          <w:tcPr>
            <w:tcW w:w="0" w:type="auto"/>
            <w:shd w:val="clear" w:color="auto" w:fill="FFFFFF"/>
            <w:vAlign w:val="center"/>
            <w:hideMark/>
          </w:tcPr>
          <w:p w14:paraId="02752E14" w14:textId="77777777" w:rsidR="001417B5" w:rsidRPr="001417B5" w:rsidRDefault="003D4E98" w:rsidP="001417B5">
            <w:pPr>
              <w:spacing w:before="100" w:beforeAutospacing="1" w:after="100" w:afterAutospacing="1" w:line="240" w:lineRule="auto"/>
              <w:rPr>
                <w:rFonts w:ascii="Times New Roman" w:eastAsia="Times New Roman" w:hAnsi="Times New Roman" w:cs="Times New Roman"/>
                <w:sz w:val="24"/>
                <w:szCs w:val="24"/>
              </w:rPr>
            </w:pPr>
            <w:hyperlink r:id="rId63" w:anchor="api-definition" w:history="1">
              <w:r w:rsidR="001417B5" w:rsidRPr="001417B5">
                <w:rPr>
                  <w:rFonts w:ascii="Times New Roman" w:eastAsia="Times New Roman" w:hAnsi="Times New Roman" w:cs="Times New Roman"/>
                  <w:color w:val="0000FF"/>
                  <w:sz w:val="24"/>
                  <w:szCs w:val="24"/>
                  <w:u w:val="single"/>
                </w:rPr>
                <w:t>API Definition</w:t>
              </w:r>
            </w:hyperlink>
          </w:p>
        </w:tc>
      </w:tr>
      <w:tr w:rsidR="001417B5" w:rsidRPr="001417B5" w14:paraId="317F7DA9" w14:textId="77777777" w:rsidTr="001417B5">
        <w:trPr>
          <w:tblCellSpacing w:w="15" w:type="dxa"/>
        </w:trPr>
        <w:tc>
          <w:tcPr>
            <w:tcW w:w="0" w:type="auto"/>
            <w:shd w:val="clear" w:color="auto" w:fill="FFFFFF"/>
            <w:vAlign w:val="center"/>
            <w:hideMark/>
          </w:tcPr>
          <w:p w14:paraId="05DE829C"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lastRenderedPageBreak/>
              <w:t>Conformance declaration</w:t>
            </w:r>
          </w:p>
        </w:tc>
        <w:tc>
          <w:tcPr>
            <w:tcW w:w="0" w:type="auto"/>
            <w:shd w:val="clear" w:color="auto" w:fill="FFFFFF"/>
            <w:vAlign w:val="center"/>
            <w:hideMark/>
          </w:tcPr>
          <w:p w14:paraId="44454681"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Courier New" w:eastAsia="Times New Roman" w:hAnsi="Courier New" w:cs="Courier New"/>
                <w:sz w:val="20"/>
                <w:szCs w:val="20"/>
              </w:rPr>
              <w:t>/conformance</w:t>
            </w:r>
          </w:p>
        </w:tc>
        <w:tc>
          <w:tcPr>
            <w:tcW w:w="0" w:type="auto"/>
            <w:shd w:val="clear" w:color="auto" w:fill="FFFFFF"/>
            <w:vAlign w:val="center"/>
            <w:hideMark/>
          </w:tcPr>
          <w:p w14:paraId="30AEA6AB"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GET</w:t>
            </w:r>
          </w:p>
        </w:tc>
        <w:tc>
          <w:tcPr>
            <w:tcW w:w="0" w:type="auto"/>
            <w:shd w:val="clear" w:color="auto" w:fill="FFFFFF"/>
            <w:vAlign w:val="center"/>
            <w:hideMark/>
          </w:tcPr>
          <w:p w14:paraId="373CC5DD" w14:textId="77777777" w:rsidR="001417B5" w:rsidRPr="001417B5" w:rsidRDefault="003D4E98" w:rsidP="001417B5">
            <w:pPr>
              <w:spacing w:before="100" w:beforeAutospacing="1" w:after="100" w:afterAutospacing="1" w:line="240" w:lineRule="auto"/>
              <w:rPr>
                <w:rFonts w:ascii="Times New Roman" w:eastAsia="Times New Roman" w:hAnsi="Times New Roman" w:cs="Times New Roman"/>
                <w:sz w:val="24"/>
                <w:szCs w:val="24"/>
              </w:rPr>
            </w:pPr>
            <w:hyperlink r:id="rId64" w:anchor="conformance-classes" w:history="1">
              <w:r w:rsidR="001417B5" w:rsidRPr="001417B5">
                <w:rPr>
                  <w:rFonts w:ascii="Times New Roman" w:eastAsia="Times New Roman" w:hAnsi="Times New Roman" w:cs="Times New Roman"/>
                  <w:color w:val="0000FF"/>
                  <w:sz w:val="24"/>
                  <w:szCs w:val="24"/>
                  <w:u w:val="single"/>
                </w:rPr>
                <w:t>Declaration of Conformance Classes</w:t>
              </w:r>
            </w:hyperlink>
          </w:p>
        </w:tc>
      </w:tr>
    </w:tbl>
    <w:p w14:paraId="03049616" w14:textId="77777777" w:rsidR="001417B5" w:rsidRPr="001417B5" w:rsidRDefault="001417B5" w:rsidP="001417B5">
      <w:pPr>
        <w:spacing w:before="100" w:beforeAutospacing="1" w:after="100" w:afterAutospacing="1" w:line="240" w:lineRule="auto"/>
        <w:outlineLvl w:val="2"/>
        <w:rPr>
          <w:rFonts w:ascii="Times New Roman" w:eastAsia="Times New Roman" w:hAnsi="Times New Roman" w:cs="Times New Roman"/>
          <w:b/>
          <w:bCs/>
          <w:sz w:val="27"/>
          <w:szCs w:val="27"/>
        </w:rPr>
      </w:pPr>
      <w:r w:rsidRPr="001417B5">
        <w:rPr>
          <w:rFonts w:ascii="Times New Roman" w:eastAsia="Times New Roman" w:hAnsi="Times New Roman" w:cs="Times New Roman"/>
          <w:b/>
          <w:bCs/>
          <w:sz w:val="27"/>
          <w:szCs w:val="27"/>
        </w:rPr>
        <w:t>7.1. Evolution from OGC Web Services</w:t>
      </w:r>
    </w:p>
    <w:p w14:paraId="61FE8DBA"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OGC Web Service (OWS) standards implement a Remote-Procedure-Call-over-HTTP architectural style using XML for payloads. This was the state-of-the-art when OGC Web Services (OWS) were originally designed in the late 1990</w:t>
      </w:r>
      <w:ins w:id="112" w:author="Carl Reed" w:date="2021-05-21T08:09:00Z">
        <w:r w:rsidR="0059007C">
          <w:rPr>
            <w:rFonts w:ascii="Times New Roman" w:eastAsia="Times New Roman" w:hAnsi="Times New Roman" w:cs="Times New Roman"/>
            <w:sz w:val="24"/>
            <w:szCs w:val="24"/>
          </w:rPr>
          <w:t>s and early 2000s</w:t>
        </w:r>
      </w:ins>
      <w:del w:id="113" w:author="Carl Reed" w:date="2021-05-21T08:09:00Z">
        <w:r w:rsidRPr="001417B5" w:rsidDel="0059007C">
          <w:rPr>
            <w:rFonts w:ascii="Times New Roman" w:eastAsia="Times New Roman" w:hAnsi="Times New Roman" w:cs="Times New Roman"/>
            <w:sz w:val="24"/>
            <w:szCs w:val="24"/>
          </w:rPr>
          <w:delText>s</w:delText>
        </w:r>
      </w:del>
      <w:r w:rsidRPr="001417B5">
        <w:rPr>
          <w:rFonts w:ascii="Times New Roman" w:eastAsia="Times New Roman" w:hAnsi="Times New Roman" w:cs="Times New Roman"/>
          <w:sz w:val="24"/>
          <w:szCs w:val="24"/>
        </w:rPr>
        <w:t xml:space="preserve">. However, technology has evolved. New Resource-Oriented APIs provide an alternative to Service-Oriented </w:t>
      </w:r>
      <w:commentRangeStart w:id="114"/>
      <w:commentRangeStart w:id="115"/>
      <w:r w:rsidRPr="001417B5">
        <w:rPr>
          <w:rFonts w:ascii="Times New Roman" w:eastAsia="Times New Roman" w:hAnsi="Times New Roman" w:cs="Times New Roman"/>
          <w:sz w:val="24"/>
          <w:szCs w:val="24"/>
        </w:rPr>
        <w:t xml:space="preserve">Web Services. </w:t>
      </w:r>
      <w:del w:id="116" w:author="Carl Reed" w:date="2021-05-21T08:09:00Z">
        <w:r w:rsidRPr="001417B5" w:rsidDel="0059007C">
          <w:rPr>
            <w:rFonts w:ascii="Times New Roman" w:eastAsia="Times New Roman" w:hAnsi="Times New Roman" w:cs="Times New Roman"/>
            <w:sz w:val="24"/>
            <w:szCs w:val="24"/>
          </w:rPr>
          <w:delText xml:space="preserve">New </w:delText>
        </w:r>
      </w:del>
      <w:r w:rsidRPr="001417B5">
        <w:rPr>
          <w:rFonts w:ascii="Times New Roman" w:eastAsia="Times New Roman" w:hAnsi="Times New Roman" w:cs="Times New Roman"/>
          <w:sz w:val="24"/>
          <w:szCs w:val="24"/>
        </w:rPr>
        <w:t>OGC Web API standards are under development to provide API alternatives to the OWS standards.</w:t>
      </w:r>
      <w:ins w:id="117" w:author="Carl Reed" w:date="2021-05-21T08:09:00Z">
        <w:r w:rsidR="0059007C">
          <w:rPr>
            <w:rFonts w:ascii="Times New Roman" w:eastAsia="Times New Roman" w:hAnsi="Times New Roman" w:cs="Times New Roman"/>
            <w:sz w:val="24"/>
            <w:szCs w:val="24"/>
          </w:rPr>
          <w:t xml:space="preserve"> </w:t>
        </w:r>
        <w:commentRangeEnd w:id="114"/>
        <w:r w:rsidR="0059007C">
          <w:rPr>
            <w:rStyle w:val="CommentReference"/>
          </w:rPr>
          <w:commentReference w:id="114"/>
        </w:r>
      </w:ins>
      <w:commentRangeEnd w:id="115"/>
      <w:r w:rsidR="00390EAE">
        <w:rPr>
          <w:rStyle w:val="CommentReference"/>
        </w:rPr>
        <w:commentReference w:id="115"/>
      </w:r>
    </w:p>
    <w:p w14:paraId="7D8FFA33"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The OGC API - Common suite of standards specify common modules for defining OGC Web API standards that follow the current Web architecture. In particular, the recommendations as defined in the </w:t>
      </w:r>
      <w:hyperlink r:id="rId65" w:anchor="SDWBP" w:history="1">
        <w:r w:rsidRPr="001417B5">
          <w:rPr>
            <w:rFonts w:ascii="Times New Roman" w:eastAsia="Times New Roman" w:hAnsi="Times New Roman" w:cs="Times New Roman"/>
            <w:color w:val="0000FF"/>
            <w:sz w:val="24"/>
            <w:szCs w:val="24"/>
            <w:u w:val="single"/>
          </w:rPr>
          <w:t>W3C/OGC best practices for sharing Spatial Data on the Web</w:t>
        </w:r>
      </w:hyperlink>
      <w:r w:rsidRPr="001417B5">
        <w:rPr>
          <w:rFonts w:ascii="Times New Roman" w:eastAsia="Times New Roman" w:hAnsi="Times New Roman" w:cs="Times New Roman"/>
          <w:sz w:val="24"/>
          <w:szCs w:val="24"/>
        </w:rPr>
        <w:t xml:space="preserve"> as well as the </w:t>
      </w:r>
      <w:hyperlink r:id="rId66" w:anchor="DWBP" w:history="1">
        <w:r w:rsidRPr="001417B5">
          <w:rPr>
            <w:rFonts w:ascii="Times New Roman" w:eastAsia="Times New Roman" w:hAnsi="Times New Roman" w:cs="Times New Roman"/>
            <w:color w:val="0000FF"/>
            <w:sz w:val="24"/>
            <w:szCs w:val="24"/>
            <w:u w:val="single"/>
          </w:rPr>
          <w:t>W3C best practices for sharing Data on the Web</w:t>
        </w:r>
      </w:hyperlink>
      <w:r w:rsidRPr="001417B5">
        <w:rPr>
          <w:rFonts w:ascii="Times New Roman" w:eastAsia="Times New Roman" w:hAnsi="Times New Roman" w:cs="Times New Roman"/>
          <w:sz w:val="24"/>
          <w:szCs w:val="24"/>
        </w:rPr>
        <w:t>.</w:t>
      </w:r>
    </w:p>
    <w:p w14:paraId="177E815F" w14:textId="77777777" w:rsidR="001417B5" w:rsidRPr="001417B5" w:rsidRDefault="001417B5" w:rsidP="001417B5">
      <w:pPr>
        <w:spacing w:before="100" w:beforeAutospacing="1" w:after="100" w:afterAutospacing="1" w:line="240" w:lineRule="auto"/>
        <w:outlineLvl w:val="2"/>
        <w:rPr>
          <w:rFonts w:ascii="Times New Roman" w:eastAsia="Times New Roman" w:hAnsi="Times New Roman" w:cs="Times New Roman"/>
          <w:b/>
          <w:bCs/>
          <w:sz w:val="27"/>
          <w:szCs w:val="27"/>
        </w:rPr>
      </w:pPr>
      <w:r w:rsidRPr="001417B5">
        <w:rPr>
          <w:rFonts w:ascii="Times New Roman" w:eastAsia="Times New Roman" w:hAnsi="Times New Roman" w:cs="Times New Roman"/>
          <w:b/>
          <w:bCs/>
          <w:sz w:val="27"/>
          <w:szCs w:val="27"/>
        </w:rPr>
        <w:t>7.2. Modular APIs</w:t>
      </w:r>
    </w:p>
    <w:p w14:paraId="6B35E350"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A goal of OGC API standards is to provide rapid and easy access to spatial resources. To meet this goal, the needs of both the resource provider and the resource consumer must be considered. The approach specified in this standard is to provide a modular framework of API components. This framework provides a consistent "look and feel" across all OGC APIs. When API servers and clients are built from the same set of modules, the likelihood that they will integrate at run-time is greatly enhanced.</w:t>
      </w:r>
    </w:p>
    <w:p w14:paraId="0D5E710C"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The OGC Modular Web API approach has several facets:</w:t>
      </w:r>
    </w:p>
    <w:p w14:paraId="7B238BEF" w14:textId="77777777" w:rsidR="001417B5" w:rsidRPr="001417B5" w:rsidRDefault="001417B5" w:rsidP="00141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A common </w:t>
      </w:r>
      <w:r w:rsidRPr="001417B5">
        <w:rPr>
          <w:rFonts w:ascii="Courier New" w:eastAsia="Times New Roman" w:hAnsi="Courier New" w:cs="Courier New"/>
          <w:sz w:val="20"/>
          <w:szCs w:val="20"/>
        </w:rPr>
        <w:t>core</w:t>
      </w:r>
      <w:r w:rsidRPr="001417B5">
        <w:rPr>
          <w:rFonts w:ascii="Times New Roman" w:eastAsia="Times New Roman" w:hAnsi="Times New Roman" w:cs="Times New Roman"/>
          <w:sz w:val="24"/>
          <w:szCs w:val="24"/>
        </w:rPr>
        <w:t xml:space="preserve"> which is recommended for all OGC Web API implementations. This OGC API - Common - Part 1: Core Standard provides the information needed by a client to understand and use an OGC Web API.</w:t>
      </w:r>
    </w:p>
    <w:p w14:paraId="1DBC40F8" w14:textId="77777777" w:rsidR="001417B5" w:rsidRPr="001417B5" w:rsidRDefault="001417B5" w:rsidP="00141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Clear separation between common requirements and more resource specific capabilities. The OGC API - Common suite of standards specify the </w:t>
      </w:r>
      <w:r w:rsidRPr="001417B5">
        <w:rPr>
          <w:rFonts w:ascii="Times New Roman" w:eastAsia="Times New Roman" w:hAnsi="Times New Roman" w:cs="Times New Roman"/>
          <w:i/>
          <w:iCs/>
          <w:sz w:val="24"/>
          <w:szCs w:val="24"/>
        </w:rPr>
        <w:t>common</w:t>
      </w:r>
      <w:r w:rsidRPr="001417B5">
        <w:rPr>
          <w:rFonts w:ascii="Times New Roman" w:eastAsia="Times New Roman" w:hAnsi="Times New Roman" w:cs="Times New Roman"/>
          <w:sz w:val="24"/>
          <w:szCs w:val="24"/>
        </w:rPr>
        <w:t xml:space="preserve"> requirements that may be relevant to almost anyone who wants to build an API</w:t>
      </w:r>
      <w:ins w:id="118" w:author="Carl Reed" w:date="2021-05-21T08:19:00Z">
        <w:r w:rsidR="00B021B8">
          <w:rPr>
            <w:rFonts w:ascii="Times New Roman" w:eastAsia="Times New Roman" w:hAnsi="Times New Roman" w:cs="Times New Roman"/>
            <w:sz w:val="24"/>
            <w:szCs w:val="24"/>
          </w:rPr>
          <w:t xml:space="preserve"> </w:t>
        </w:r>
      </w:ins>
      <w:del w:id="119" w:author="Carl Reed" w:date="2021-05-21T08:19:00Z">
        <w:r w:rsidRPr="001417B5" w:rsidDel="00B021B8">
          <w:rPr>
            <w:rFonts w:ascii="Times New Roman" w:eastAsia="Times New Roman" w:hAnsi="Times New Roman" w:cs="Times New Roman"/>
            <w:sz w:val="24"/>
            <w:szCs w:val="24"/>
          </w:rPr>
          <w:delText xml:space="preserve"> </w:delText>
        </w:r>
      </w:del>
      <w:r w:rsidRPr="001417B5">
        <w:rPr>
          <w:rFonts w:ascii="Times New Roman" w:eastAsia="Times New Roman" w:hAnsi="Times New Roman" w:cs="Times New Roman"/>
          <w:sz w:val="24"/>
          <w:szCs w:val="24"/>
        </w:rPr>
        <w:t>for spatial resources</w:t>
      </w:r>
      <w:ins w:id="120" w:author="Carl Reed" w:date="2021-05-21T08:19:00Z">
        <w:r w:rsidR="00B021B8" w:rsidRPr="00B021B8">
          <w:rPr>
            <w:rFonts w:ascii="Times New Roman" w:eastAsia="Times New Roman" w:hAnsi="Times New Roman" w:cs="Times New Roman"/>
            <w:sz w:val="24"/>
            <w:szCs w:val="24"/>
          </w:rPr>
          <w:t xml:space="preserve"> </w:t>
        </w:r>
        <w:commentRangeStart w:id="121"/>
        <w:r w:rsidR="00B021B8">
          <w:rPr>
            <w:rFonts w:ascii="Times New Roman" w:eastAsia="Times New Roman" w:hAnsi="Times New Roman" w:cs="Times New Roman"/>
            <w:sz w:val="24"/>
            <w:szCs w:val="24"/>
          </w:rPr>
          <w:t>using OGC API modules</w:t>
        </w:r>
      </w:ins>
      <w:r w:rsidRPr="001417B5">
        <w:rPr>
          <w:rFonts w:ascii="Times New Roman" w:eastAsia="Times New Roman" w:hAnsi="Times New Roman" w:cs="Times New Roman"/>
          <w:sz w:val="24"/>
          <w:szCs w:val="24"/>
        </w:rPr>
        <w:t xml:space="preserve">. </w:t>
      </w:r>
      <w:commentRangeEnd w:id="121"/>
      <w:r w:rsidR="00E932BD">
        <w:rPr>
          <w:rStyle w:val="CommentReference"/>
        </w:rPr>
        <w:commentReference w:id="121"/>
      </w:r>
      <w:r w:rsidRPr="001417B5">
        <w:rPr>
          <w:rFonts w:ascii="Times New Roman" w:eastAsia="Times New Roman" w:hAnsi="Times New Roman" w:cs="Times New Roman"/>
          <w:sz w:val="24"/>
          <w:szCs w:val="24"/>
        </w:rPr>
        <w:t>Resource-specific requirements are addressed in resource-specific OGC standards.</w:t>
      </w:r>
    </w:p>
    <w:p w14:paraId="5A15285C" w14:textId="77777777" w:rsidR="001417B5" w:rsidRPr="001417B5" w:rsidRDefault="001417B5" w:rsidP="00141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Technologies that change more frequently are decoupled and specified in separate modules ("conformance classes" in OGC terminology). This enables, for example, the use/re-use of new encodings for spatial data or API descriptions.</w:t>
      </w:r>
    </w:p>
    <w:p w14:paraId="78BA2916" w14:textId="77777777" w:rsidR="001417B5" w:rsidRPr="001417B5" w:rsidRDefault="001417B5" w:rsidP="00141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Modularization is not just about a single "service". OGC APIs provide building blocks that can be reused in APIs in general. In other words, a server supporting the OGC-Feature API should not be seen as a standalone service. Rather, this server should be viewed as a collection of API building blocks which together implement API-Feature capabilities. A corollary of this is that it should be possible to implement an API that </w:t>
      </w:r>
      <w:r w:rsidRPr="001417B5">
        <w:rPr>
          <w:rFonts w:ascii="Times New Roman" w:eastAsia="Times New Roman" w:hAnsi="Times New Roman" w:cs="Times New Roman"/>
          <w:sz w:val="24"/>
          <w:szCs w:val="24"/>
        </w:rPr>
        <w:lastRenderedPageBreak/>
        <w:t>simultaneously conforms to conformance classes from the Feature, Coverage, and other current or future OGC Web API standards.</w:t>
      </w:r>
    </w:p>
    <w:p w14:paraId="18C71EC4"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A more detailed discussion of modular APIs can be found in the </w:t>
      </w:r>
      <w:hyperlink r:id="rId67" w:anchor="modular-api" w:history="1">
        <w:r w:rsidRPr="001417B5">
          <w:rPr>
            <w:rFonts w:ascii="Times New Roman" w:eastAsia="Times New Roman" w:hAnsi="Times New Roman" w:cs="Times New Roman"/>
            <w:color w:val="0000FF"/>
            <w:sz w:val="24"/>
            <w:szCs w:val="24"/>
            <w:u w:val="single"/>
          </w:rPr>
          <w:t>OGC API - Common Users Guide</w:t>
        </w:r>
      </w:hyperlink>
      <w:r w:rsidRPr="001417B5">
        <w:rPr>
          <w:rFonts w:ascii="Times New Roman" w:eastAsia="Times New Roman" w:hAnsi="Times New Roman" w:cs="Times New Roman"/>
          <w:sz w:val="24"/>
          <w:szCs w:val="24"/>
        </w:rPr>
        <w:t>.</w:t>
      </w:r>
    </w:p>
    <w:p w14:paraId="29F3FCBA" w14:textId="77777777" w:rsidR="001417B5" w:rsidRPr="001417B5" w:rsidRDefault="001417B5" w:rsidP="001417B5">
      <w:pPr>
        <w:spacing w:before="100" w:beforeAutospacing="1" w:after="100" w:afterAutospacing="1" w:line="240" w:lineRule="auto"/>
        <w:outlineLvl w:val="2"/>
        <w:rPr>
          <w:rFonts w:ascii="Times New Roman" w:eastAsia="Times New Roman" w:hAnsi="Times New Roman" w:cs="Times New Roman"/>
          <w:b/>
          <w:bCs/>
          <w:sz w:val="27"/>
          <w:szCs w:val="27"/>
        </w:rPr>
      </w:pPr>
      <w:r w:rsidRPr="001417B5">
        <w:rPr>
          <w:rFonts w:ascii="Times New Roman" w:eastAsia="Times New Roman" w:hAnsi="Times New Roman" w:cs="Times New Roman"/>
          <w:b/>
          <w:bCs/>
          <w:sz w:val="27"/>
          <w:szCs w:val="27"/>
        </w:rPr>
        <w:t>7.3. Using APIs</w:t>
      </w:r>
    </w:p>
    <w:p w14:paraId="103335E7"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OGC API Standards are expected to support two different approaches that clients may use when accessing </w:t>
      </w:r>
      <w:commentRangeStart w:id="122"/>
      <w:commentRangeStart w:id="123"/>
      <w:r w:rsidRPr="001417B5">
        <w:rPr>
          <w:rFonts w:ascii="Times New Roman" w:eastAsia="Times New Roman" w:hAnsi="Times New Roman" w:cs="Times New Roman"/>
          <w:sz w:val="24"/>
          <w:szCs w:val="24"/>
        </w:rPr>
        <w:t>a conformant API</w:t>
      </w:r>
      <w:commentRangeEnd w:id="122"/>
      <w:r w:rsidR="00296559">
        <w:rPr>
          <w:rStyle w:val="CommentReference"/>
        </w:rPr>
        <w:commentReference w:id="122"/>
      </w:r>
      <w:commentRangeEnd w:id="123"/>
      <w:r w:rsidR="00607A8F">
        <w:rPr>
          <w:rStyle w:val="CommentReference"/>
        </w:rPr>
        <w:commentReference w:id="123"/>
      </w:r>
      <w:r w:rsidRPr="001417B5">
        <w:rPr>
          <w:rFonts w:ascii="Times New Roman" w:eastAsia="Times New Roman" w:hAnsi="Times New Roman" w:cs="Times New Roman"/>
          <w:sz w:val="24"/>
          <w:szCs w:val="24"/>
        </w:rPr>
        <w:t>.</w:t>
      </w:r>
    </w:p>
    <w:p w14:paraId="17A79997"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In the first approach, clients are implemented with knowledge about </w:t>
      </w:r>
      <w:commentRangeStart w:id="124"/>
      <w:commentRangeStart w:id="125"/>
      <w:r w:rsidRPr="001417B5">
        <w:rPr>
          <w:rFonts w:ascii="Times New Roman" w:eastAsia="Times New Roman" w:hAnsi="Times New Roman" w:cs="Times New Roman"/>
          <w:sz w:val="24"/>
          <w:szCs w:val="24"/>
        </w:rPr>
        <w:t xml:space="preserve">the standard </w:t>
      </w:r>
      <w:commentRangeEnd w:id="124"/>
      <w:r w:rsidR="00296559">
        <w:rPr>
          <w:rStyle w:val="CommentReference"/>
        </w:rPr>
        <w:commentReference w:id="124"/>
      </w:r>
      <w:commentRangeEnd w:id="125"/>
      <w:r w:rsidR="00607A8F">
        <w:rPr>
          <w:rStyle w:val="CommentReference"/>
        </w:rPr>
        <w:commentReference w:id="125"/>
      </w:r>
      <w:r w:rsidRPr="001417B5">
        <w:rPr>
          <w:rFonts w:ascii="Times New Roman" w:eastAsia="Times New Roman" w:hAnsi="Times New Roman" w:cs="Times New Roman"/>
          <w:sz w:val="24"/>
          <w:szCs w:val="24"/>
        </w:rPr>
        <w:t>and its resource types. The clients navigate the resources based on this knowledge and based on the responses provided by the API. The API definition may be used to determine details, e.g., on filter parameters, but this may not be necessary depending on the needs of the client. These are clients that are in general able to use multiple APIs as long as they implement OGC API Standards.</w:t>
      </w:r>
    </w:p>
    <w:p w14:paraId="13BBF1F3"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The other approach targets developers that are not familiar with </w:t>
      </w:r>
      <w:del w:id="126" w:author="Carl Reed" w:date="2021-05-21T08:22:00Z">
        <w:r w:rsidRPr="001417B5" w:rsidDel="00296559">
          <w:rPr>
            <w:rFonts w:ascii="Times New Roman" w:eastAsia="Times New Roman" w:hAnsi="Times New Roman" w:cs="Times New Roman"/>
            <w:sz w:val="24"/>
            <w:szCs w:val="24"/>
          </w:rPr>
          <w:delText>the</w:delText>
        </w:r>
      </w:del>
      <w:r w:rsidRPr="001417B5">
        <w:rPr>
          <w:rFonts w:ascii="Times New Roman" w:eastAsia="Times New Roman" w:hAnsi="Times New Roman" w:cs="Times New Roman"/>
          <w:sz w:val="24"/>
          <w:szCs w:val="24"/>
        </w:rPr>
        <w:t xml:space="preserve"> OGC API </w:t>
      </w:r>
      <w:del w:id="127" w:author="Carl Reed" w:date="2021-05-21T08:22:00Z">
        <w:r w:rsidRPr="001417B5" w:rsidDel="00296559">
          <w:rPr>
            <w:rFonts w:ascii="Times New Roman" w:eastAsia="Times New Roman" w:hAnsi="Times New Roman" w:cs="Times New Roman"/>
            <w:sz w:val="24"/>
            <w:szCs w:val="24"/>
          </w:rPr>
          <w:delText>s</w:delText>
        </w:r>
      </w:del>
      <w:ins w:id="128" w:author="Carl Reed" w:date="2021-05-21T08:22:00Z">
        <w:r w:rsidR="00296559">
          <w:rPr>
            <w:rFonts w:ascii="Times New Roman" w:eastAsia="Times New Roman" w:hAnsi="Times New Roman" w:cs="Times New Roman"/>
            <w:sz w:val="24"/>
            <w:szCs w:val="24"/>
          </w:rPr>
          <w:t>S</w:t>
        </w:r>
      </w:ins>
      <w:r w:rsidRPr="001417B5">
        <w:rPr>
          <w:rFonts w:ascii="Times New Roman" w:eastAsia="Times New Roman" w:hAnsi="Times New Roman" w:cs="Times New Roman"/>
          <w:sz w:val="24"/>
          <w:szCs w:val="24"/>
        </w:rPr>
        <w:t>tandards</w:t>
      </w:r>
      <w:del w:id="129" w:author="Carl Reed" w:date="2021-05-21T08:22:00Z">
        <w:r w:rsidRPr="001417B5" w:rsidDel="00296559">
          <w:rPr>
            <w:rFonts w:ascii="Times New Roman" w:eastAsia="Times New Roman" w:hAnsi="Times New Roman" w:cs="Times New Roman"/>
            <w:sz w:val="24"/>
            <w:szCs w:val="24"/>
          </w:rPr>
          <w:delText>,</w:delText>
        </w:r>
      </w:del>
      <w:r w:rsidRPr="001417B5">
        <w:rPr>
          <w:rFonts w:ascii="Times New Roman" w:eastAsia="Times New Roman" w:hAnsi="Times New Roman" w:cs="Times New Roman"/>
          <w:sz w:val="24"/>
          <w:szCs w:val="24"/>
        </w:rPr>
        <w:t xml:space="preserve"> but want to interact with spatial data provided by an API that happens to implement OGC API Standards. In this case the developer will study and use the API definition - typically an OpenAPI document - to understand </w:t>
      </w:r>
      <w:commentRangeStart w:id="130"/>
      <w:commentRangeStart w:id="131"/>
      <w:r w:rsidRPr="001417B5">
        <w:rPr>
          <w:rFonts w:ascii="Times New Roman" w:eastAsia="Times New Roman" w:hAnsi="Times New Roman" w:cs="Times New Roman"/>
          <w:sz w:val="24"/>
          <w:szCs w:val="24"/>
        </w:rPr>
        <w:t xml:space="preserve">the API and implement the code to interact with the API. </w:t>
      </w:r>
      <w:commentRangeEnd w:id="130"/>
      <w:r w:rsidR="00296559">
        <w:rPr>
          <w:rStyle w:val="CommentReference"/>
        </w:rPr>
        <w:commentReference w:id="130"/>
      </w:r>
      <w:commentRangeEnd w:id="131"/>
      <w:r w:rsidR="00607A8F">
        <w:rPr>
          <w:rStyle w:val="CommentReference"/>
        </w:rPr>
        <w:commentReference w:id="131"/>
      </w:r>
      <w:r w:rsidRPr="001417B5">
        <w:rPr>
          <w:rFonts w:ascii="Times New Roman" w:eastAsia="Times New Roman" w:hAnsi="Times New Roman" w:cs="Times New Roman"/>
          <w:sz w:val="24"/>
          <w:szCs w:val="24"/>
        </w:rPr>
        <w:t>This assumes familiarity with the API definition language and the related tooling, but it should not be necessary to study the OGC API standards.</w:t>
      </w:r>
    </w:p>
    <w:p w14:paraId="2C3DC4AE" w14:textId="77777777" w:rsidR="003C5F50" w:rsidRPr="003C5F50" w:rsidRDefault="003C5F50" w:rsidP="003C5F50">
      <w:pPr>
        <w:spacing w:before="100" w:beforeAutospacing="1" w:after="100" w:afterAutospacing="1" w:line="240" w:lineRule="auto"/>
        <w:outlineLvl w:val="1"/>
        <w:rPr>
          <w:rFonts w:ascii="Times New Roman" w:eastAsia="Times New Roman" w:hAnsi="Times New Roman" w:cs="Times New Roman"/>
          <w:b/>
          <w:bCs/>
          <w:sz w:val="36"/>
          <w:szCs w:val="36"/>
        </w:rPr>
      </w:pPr>
      <w:r w:rsidRPr="003C5F50">
        <w:rPr>
          <w:rFonts w:ascii="Times New Roman" w:eastAsia="Times New Roman" w:hAnsi="Times New Roman" w:cs="Times New Roman"/>
          <w:b/>
          <w:bCs/>
          <w:sz w:val="36"/>
          <w:szCs w:val="36"/>
        </w:rPr>
        <w:t>8. Requirement Class "Core"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85"/>
        <w:gridCol w:w="3639"/>
      </w:tblGrid>
      <w:tr w:rsidR="003C5F50" w:rsidRPr="003C5F50" w14:paraId="4F7A3994" w14:textId="77777777" w:rsidTr="003C5F50">
        <w:trPr>
          <w:tblCellSpacing w:w="15" w:type="dxa"/>
        </w:trPr>
        <w:tc>
          <w:tcPr>
            <w:tcW w:w="0" w:type="auto"/>
            <w:gridSpan w:val="2"/>
            <w:shd w:val="clear" w:color="auto" w:fill="FFFFFF"/>
            <w:vAlign w:val="center"/>
            <w:hideMark/>
          </w:tcPr>
          <w:p w14:paraId="58AF130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Requirements Class</w:t>
            </w:r>
          </w:p>
        </w:tc>
      </w:tr>
      <w:tr w:rsidR="003C5F50" w:rsidRPr="003C5F50" w14:paraId="546372F0" w14:textId="77777777" w:rsidTr="003C5F50">
        <w:trPr>
          <w:tblCellSpacing w:w="15" w:type="dxa"/>
        </w:trPr>
        <w:tc>
          <w:tcPr>
            <w:tcW w:w="0" w:type="auto"/>
            <w:gridSpan w:val="2"/>
            <w:shd w:val="clear" w:color="auto" w:fill="FFFFFF"/>
            <w:vAlign w:val="center"/>
            <w:hideMark/>
          </w:tcPr>
          <w:p w14:paraId="1EFFBF87" w14:textId="77777777" w:rsidR="003C5F50" w:rsidRPr="003C5F50" w:rsidRDefault="003D4E98" w:rsidP="003C5F50">
            <w:pPr>
              <w:spacing w:before="100" w:beforeAutospacing="1" w:after="100" w:afterAutospacing="1" w:line="240" w:lineRule="auto"/>
              <w:rPr>
                <w:rFonts w:ascii="Times New Roman" w:eastAsia="Times New Roman" w:hAnsi="Times New Roman" w:cs="Times New Roman"/>
                <w:sz w:val="24"/>
                <w:szCs w:val="24"/>
              </w:rPr>
            </w:pPr>
            <w:hyperlink r:id="rId68" w:history="1">
              <w:r w:rsidR="003C5F50" w:rsidRPr="003C5F50">
                <w:rPr>
                  <w:rFonts w:ascii="Times New Roman" w:eastAsia="Times New Roman" w:hAnsi="Times New Roman" w:cs="Times New Roman"/>
                  <w:color w:val="0000FF"/>
                  <w:sz w:val="24"/>
                  <w:szCs w:val="24"/>
                  <w:u w:val="single"/>
                </w:rPr>
                <w:t>http://www.opengis.net/spec/ogcapi-common-1/1.0/req/core</w:t>
              </w:r>
            </w:hyperlink>
          </w:p>
        </w:tc>
      </w:tr>
      <w:tr w:rsidR="003C5F50" w:rsidRPr="003C5F50" w14:paraId="3F6075A2" w14:textId="77777777" w:rsidTr="003C5F50">
        <w:trPr>
          <w:tblCellSpacing w:w="15" w:type="dxa"/>
        </w:trPr>
        <w:tc>
          <w:tcPr>
            <w:tcW w:w="0" w:type="auto"/>
            <w:shd w:val="clear" w:color="auto" w:fill="FFFFFF"/>
            <w:vAlign w:val="center"/>
            <w:hideMark/>
          </w:tcPr>
          <w:p w14:paraId="063D335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Target type</w:t>
            </w:r>
          </w:p>
        </w:tc>
        <w:tc>
          <w:tcPr>
            <w:tcW w:w="0" w:type="auto"/>
            <w:shd w:val="clear" w:color="auto" w:fill="FFFFFF"/>
            <w:vAlign w:val="center"/>
            <w:hideMark/>
          </w:tcPr>
          <w:p w14:paraId="74E63A8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Web API</w:t>
            </w:r>
          </w:p>
        </w:tc>
      </w:tr>
    </w:tbl>
    <w:p w14:paraId="728D960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Core Requirements Class of the API-Common Core Standard describes how </w:t>
      </w:r>
      <w:r w:rsidRPr="003C5F50">
        <w:rPr>
          <w:rFonts w:ascii="Courier New" w:eastAsia="Times New Roman" w:hAnsi="Courier New" w:cs="Courier New"/>
          <w:sz w:val="20"/>
          <w:szCs w:val="20"/>
        </w:rPr>
        <w:t>core</w:t>
      </w:r>
      <w:r w:rsidRPr="003C5F50">
        <w:rPr>
          <w:rFonts w:ascii="Times New Roman" w:eastAsia="Times New Roman" w:hAnsi="Times New Roman" w:cs="Times New Roman"/>
          <w:sz w:val="24"/>
          <w:szCs w:val="24"/>
        </w:rPr>
        <w:t xml:space="preserve"> resources are accessed through an OGC conformant Web API. The requirements that make up this requirements class are grouped into two categories. </w:t>
      </w:r>
      <w:hyperlink r:id="rId69" w:anchor="general-requirements-section" w:history="1">
        <w:r w:rsidRPr="003C5F50">
          <w:rPr>
            <w:rFonts w:ascii="Times New Roman" w:eastAsia="Times New Roman" w:hAnsi="Times New Roman" w:cs="Times New Roman"/>
            <w:color w:val="0000FF"/>
            <w:sz w:val="24"/>
            <w:szCs w:val="24"/>
            <w:u w:val="single"/>
          </w:rPr>
          <w:t>General requirements</w:t>
        </w:r>
      </w:hyperlink>
      <w:r w:rsidRPr="003C5F50">
        <w:rPr>
          <w:rFonts w:ascii="Times New Roman" w:eastAsia="Times New Roman" w:hAnsi="Times New Roman" w:cs="Times New Roman"/>
          <w:sz w:val="24"/>
          <w:szCs w:val="24"/>
        </w:rPr>
        <w:t xml:space="preserve"> are those requirements which are applicable regardless of the resource being accessed. </w:t>
      </w:r>
      <w:hyperlink r:id="rId70" w:anchor="resource-requirements-section" w:history="1">
        <w:r w:rsidRPr="003C5F50">
          <w:rPr>
            <w:rFonts w:ascii="Times New Roman" w:eastAsia="Times New Roman" w:hAnsi="Times New Roman" w:cs="Times New Roman"/>
            <w:color w:val="0000FF"/>
            <w:sz w:val="24"/>
            <w:szCs w:val="24"/>
            <w:u w:val="single"/>
          </w:rPr>
          <w:t>Resource requirements</w:t>
        </w:r>
      </w:hyperlink>
      <w:r w:rsidRPr="003C5F50">
        <w:rPr>
          <w:rFonts w:ascii="Times New Roman" w:eastAsia="Times New Roman" w:hAnsi="Times New Roman" w:cs="Times New Roman"/>
          <w:sz w:val="24"/>
          <w:szCs w:val="24"/>
        </w:rPr>
        <w:t xml:space="preserve"> are the requirements which define the </w:t>
      </w:r>
      <w:r w:rsidRPr="003C5F50">
        <w:rPr>
          <w:rFonts w:ascii="Courier New" w:eastAsia="Times New Roman" w:hAnsi="Courier New" w:cs="Courier New"/>
          <w:sz w:val="20"/>
          <w:szCs w:val="20"/>
        </w:rPr>
        <w:t>core</w:t>
      </w:r>
      <w:r w:rsidRPr="003C5F50">
        <w:rPr>
          <w:rFonts w:ascii="Times New Roman" w:eastAsia="Times New Roman" w:hAnsi="Times New Roman" w:cs="Times New Roman"/>
          <w:sz w:val="24"/>
          <w:szCs w:val="24"/>
        </w:rPr>
        <w:t xml:space="preserve"> resources and their applicable constraints.</w:t>
      </w:r>
    </w:p>
    <w:p w14:paraId="3CC06926" w14:textId="77777777" w:rsidR="003C5F50" w:rsidRPr="003C5F50" w:rsidRDefault="003C5F50" w:rsidP="003C5F50">
      <w:pPr>
        <w:spacing w:before="100" w:beforeAutospacing="1" w:after="100" w:afterAutospacing="1" w:line="240" w:lineRule="auto"/>
        <w:outlineLvl w:val="2"/>
        <w:rPr>
          <w:rFonts w:ascii="Times New Roman" w:eastAsia="Times New Roman" w:hAnsi="Times New Roman" w:cs="Times New Roman"/>
          <w:b/>
          <w:bCs/>
          <w:sz w:val="27"/>
          <w:szCs w:val="27"/>
        </w:rPr>
      </w:pPr>
      <w:r w:rsidRPr="003C5F50">
        <w:rPr>
          <w:rFonts w:ascii="Times New Roman" w:eastAsia="Times New Roman" w:hAnsi="Times New Roman" w:cs="Times New Roman"/>
          <w:b/>
          <w:bCs/>
          <w:sz w:val="27"/>
          <w:szCs w:val="27"/>
        </w:rPr>
        <w:t>8.1. General Requirements</w:t>
      </w:r>
    </w:p>
    <w:p w14:paraId="3C8EA70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following requirements and </w:t>
      </w:r>
      <w:del w:id="132" w:author="Carl Reed" w:date="2021-05-21T08:37:00Z">
        <w:r w:rsidRPr="003C5F50" w:rsidDel="00C96FB5">
          <w:rPr>
            <w:rFonts w:ascii="Times New Roman" w:eastAsia="Times New Roman" w:hAnsi="Times New Roman" w:cs="Times New Roman"/>
            <w:sz w:val="24"/>
            <w:szCs w:val="24"/>
          </w:rPr>
          <w:delText>recommentations</w:delText>
        </w:r>
      </w:del>
      <w:ins w:id="133" w:author="Carl Reed" w:date="2021-05-21T08:37:00Z">
        <w:r w:rsidR="00C96FB5" w:rsidRPr="003C5F50">
          <w:rPr>
            <w:rFonts w:ascii="Times New Roman" w:eastAsia="Times New Roman" w:hAnsi="Times New Roman" w:cs="Times New Roman"/>
            <w:sz w:val="24"/>
            <w:szCs w:val="24"/>
          </w:rPr>
          <w:t>recommendations</w:t>
        </w:r>
      </w:ins>
      <w:r w:rsidRPr="003C5F50">
        <w:rPr>
          <w:rFonts w:ascii="Times New Roman" w:eastAsia="Times New Roman" w:hAnsi="Times New Roman" w:cs="Times New Roman"/>
          <w:sz w:val="24"/>
          <w:szCs w:val="24"/>
        </w:rPr>
        <w:t xml:space="preserve"> are applicable to all OGC Web APIs.</w:t>
      </w:r>
    </w:p>
    <w:p w14:paraId="47AB8C2B" w14:textId="77777777" w:rsidR="003C5F50" w:rsidRPr="003C5F50" w:rsidRDefault="003C5F50" w:rsidP="003C5F50">
      <w:pPr>
        <w:spacing w:before="100" w:beforeAutospacing="1" w:after="100" w:afterAutospacing="1" w:line="240" w:lineRule="auto"/>
        <w:outlineLvl w:val="3"/>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8.1.1. HTTP 1.1</w:t>
      </w:r>
    </w:p>
    <w:p w14:paraId="1B2D1D6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standards used for Web APIs are built on the HTTP protocol. Therefore, conformance with HTTP or a closely related protocol is required.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8"/>
        <w:gridCol w:w="6856"/>
      </w:tblGrid>
      <w:tr w:rsidR="003C5F50" w:rsidRPr="003C5F50" w14:paraId="793335BB" w14:textId="77777777" w:rsidTr="003C5F50">
        <w:trPr>
          <w:tblCellSpacing w:w="15" w:type="dxa"/>
        </w:trPr>
        <w:tc>
          <w:tcPr>
            <w:tcW w:w="0" w:type="auto"/>
            <w:shd w:val="clear" w:color="auto" w:fill="FFFFFF"/>
            <w:vAlign w:val="center"/>
            <w:hideMark/>
          </w:tcPr>
          <w:p w14:paraId="2CCE7CD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lastRenderedPageBreak/>
              <w:t>Requirement 1</w:t>
            </w:r>
          </w:p>
        </w:tc>
        <w:tc>
          <w:tcPr>
            <w:tcW w:w="0" w:type="auto"/>
            <w:shd w:val="clear" w:color="auto" w:fill="FFFFFF"/>
            <w:vAlign w:val="center"/>
            <w:hideMark/>
          </w:tcPr>
          <w:p w14:paraId="0899392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/req/core/http</w:t>
            </w:r>
          </w:p>
        </w:tc>
      </w:tr>
      <w:tr w:rsidR="003C5F50" w:rsidRPr="003C5F50" w14:paraId="1EC00DF2" w14:textId="77777777" w:rsidTr="003C5F50">
        <w:trPr>
          <w:tblCellSpacing w:w="15" w:type="dxa"/>
        </w:trPr>
        <w:tc>
          <w:tcPr>
            <w:tcW w:w="0" w:type="auto"/>
            <w:shd w:val="clear" w:color="auto" w:fill="FFFFFF"/>
            <w:vAlign w:val="center"/>
            <w:hideMark/>
          </w:tcPr>
          <w:p w14:paraId="3CA14497"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11D11FD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OGC Web APIs SHALL conform to </w:t>
            </w:r>
            <w:hyperlink r:id="rId71" w:anchor="rfc2616" w:history="1">
              <w:r w:rsidRPr="003C5F50">
                <w:rPr>
                  <w:rFonts w:ascii="Times New Roman" w:eastAsia="Times New Roman" w:hAnsi="Times New Roman" w:cs="Times New Roman"/>
                  <w:color w:val="0000FF"/>
                  <w:sz w:val="24"/>
                  <w:szCs w:val="24"/>
                  <w:u w:val="single"/>
                </w:rPr>
                <w:t>HTTP 1.1</w:t>
              </w:r>
            </w:hyperlink>
            <w:r w:rsidRPr="003C5F50">
              <w:rPr>
                <w:rFonts w:ascii="Times New Roman" w:eastAsia="Times New Roman" w:hAnsi="Times New Roman" w:cs="Times New Roman"/>
                <w:sz w:val="24"/>
                <w:szCs w:val="24"/>
              </w:rPr>
              <w:t>.</w:t>
            </w:r>
          </w:p>
        </w:tc>
      </w:tr>
      <w:tr w:rsidR="003C5F50" w:rsidRPr="003C5F50" w14:paraId="14BE78F6" w14:textId="77777777" w:rsidTr="003C5F50">
        <w:trPr>
          <w:tblCellSpacing w:w="15" w:type="dxa"/>
        </w:trPr>
        <w:tc>
          <w:tcPr>
            <w:tcW w:w="0" w:type="auto"/>
            <w:shd w:val="clear" w:color="auto" w:fill="FFFFFF"/>
            <w:vAlign w:val="center"/>
            <w:hideMark/>
          </w:tcPr>
          <w:p w14:paraId="48E3BA4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B</w:t>
            </w:r>
          </w:p>
        </w:tc>
        <w:tc>
          <w:tcPr>
            <w:tcW w:w="0" w:type="auto"/>
            <w:shd w:val="clear" w:color="auto" w:fill="FFFFFF"/>
            <w:vAlign w:val="center"/>
            <w:hideMark/>
          </w:tcPr>
          <w:p w14:paraId="636E2CE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If the API supports HTTPS, then the API SHALL also conform to </w:t>
            </w:r>
            <w:hyperlink r:id="rId72" w:anchor="rfc2818" w:history="1">
              <w:r w:rsidRPr="003C5F50">
                <w:rPr>
                  <w:rFonts w:ascii="Times New Roman" w:eastAsia="Times New Roman" w:hAnsi="Times New Roman" w:cs="Times New Roman"/>
                  <w:color w:val="0000FF"/>
                  <w:sz w:val="24"/>
                  <w:szCs w:val="24"/>
                  <w:u w:val="single"/>
                </w:rPr>
                <w:t>HTTP over TLS</w:t>
              </w:r>
            </w:hyperlink>
            <w:r w:rsidRPr="003C5F50">
              <w:rPr>
                <w:rFonts w:ascii="Times New Roman" w:eastAsia="Times New Roman" w:hAnsi="Times New Roman" w:cs="Times New Roman"/>
                <w:sz w:val="24"/>
                <w:szCs w:val="24"/>
              </w:rPr>
              <w:t>.</w:t>
            </w:r>
          </w:p>
        </w:tc>
      </w:tr>
    </w:tbl>
    <w:p w14:paraId="6A332851" w14:textId="77777777" w:rsidR="003C5F50" w:rsidRPr="003C5F50" w:rsidRDefault="003C5F50" w:rsidP="003C5F50">
      <w:pPr>
        <w:spacing w:before="100" w:beforeAutospacing="1" w:after="100" w:afterAutospacing="1" w:line="240" w:lineRule="auto"/>
        <w:outlineLvl w:val="3"/>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8.1.2. HTTP Status Codes</w:t>
      </w:r>
    </w:p>
    <w:p w14:paraId="479E990C" w14:textId="77777777" w:rsidR="003C5F50" w:rsidRPr="003C5F50" w:rsidRDefault="003D4E98" w:rsidP="003C5F50">
      <w:pPr>
        <w:spacing w:before="100" w:beforeAutospacing="1" w:after="100" w:afterAutospacing="1" w:line="240" w:lineRule="auto"/>
        <w:rPr>
          <w:rFonts w:ascii="Times New Roman" w:eastAsia="Times New Roman" w:hAnsi="Times New Roman" w:cs="Times New Roman"/>
          <w:sz w:val="24"/>
          <w:szCs w:val="24"/>
        </w:rPr>
      </w:pPr>
      <w:hyperlink r:id="rId73" w:anchor="status-codes" w:history="1">
        <w:r w:rsidR="003C5F50" w:rsidRPr="003C5F50">
          <w:rPr>
            <w:rFonts w:ascii="Times New Roman" w:eastAsia="Times New Roman" w:hAnsi="Times New Roman" w:cs="Times New Roman"/>
            <w:color w:val="0000FF"/>
            <w:sz w:val="24"/>
            <w:szCs w:val="24"/>
            <w:u w:val="single"/>
          </w:rPr>
          <w:t>Table 4</w:t>
        </w:r>
      </w:hyperlink>
      <w:r w:rsidR="003C5F50" w:rsidRPr="003C5F50">
        <w:rPr>
          <w:rFonts w:ascii="Times New Roman" w:eastAsia="Times New Roman" w:hAnsi="Times New Roman" w:cs="Times New Roman"/>
          <w:sz w:val="24"/>
          <w:szCs w:val="24"/>
        </w:rPr>
        <w:t xml:space="preserve"> lists the main HTTP status codes that clients should be prepared to receive. This includes support for specific security schemes or URI redirection. In addition, other error situations may occur in the transport layer outside of the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
        <w:gridCol w:w="8493"/>
      </w:tblGrid>
      <w:tr w:rsidR="003C5F50" w:rsidRPr="003C5F50" w14:paraId="14079667" w14:textId="77777777" w:rsidTr="003C5F50">
        <w:trPr>
          <w:tblHeader/>
          <w:tblCellSpacing w:w="15" w:type="dxa"/>
        </w:trPr>
        <w:tc>
          <w:tcPr>
            <w:tcW w:w="0" w:type="auto"/>
            <w:gridSpan w:val="2"/>
            <w:tcBorders>
              <w:top w:val="nil"/>
              <w:left w:val="nil"/>
              <w:bottom w:val="nil"/>
              <w:right w:val="nil"/>
            </w:tcBorders>
            <w:shd w:val="clear" w:color="auto" w:fill="FFFFFF"/>
            <w:vAlign w:val="center"/>
            <w:hideMark/>
          </w:tcPr>
          <w:p w14:paraId="2A62313C" w14:textId="77777777" w:rsidR="003C5F50" w:rsidRPr="003C5F50" w:rsidRDefault="003C5F50" w:rsidP="003C5F50">
            <w:pPr>
              <w:spacing w:after="0" w:line="240" w:lineRule="auto"/>
              <w:jc w:val="center"/>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Table 4. Typical HTTP status codes</w:t>
            </w:r>
          </w:p>
        </w:tc>
      </w:tr>
      <w:tr w:rsidR="003C5F50" w:rsidRPr="003C5F50" w14:paraId="16A84443" w14:textId="77777777" w:rsidTr="003C5F50">
        <w:trPr>
          <w:tblHeader/>
          <w:tblCellSpacing w:w="15" w:type="dxa"/>
        </w:trPr>
        <w:tc>
          <w:tcPr>
            <w:tcW w:w="0" w:type="auto"/>
            <w:shd w:val="clear" w:color="auto" w:fill="FFFFFF"/>
            <w:vAlign w:val="center"/>
            <w:hideMark/>
          </w:tcPr>
          <w:p w14:paraId="0221AB76" w14:textId="77777777" w:rsidR="003C5F50" w:rsidRPr="003C5F50" w:rsidRDefault="003C5F50" w:rsidP="003C5F50">
            <w:pPr>
              <w:spacing w:after="0" w:line="240" w:lineRule="auto"/>
              <w:jc w:val="center"/>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Status code</w:t>
            </w:r>
          </w:p>
        </w:tc>
        <w:tc>
          <w:tcPr>
            <w:tcW w:w="0" w:type="auto"/>
            <w:shd w:val="clear" w:color="auto" w:fill="FFFFFF"/>
            <w:vAlign w:val="center"/>
            <w:hideMark/>
          </w:tcPr>
          <w:p w14:paraId="60BB90A0" w14:textId="77777777" w:rsidR="003C5F50" w:rsidRPr="003C5F50" w:rsidRDefault="003C5F50" w:rsidP="003C5F50">
            <w:pPr>
              <w:spacing w:after="0" w:line="240" w:lineRule="auto"/>
              <w:jc w:val="center"/>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Description</w:t>
            </w:r>
          </w:p>
        </w:tc>
      </w:tr>
      <w:tr w:rsidR="003C5F50" w:rsidRPr="003C5F50" w14:paraId="280FEB41" w14:textId="77777777" w:rsidTr="003C5F50">
        <w:trPr>
          <w:tblCellSpacing w:w="15" w:type="dxa"/>
        </w:trPr>
        <w:tc>
          <w:tcPr>
            <w:tcW w:w="0" w:type="auto"/>
            <w:shd w:val="clear" w:color="auto" w:fill="FFFFFF"/>
            <w:vAlign w:val="center"/>
            <w:hideMark/>
          </w:tcPr>
          <w:p w14:paraId="504F8BA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200</w:t>
            </w:r>
          </w:p>
        </w:tc>
        <w:tc>
          <w:tcPr>
            <w:tcW w:w="0" w:type="auto"/>
            <w:shd w:val="clear" w:color="auto" w:fill="FFFFFF"/>
            <w:vAlign w:val="center"/>
            <w:hideMark/>
          </w:tcPr>
          <w:p w14:paraId="16ADE3F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 successful request.</w:t>
            </w:r>
          </w:p>
        </w:tc>
      </w:tr>
      <w:tr w:rsidR="003C5F50" w:rsidRPr="003C5F50" w14:paraId="0D5BFA38" w14:textId="77777777" w:rsidTr="003C5F50">
        <w:trPr>
          <w:tblCellSpacing w:w="15" w:type="dxa"/>
        </w:trPr>
        <w:tc>
          <w:tcPr>
            <w:tcW w:w="0" w:type="auto"/>
            <w:shd w:val="clear" w:color="auto" w:fill="FFFFFF"/>
            <w:vAlign w:val="center"/>
            <w:hideMark/>
          </w:tcPr>
          <w:p w14:paraId="05C0D2A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302</w:t>
            </w:r>
          </w:p>
        </w:tc>
        <w:tc>
          <w:tcPr>
            <w:tcW w:w="0" w:type="auto"/>
            <w:shd w:val="clear" w:color="auto" w:fill="FFFFFF"/>
            <w:vAlign w:val="center"/>
            <w:hideMark/>
          </w:tcPr>
          <w:p w14:paraId="515D8FA1"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target resource was found but resides temporarily under a different URI. A 302 response is not evidence that the operation has been successfully completed.</w:t>
            </w:r>
          </w:p>
        </w:tc>
      </w:tr>
      <w:tr w:rsidR="003C5F50" w:rsidRPr="003C5F50" w14:paraId="2DE4611E" w14:textId="77777777" w:rsidTr="003C5F50">
        <w:trPr>
          <w:tblCellSpacing w:w="15" w:type="dxa"/>
        </w:trPr>
        <w:tc>
          <w:tcPr>
            <w:tcW w:w="0" w:type="auto"/>
            <w:shd w:val="clear" w:color="auto" w:fill="FFFFFF"/>
            <w:vAlign w:val="center"/>
            <w:hideMark/>
          </w:tcPr>
          <w:p w14:paraId="1C9AEAF2"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303</w:t>
            </w:r>
          </w:p>
        </w:tc>
        <w:tc>
          <w:tcPr>
            <w:tcW w:w="0" w:type="auto"/>
            <w:shd w:val="clear" w:color="auto" w:fill="FFFFFF"/>
            <w:vAlign w:val="center"/>
            <w:hideMark/>
          </w:tcPr>
          <w:p w14:paraId="7E340D0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server is redirecting the user agent to a different resource. A 303 response is not evidence that the operation has been successfully completed.</w:t>
            </w:r>
          </w:p>
        </w:tc>
      </w:tr>
      <w:tr w:rsidR="003C5F50" w:rsidRPr="003C5F50" w14:paraId="19369005" w14:textId="77777777" w:rsidTr="003C5F50">
        <w:trPr>
          <w:tblCellSpacing w:w="15" w:type="dxa"/>
        </w:trPr>
        <w:tc>
          <w:tcPr>
            <w:tcW w:w="0" w:type="auto"/>
            <w:shd w:val="clear" w:color="auto" w:fill="FFFFFF"/>
            <w:vAlign w:val="center"/>
            <w:hideMark/>
          </w:tcPr>
          <w:p w14:paraId="2D6E8FB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304</w:t>
            </w:r>
          </w:p>
        </w:tc>
        <w:tc>
          <w:tcPr>
            <w:tcW w:w="0" w:type="auto"/>
            <w:shd w:val="clear" w:color="auto" w:fill="FFFFFF"/>
            <w:vAlign w:val="center"/>
            <w:hideMark/>
          </w:tcPr>
          <w:p w14:paraId="058D4FA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An </w:t>
            </w:r>
            <w:hyperlink r:id="rId74" w:anchor="web-caching" w:history="1">
              <w:r w:rsidRPr="003C5F50">
                <w:rPr>
                  <w:rFonts w:ascii="Times New Roman" w:eastAsia="Times New Roman" w:hAnsi="Times New Roman" w:cs="Times New Roman"/>
                  <w:color w:val="0000FF"/>
                  <w:sz w:val="24"/>
                  <w:szCs w:val="24"/>
                  <w:u w:val="single"/>
                </w:rPr>
                <w:t>entity tag</w:t>
              </w:r>
            </w:hyperlink>
            <w:r w:rsidRPr="003C5F50">
              <w:rPr>
                <w:rFonts w:ascii="Times New Roman" w:eastAsia="Times New Roman" w:hAnsi="Times New Roman" w:cs="Times New Roman"/>
                <w:sz w:val="24"/>
                <w:szCs w:val="24"/>
              </w:rPr>
              <w:t xml:space="preserve"> was provided in the request and the resource has not changed since the previous request.</w:t>
            </w:r>
          </w:p>
        </w:tc>
      </w:tr>
      <w:tr w:rsidR="003C5F50" w:rsidRPr="003C5F50" w14:paraId="46347876" w14:textId="77777777" w:rsidTr="003C5F50">
        <w:trPr>
          <w:tblCellSpacing w:w="15" w:type="dxa"/>
        </w:trPr>
        <w:tc>
          <w:tcPr>
            <w:tcW w:w="0" w:type="auto"/>
            <w:shd w:val="clear" w:color="auto" w:fill="FFFFFF"/>
            <w:vAlign w:val="center"/>
            <w:hideMark/>
          </w:tcPr>
          <w:p w14:paraId="5D3FC012"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307</w:t>
            </w:r>
          </w:p>
        </w:tc>
        <w:tc>
          <w:tcPr>
            <w:tcW w:w="0" w:type="auto"/>
            <w:shd w:val="clear" w:color="auto" w:fill="FFFFFF"/>
            <w:vAlign w:val="center"/>
            <w:hideMark/>
          </w:tcPr>
          <w:p w14:paraId="71B84B7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target resource resides temporarily under a different URI and the user agent MUST NOT change the request method if it performs an automatic redirection to that URI.</w:t>
            </w:r>
          </w:p>
        </w:tc>
      </w:tr>
      <w:tr w:rsidR="003C5F50" w:rsidRPr="003C5F50" w14:paraId="00286C3F" w14:textId="77777777" w:rsidTr="003C5F50">
        <w:trPr>
          <w:tblCellSpacing w:w="15" w:type="dxa"/>
        </w:trPr>
        <w:tc>
          <w:tcPr>
            <w:tcW w:w="0" w:type="auto"/>
            <w:shd w:val="clear" w:color="auto" w:fill="FFFFFF"/>
            <w:vAlign w:val="center"/>
            <w:hideMark/>
          </w:tcPr>
          <w:p w14:paraId="65FE2B7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308</w:t>
            </w:r>
          </w:p>
        </w:tc>
        <w:tc>
          <w:tcPr>
            <w:tcW w:w="0" w:type="auto"/>
            <w:shd w:val="clear" w:color="auto" w:fill="FFFFFF"/>
            <w:vAlign w:val="center"/>
            <w:hideMark/>
          </w:tcPr>
          <w:p w14:paraId="62D77EC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Indicates that the target resource has been assigned a new permanent URI and any future references to this resource ought to use one of the enclosed URIs.</w:t>
            </w:r>
          </w:p>
        </w:tc>
      </w:tr>
      <w:tr w:rsidR="003C5F50" w:rsidRPr="003C5F50" w14:paraId="5330D97C" w14:textId="77777777" w:rsidTr="003C5F50">
        <w:trPr>
          <w:tblCellSpacing w:w="15" w:type="dxa"/>
        </w:trPr>
        <w:tc>
          <w:tcPr>
            <w:tcW w:w="0" w:type="auto"/>
            <w:shd w:val="clear" w:color="auto" w:fill="FFFFFF"/>
            <w:vAlign w:val="center"/>
            <w:hideMark/>
          </w:tcPr>
          <w:p w14:paraId="29CD645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400</w:t>
            </w:r>
          </w:p>
        </w:tc>
        <w:tc>
          <w:tcPr>
            <w:tcW w:w="0" w:type="auto"/>
            <w:shd w:val="clear" w:color="auto" w:fill="FFFFFF"/>
            <w:vAlign w:val="center"/>
            <w:hideMark/>
          </w:tcPr>
          <w:p w14:paraId="478EFA9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server cannot or will not process the request due to an apparent client error. For example, a query parameter had an incorrect value.</w:t>
            </w:r>
          </w:p>
        </w:tc>
      </w:tr>
      <w:tr w:rsidR="003C5F50" w:rsidRPr="003C5F50" w14:paraId="75E07812" w14:textId="77777777" w:rsidTr="003C5F50">
        <w:trPr>
          <w:tblCellSpacing w:w="15" w:type="dxa"/>
        </w:trPr>
        <w:tc>
          <w:tcPr>
            <w:tcW w:w="0" w:type="auto"/>
            <w:shd w:val="clear" w:color="auto" w:fill="FFFFFF"/>
            <w:vAlign w:val="center"/>
            <w:hideMark/>
          </w:tcPr>
          <w:p w14:paraId="1414475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401</w:t>
            </w:r>
          </w:p>
        </w:tc>
        <w:tc>
          <w:tcPr>
            <w:tcW w:w="0" w:type="auto"/>
            <w:shd w:val="clear" w:color="auto" w:fill="FFFFFF"/>
            <w:vAlign w:val="center"/>
            <w:hideMark/>
          </w:tcPr>
          <w:p w14:paraId="6901672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request requires user authentication. The response includes a </w:t>
            </w:r>
            <w:r w:rsidRPr="003C5F50">
              <w:rPr>
                <w:rFonts w:ascii="Courier New" w:eastAsia="Times New Roman" w:hAnsi="Courier New" w:cs="Courier New"/>
                <w:sz w:val="20"/>
                <w:szCs w:val="20"/>
              </w:rPr>
              <w:t>WWW-Authenticate</w:t>
            </w:r>
            <w:r w:rsidRPr="003C5F50">
              <w:rPr>
                <w:rFonts w:ascii="Times New Roman" w:eastAsia="Times New Roman" w:hAnsi="Times New Roman" w:cs="Times New Roman"/>
                <w:sz w:val="24"/>
                <w:szCs w:val="24"/>
              </w:rPr>
              <w:t xml:space="preserve"> header field containing a challenge applicable to the requested resource.</w:t>
            </w:r>
          </w:p>
        </w:tc>
      </w:tr>
      <w:tr w:rsidR="003C5F50" w:rsidRPr="003C5F50" w14:paraId="1FA94799" w14:textId="77777777" w:rsidTr="003C5F50">
        <w:trPr>
          <w:tblCellSpacing w:w="15" w:type="dxa"/>
        </w:trPr>
        <w:tc>
          <w:tcPr>
            <w:tcW w:w="0" w:type="auto"/>
            <w:shd w:val="clear" w:color="auto" w:fill="FFFFFF"/>
            <w:vAlign w:val="center"/>
            <w:hideMark/>
          </w:tcPr>
          <w:p w14:paraId="3F6B505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403</w:t>
            </w:r>
          </w:p>
        </w:tc>
        <w:tc>
          <w:tcPr>
            <w:tcW w:w="0" w:type="auto"/>
            <w:shd w:val="clear" w:color="auto" w:fill="FFFFFF"/>
            <w:vAlign w:val="center"/>
            <w:hideMark/>
          </w:tcPr>
          <w:p w14:paraId="12F6C32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server understood the request, but is refusing to fulfill it. While status code </w:t>
            </w:r>
            <w:r w:rsidRPr="003C5F50">
              <w:rPr>
                <w:rFonts w:ascii="Courier New" w:eastAsia="Times New Roman" w:hAnsi="Courier New" w:cs="Courier New"/>
                <w:sz w:val="20"/>
                <w:szCs w:val="20"/>
              </w:rPr>
              <w:t>401</w:t>
            </w:r>
            <w:r w:rsidRPr="003C5F50">
              <w:rPr>
                <w:rFonts w:ascii="Times New Roman" w:eastAsia="Times New Roman" w:hAnsi="Times New Roman" w:cs="Times New Roman"/>
                <w:sz w:val="24"/>
                <w:szCs w:val="24"/>
              </w:rPr>
              <w:t xml:space="preserve"> indicates missing or bad authentication, status code </w:t>
            </w:r>
            <w:r w:rsidRPr="003C5F50">
              <w:rPr>
                <w:rFonts w:ascii="Courier New" w:eastAsia="Times New Roman" w:hAnsi="Courier New" w:cs="Courier New"/>
                <w:sz w:val="20"/>
                <w:szCs w:val="20"/>
              </w:rPr>
              <w:t>403</w:t>
            </w:r>
            <w:r w:rsidRPr="003C5F50">
              <w:rPr>
                <w:rFonts w:ascii="Times New Roman" w:eastAsia="Times New Roman" w:hAnsi="Times New Roman" w:cs="Times New Roman"/>
                <w:sz w:val="24"/>
                <w:szCs w:val="24"/>
              </w:rPr>
              <w:t xml:space="preserve"> indicates that authentication is not the issue, but the client is not authorized to perform the requested operation on the resource.</w:t>
            </w:r>
          </w:p>
        </w:tc>
      </w:tr>
      <w:tr w:rsidR="003C5F50" w:rsidRPr="003C5F50" w14:paraId="2CEEF7A0" w14:textId="77777777" w:rsidTr="003C5F50">
        <w:trPr>
          <w:tblCellSpacing w:w="15" w:type="dxa"/>
        </w:trPr>
        <w:tc>
          <w:tcPr>
            <w:tcW w:w="0" w:type="auto"/>
            <w:shd w:val="clear" w:color="auto" w:fill="FFFFFF"/>
            <w:vAlign w:val="center"/>
            <w:hideMark/>
          </w:tcPr>
          <w:p w14:paraId="3C2C744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404</w:t>
            </w:r>
          </w:p>
        </w:tc>
        <w:tc>
          <w:tcPr>
            <w:tcW w:w="0" w:type="auto"/>
            <w:shd w:val="clear" w:color="auto" w:fill="FFFFFF"/>
            <w:vAlign w:val="center"/>
            <w:hideMark/>
          </w:tcPr>
          <w:p w14:paraId="10767EE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requested resource does not exist on the server. For example, a path parameter had an incorrect value.</w:t>
            </w:r>
          </w:p>
        </w:tc>
      </w:tr>
      <w:tr w:rsidR="003C5F50" w:rsidRPr="003C5F50" w14:paraId="0EF9C29A" w14:textId="77777777" w:rsidTr="003C5F50">
        <w:trPr>
          <w:tblCellSpacing w:w="15" w:type="dxa"/>
        </w:trPr>
        <w:tc>
          <w:tcPr>
            <w:tcW w:w="0" w:type="auto"/>
            <w:shd w:val="clear" w:color="auto" w:fill="FFFFFF"/>
            <w:vAlign w:val="center"/>
            <w:hideMark/>
          </w:tcPr>
          <w:p w14:paraId="669E8632"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405</w:t>
            </w:r>
          </w:p>
        </w:tc>
        <w:tc>
          <w:tcPr>
            <w:tcW w:w="0" w:type="auto"/>
            <w:shd w:val="clear" w:color="auto" w:fill="FFFFFF"/>
            <w:vAlign w:val="center"/>
            <w:hideMark/>
          </w:tcPr>
          <w:p w14:paraId="6A8F1A8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request method is not supported. For example, a POST request was submitted, but the resource only supports GET requests.</w:t>
            </w:r>
          </w:p>
        </w:tc>
      </w:tr>
      <w:tr w:rsidR="003C5F50" w:rsidRPr="003C5F50" w14:paraId="1B491F9F" w14:textId="77777777" w:rsidTr="003C5F50">
        <w:trPr>
          <w:tblCellSpacing w:w="15" w:type="dxa"/>
        </w:trPr>
        <w:tc>
          <w:tcPr>
            <w:tcW w:w="0" w:type="auto"/>
            <w:shd w:val="clear" w:color="auto" w:fill="FFFFFF"/>
            <w:vAlign w:val="center"/>
            <w:hideMark/>
          </w:tcPr>
          <w:p w14:paraId="1EAB56B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406</w:t>
            </w:r>
          </w:p>
        </w:tc>
        <w:tc>
          <w:tcPr>
            <w:tcW w:w="0" w:type="auto"/>
            <w:shd w:val="clear" w:color="auto" w:fill="FFFFFF"/>
            <w:vAlign w:val="center"/>
            <w:hideMark/>
          </w:tcPr>
          <w:p w14:paraId="2E29F92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Content negotiation failed. For example, the </w:t>
            </w:r>
            <w:r w:rsidRPr="003C5F50">
              <w:rPr>
                <w:rFonts w:ascii="Courier New" w:eastAsia="Times New Roman" w:hAnsi="Courier New" w:cs="Courier New"/>
                <w:sz w:val="20"/>
                <w:szCs w:val="20"/>
              </w:rPr>
              <w:t>Accept</w:t>
            </w:r>
            <w:r w:rsidRPr="003C5F50">
              <w:rPr>
                <w:rFonts w:ascii="Times New Roman" w:eastAsia="Times New Roman" w:hAnsi="Times New Roman" w:cs="Times New Roman"/>
                <w:sz w:val="24"/>
                <w:szCs w:val="24"/>
              </w:rPr>
              <w:t xml:space="preserve"> header submitted in the request did not support any of the media types supported by the server for the requested resource.</w:t>
            </w:r>
          </w:p>
        </w:tc>
      </w:tr>
      <w:tr w:rsidR="003C5F50" w:rsidRPr="003C5F50" w14:paraId="3ACD0F6B" w14:textId="77777777" w:rsidTr="003C5F50">
        <w:trPr>
          <w:tblCellSpacing w:w="15" w:type="dxa"/>
        </w:trPr>
        <w:tc>
          <w:tcPr>
            <w:tcW w:w="0" w:type="auto"/>
            <w:shd w:val="clear" w:color="auto" w:fill="FFFFFF"/>
            <w:vAlign w:val="center"/>
            <w:hideMark/>
          </w:tcPr>
          <w:p w14:paraId="5F4EDC4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500</w:t>
            </w:r>
          </w:p>
        </w:tc>
        <w:tc>
          <w:tcPr>
            <w:tcW w:w="0" w:type="auto"/>
            <w:shd w:val="clear" w:color="auto" w:fill="FFFFFF"/>
            <w:vAlign w:val="center"/>
            <w:hideMark/>
          </w:tcPr>
          <w:p w14:paraId="6F6618A9"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An internal error occurred in the server.</w:t>
            </w:r>
          </w:p>
        </w:tc>
      </w:tr>
    </w:tbl>
    <w:p w14:paraId="67D557C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lastRenderedPageBreak/>
        <w:t xml:space="preserve">The return status codes described in </w:t>
      </w:r>
      <w:hyperlink r:id="rId75" w:anchor="status-codes" w:history="1">
        <w:r w:rsidRPr="003C5F50">
          <w:rPr>
            <w:rFonts w:ascii="Times New Roman" w:eastAsia="Times New Roman" w:hAnsi="Times New Roman" w:cs="Times New Roman"/>
            <w:color w:val="0000FF"/>
            <w:sz w:val="24"/>
            <w:szCs w:val="24"/>
            <w:u w:val="single"/>
          </w:rPr>
          <w:t>Table 4</w:t>
        </w:r>
      </w:hyperlink>
      <w:r w:rsidRPr="003C5F50">
        <w:rPr>
          <w:rFonts w:ascii="Times New Roman" w:eastAsia="Times New Roman" w:hAnsi="Times New Roman" w:cs="Times New Roman"/>
          <w:sz w:val="24"/>
          <w:szCs w:val="24"/>
        </w:rPr>
        <w:t xml:space="preserve"> do not cover all possible conditions.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7"/>
        <w:gridCol w:w="7147"/>
      </w:tblGrid>
      <w:tr w:rsidR="003C5F50" w:rsidRPr="003C5F50" w14:paraId="11A8DDE9" w14:textId="77777777" w:rsidTr="003C5F50">
        <w:trPr>
          <w:tblCellSpacing w:w="15" w:type="dxa"/>
        </w:trPr>
        <w:tc>
          <w:tcPr>
            <w:tcW w:w="0" w:type="auto"/>
            <w:shd w:val="clear" w:color="auto" w:fill="FFFFFF"/>
            <w:vAlign w:val="center"/>
            <w:hideMark/>
          </w:tcPr>
          <w:p w14:paraId="7E96752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Permission 1</w:t>
            </w:r>
          </w:p>
        </w:tc>
        <w:tc>
          <w:tcPr>
            <w:tcW w:w="0" w:type="auto"/>
            <w:shd w:val="clear" w:color="auto" w:fill="FFFFFF"/>
            <w:vAlign w:val="center"/>
            <w:hideMark/>
          </w:tcPr>
          <w:p w14:paraId="6D19CBB5"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/per/core/additional-status-codes</w:t>
            </w:r>
          </w:p>
        </w:tc>
      </w:tr>
      <w:tr w:rsidR="003C5F50" w:rsidRPr="003C5F50" w14:paraId="1CB20571" w14:textId="77777777" w:rsidTr="003C5F50">
        <w:trPr>
          <w:tblCellSpacing w:w="15" w:type="dxa"/>
        </w:trPr>
        <w:tc>
          <w:tcPr>
            <w:tcW w:w="0" w:type="auto"/>
            <w:shd w:val="clear" w:color="auto" w:fill="FFFFFF"/>
            <w:vAlign w:val="center"/>
            <w:hideMark/>
          </w:tcPr>
          <w:p w14:paraId="1655F09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79FA91A3"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Servers MAY implement additional capabilities provided by the HTTP protocol. Therefore, they MAY return status codes in addition to those listed in </w:t>
            </w:r>
            <w:hyperlink r:id="rId76" w:anchor="status-codes" w:history="1">
              <w:r w:rsidRPr="003C5F50">
                <w:rPr>
                  <w:rFonts w:ascii="Times New Roman" w:eastAsia="Times New Roman" w:hAnsi="Times New Roman" w:cs="Times New Roman"/>
                  <w:color w:val="0000FF"/>
                  <w:sz w:val="24"/>
                  <w:szCs w:val="24"/>
                  <w:u w:val="single"/>
                </w:rPr>
                <w:t>Table 4</w:t>
              </w:r>
            </w:hyperlink>
            <w:r w:rsidRPr="003C5F50">
              <w:rPr>
                <w:rFonts w:ascii="Times New Roman" w:eastAsia="Times New Roman" w:hAnsi="Times New Roman" w:cs="Times New Roman"/>
                <w:sz w:val="24"/>
                <w:szCs w:val="24"/>
              </w:rPr>
              <w:t>.</w:t>
            </w:r>
          </w:p>
        </w:tc>
      </w:tr>
    </w:tbl>
    <w:p w14:paraId="748770D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When a server encounters an error in the processing of a request, </w:t>
      </w:r>
      <w:ins w:id="134" w:author="Carl Reed" w:date="2021-05-21T08:38:00Z">
        <w:r w:rsidR="00C96FB5">
          <w:rPr>
            <w:rFonts w:ascii="Times New Roman" w:eastAsia="Times New Roman" w:hAnsi="Times New Roman" w:cs="Times New Roman"/>
            <w:sz w:val="24"/>
            <w:szCs w:val="24"/>
          </w:rPr>
          <w:t>the server</w:t>
        </w:r>
      </w:ins>
      <w:del w:id="135" w:author="Carl Reed" w:date="2021-05-21T08:38:00Z">
        <w:r w:rsidRPr="003C5F50" w:rsidDel="00C96FB5">
          <w:rPr>
            <w:rFonts w:ascii="Times New Roman" w:eastAsia="Times New Roman" w:hAnsi="Times New Roman" w:cs="Times New Roman"/>
            <w:sz w:val="24"/>
            <w:szCs w:val="24"/>
          </w:rPr>
          <w:delText>it</w:delText>
        </w:r>
      </w:del>
      <w:r w:rsidRPr="003C5F50">
        <w:rPr>
          <w:rFonts w:ascii="Times New Roman" w:eastAsia="Times New Roman" w:hAnsi="Times New Roman" w:cs="Times New Roman"/>
          <w:sz w:val="24"/>
          <w:szCs w:val="24"/>
        </w:rPr>
        <w:t xml:space="preserve"> may wish to include information in addition to the status code in the response. Since Web API interactions are often machine-to-machine, a machine-readable report would be </w:t>
      </w:r>
      <w:del w:id="136" w:author="Carl Reed" w:date="2021-05-21T08:38:00Z">
        <w:r w:rsidRPr="003C5F50" w:rsidDel="00C96FB5">
          <w:rPr>
            <w:rFonts w:ascii="Times New Roman" w:eastAsia="Times New Roman" w:hAnsi="Times New Roman" w:cs="Times New Roman"/>
            <w:sz w:val="24"/>
            <w:szCs w:val="24"/>
          </w:rPr>
          <w:delText>prefered</w:delText>
        </w:r>
      </w:del>
      <w:ins w:id="137" w:author="Carl Reed" w:date="2021-05-21T08:38:00Z">
        <w:r w:rsidR="00C96FB5" w:rsidRPr="003C5F50">
          <w:rPr>
            <w:rFonts w:ascii="Times New Roman" w:eastAsia="Times New Roman" w:hAnsi="Times New Roman" w:cs="Times New Roman"/>
            <w:sz w:val="24"/>
            <w:szCs w:val="24"/>
          </w:rPr>
          <w:t>preferred</w:t>
        </w:r>
      </w:ins>
      <w:r w:rsidRPr="003C5F50">
        <w:rPr>
          <w:rFonts w:ascii="Times New Roman" w:eastAsia="Times New Roman" w:hAnsi="Times New Roman" w:cs="Times New Roman"/>
          <w:sz w:val="24"/>
          <w:szCs w:val="24"/>
        </w:rPr>
        <w:t xml:space="preserve">. </w:t>
      </w:r>
      <w:hyperlink r:id="rId77" w:anchor="rfc7807" w:history="1">
        <w:r w:rsidRPr="003C5F50">
          <w:rPr>
            <w:rFonts w:ascii="Times New Roman" w:eastAsia="Times New Roman" w:hAnsi="Times New Roman" w:cs="Times New Roman"/>
            <w:color w:val="0000FF"/>
            <w:sz w:val="24"/>
            <w:szCs w:val="24"/>
            <w:u w:val="single"/>
          </w:rPr>
          <w:t>IETF RFC 7807</w:t>
        </w:r>
      </w:hyperlink>
      <w:r w:rsidRPr="003C5F50">
        <w:rPr>
          <w:rFonts w:ascii="Times New Roman" w:eastAsia="Times New Roman" w:hAnsi="Times New Roman" w:cs="Times New Roman"/>
          <w:sz w:val="24"/>
          <w:szCs w:val="24"/>
        </w:rPr>
        <w:t xml:space="preserve"> addresses this need by providing "Problem Details" response schemas for both JSON and XML.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54"/>
        <w:gridCol w:w="4670"/>
      </w:tblGrid>
      <w:tr w:rsidR="003C5F50" w:rsidRPr="003C5F50" w14:paraId="04A36DAF" w14:textId="77777777" w:rsidTr="003C5F50">
        <w:trPr>
          <w:tblCellSpacing w:w="15" w:type="dxa"/>
        </w:trPr>
        <w:tc>
          <w:tcPr>
            <w:tcW w:w="0" w:type="auto"/>
            <w:shd w:val="clear" w:color="auto" w:fill="FFFFFF"/>
            <w:vAlign w:val="center"/>
            <w:hideMark/>
          </w:tcPr>
          <w:p w14:paraId="0B00586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Recommendation 2</w:t>
            </w:r>
          </w:p>
        </w:tc>
        <w:tc>
          <w:tcPr>
            <w:tcW w:w="0" w:type="auto"/>
            <w:shd w:val="clear" w:color="auto" w:fill="FFFFFF"/>
            <w:vAlign w:val="center"/>
            <w:hideMark/>
          </w:tcPr>
          <w:p w14:paraId="274B08F5"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/rec/core/problem-details</w:t>
            </w:r>
          </w:p>
        </w:tc>
      </w:tr>
      <w:tr w:rsidR="003C5F50" w:rsidRPr="003C5F50" w14:paraId="5C9244C2" w14:textId="77777777" w:rsidTr="003C5F50">
        <w:trPr>
          <w:tblCellSpacing w:w="15" w:type="dxa"/>
        </w:trPr>
        <w:tc>
          <w:tcPr>
            <w:tcW w:w="0" w:type="auto"/>
            <w:gridSpan w:val="2"/>
            <w:shd w:val="clear" w:color="auto" w:fill="FFFFFF"/>
            <w:vAlign w:val="center"/>
            <w:hideMark/>
          </w:tcPr>
          <w:p w14:paraId="0CB37B6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An OGC Web API should include a "Problem Details" report in any error response in accordance with </w:t>
            </w:r>
            <w:hyperlink r:id="rId78" w:anchor="rfc7807" w:history="1">
              <w:r w:rsidRPr="003C5F50">
                <w:rPr>
                  <w:rFonts w:ascii="Times New Roman" w:eastAsia="Times New Roman" w:hAnsi="Times New Roman" w:cs="Times New Roman"/>
                  <w:color w:val="0000FF"/>
                  <w:sz w:val="24"/>
                  <w:szCs w:val="24"/>
                  <w:u w:val="single"/>
                </w:rPr>
                <w:t>IETF RFC 7807</w:t>
              </w:r>
            </w:hyperlink>
            <w:r w:rsidRPr="003C5F50">
              <w:rPr>
                <w:rFonts w:ascii="Times New Roman" w:eastAsia="Times New Roman" w:hAnsi="Times New Roman" w:cs="Times New Roman"/>
                <w:sz w:val="24"/>
                <w:szCs w:val="24"/>
              </w:rPr>
              <w:t>.</w:t>
            </w:r>
          </w:p>
        </w:tc>
      </w:tr>
    </w:tbl>
    <w:p w14:paraId="7264A99B" w14:textId="77777777" w:rsidR="003C5F50" w:rsidRPr="003C5F50" w:rsidRDefault="003C5F50" w:rsidP="003C5F50">
      <w:pPr>
        <w:spacing w:before="100" w:beforeAutospacing="1" w:after="100" w:afterAutospacing="1" w:line="240" w:lineRule="auto"/>
        <w:outlineLvl w:val="3"/>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8.1.3. Query parameters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3"/>
        <w:gridCol w:w="6881"/>
      </w:tblGrid>
      <w:tr w:rsidR="003C5F50" w:rsidRPr="003C5F50" w14:paraId="37233E11" w14:textId="77777777" w:rsidTr="003C5F50">
        <w:trPr>
          <w:tblCellSpacing w:w="15" w:type="dxa"/>
        </w:trPr>
        <w:tc>
          <w:tcPr>
            <w:tcW w:w="0" w:type="auto"/>
            <w:shd w:val="clear" w:color="auto" w:fill="FFFFFF"/>
            <w:vAlign w:val="center"/>
            <w:hideMark/>
          </w:tcPr>
          <w:p w14:paraId="1ACB851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Requirement 2</w:t>
            </w:r>
          </w:p>
        </w:tc>
        <w:tc>
          <w:tcPr>
            <w:tcW w:w="0" w:type="auto"/>
            <w:shd w:val="clear" w:color="auto" w:fill="FFFFFF"/>
            <w:vAlign w:val="center"/>
            <w:hideMark/>
          </w:tcPr>
          <w:p w14:paraId="0CBC8411"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/req/core/query-param-unknown</w:t>
            </w:r>
          </w:p>
        </w:tc>
      </w:tr>
      <w:tr w:rsidR="003C5F50" w:rsidRPr="003C5F50" w14:paraId="66421906" w14:textId="77777777" w:rsidTr="003C5F50">
        <w:trPr>
          <w:tblCellSpacing w:w="15" w:type="dxa"/>
        </w:trPr>
        <w:tc>
          <w:tcPr>
            <w:tcW w:w="0" w:type="auto"/>
            <w:shd w:val="clear" w:color="auto" w:fill="FFFFFF"/>
            <w:vAlign w:val="center"/>
            <w:hideMark/>
          </w:tcPr>
          <w:p w14:paraId="5E10ED5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4A6EE4C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server SHALL respond with a response with the status code </w:t>
            </w:r>
            <w:r w:rsidRPr="003C5F50">
              <w:rPr>
                <w:rFonts w:ascii="Courier New" w:eastAsia="Times New Roman" w:hAnsi="Courier New" w:cs="Courier New"/>
                <w:sz w:val="20"/>
                <w:szCs w:val="20"/>
              </w:rPr>
              <w:t>400</w:t>
            </w:r>
            <w:r w:rsidRPr="003C5F50">
              <w:rPr>
                <w:rFonts w:ascii="Times New Roman" w:eastAsia="Times New Roman" w:hAnsi="Times New Roman" w:cs="Times New Roman"/>
                <w:sz w:val="24"/>
                <w:szCs w:val="24"/>
              </w:rPr>
              <w:t>, IF</w:t>
            </w:r>
          </w:p>
          <w:p w14:paraId="1B4C420D" w14:textId="77777777" w:rsidR="003C5F50" w:rsidRPr="003C5F50" w:rsidRDefault="003C5F50" w:rsidP="003C5F50">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138" w:author="Carl Reed" w:date="2021-05-21T08:38:00Z">
              <w:r w:rsidRPr="003C5F50" w:rsidDel="00C96FB5">
                <w:rPr>
                  <w:rFonts w:ascii="Times New Roman" w:eastAsia="Times New Roman" w:hAnsi="Times New Roman" w:cs="Times New Roman"/>
                  <w:sz w:val="24"/>
                  <w:szCs w:val="24"/>
                </w:rPr>
                <w:delText>t</w:delText>
              </w:r>
            </w:del>
            <w:ins w:id="139" w:author="Carl Reed" w:date="2021-05-21T08:38:00Z">
              <w:r w:rsidR="00C96FB5">
                <w:rPr>
                  <w:rFonts w:ascii="Times New Roman" w:eastAsia="Times New Roman" w:hAnsi="Times New Roman" w:cs="Times New Roman"/>
                  <w:sz w:val="24"/>
                  <w:szCs w:val="24"/>
                </w:rPr>
                <w:t>T</w:t>
              </w:r>
            </w:ins>
            <w:r w:rsidRPr="003C5F50">
              <w:rPr>
                <w:rFonts w:ascii="Times New Roman" w:eastAsia="Times New Roman" w:hAnsi="Times New Roman" w:cs="Times New Roman"/>
                <w:sz w:val="24"/>
                <w:szCs w:val="24"/>
              </w:rPr>
              <w:t>he request URI includes a query parameter that is not specified in the API definition</w:t>
            </w:r>
          </w:p>
          <w:p w14:paraId="578E9B54" w14:textId="77777777" w:rsidR="003C5F50" w:rsidRPr="003C5F50" w:rsidRDefault="003C5F50" w:rsidP="003C5F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/per/core/query-param-specified does not apply, and</w:t>
            </w:r>
          </w:p>
          <w:p w14:paraId="14E9BE9C" w14:textId="77777777" w:rsidR="003C5F50" w:rsidRPr="003C5F50" w:rsidRDefault="003C5F50" w:rsidP="003C5F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/per/core/query-param-tolerance does not apply.</w:t>
            </w:r>
          </w:p>
        </w:tc>
      </w:tr>
    </w:tbl>
    <w:p w14:paraId="10C6D76B" w14:textId="77777777" w:rsidR="003C5F50" w:rsidRPr="003C5F50" w:rsidRDefault="003C5F50" w:rsidP="003C5F50">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0"/>
        <w:gridCol w:w="6924"/>
      </w:tblGrid>
      <w:tr w:rsidR="003C5F50" w:rsidRPr="003C5F50" w14:paraId="39245330" w14:textId="77777777" w:rsidTr="003C5F50">
        <w:trPr>
          <w:tblCellSpacing w:w="15" w:type="dxa"/>
        </w:trPr>
        <w:tc>
          <w:tcPr>
            <w:tcW w:w="0" w:type="auto"/>
            <w:shd w:val="clear" w:color="auto" w:fill="FFFFFF"/>
            <w:vAlign w:val="center"/>
            <w:hideMark/>
          </w:tcPr>
          <w:p w14:paraId="3742EE5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Requirement 3</w:t>
            </w:r>
          </w:p>
        </w:tc>
        <w:tc>
          <w:tcPr>
            <w:tcW w:w="0" w:type="auto"/>
            <w:shd w:val="clear" w:color="auto" w:fill="FFFFFF"/>
            <w:vAlign w:val="center"/>
            <w:hideMark/>
          </w:tcPr>
          <w:p w14:paraId="1DBEBB4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/req/core/query-param-invalid</w:t>
            </w:r>
          </w:p>
        </w:tc>
      </w:tr>
      <w:tr w:rsidR="003C5F50" w:rsidRPr="003C5F50" w14:paraId="6682EAAD" w14:textId="77777777" w:rsidTr="003C5F50">
        <w:trPr>
          <w:tblCellSpacing w:w="15" w:type="dxa"/>
        </w:trPr>
        <w:tc>
          <w:tcPr>
            <w:tcW w:w="0" w:type="auto"/>
            <w:shd w:val="clear" w:color="auto" w:fill="FFFFFF"/>
            <w:vAlign w:val="center"/>
            <w:hideMark/>
          </w:tcPr>
          <w:p w14:paraId="41982697"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050D33A5"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server SHALL respond with a response with the status code </w:t>
            </w:r>
            <w:r w:rsidRPr="003C5F50">
              <w:rPr>
                <w:rFonts w:ascii="Courier New" w:eastAsia="Times New Roman" w:hAnsi="Courier New" w:cs="Courier New"/>
                <w:sz w:val="20"/>
                <w:szCs w:val="20"/>
              </w:rPr>
              <w:t>400</w:t>
            </w:r>
            <w:r w:rsidRPr="003C5F50">
              <w:rPr>
                <w:rFonts w:ascii="Times New Roman" w:eastAsia="Times New Roman" w:hAnsi="Times New Roman" w:cs="Times New Roman"/>
                <w:sz w:val="24"/>
                <w:szCs w:val="24"/>
              </w:rPr>
              <w:t>, if the request URI includes a query parameter that has an invalid value.</w:t>
            </w:r>
          </w:p>
        </w:tc>
      </w:tr>
    </w:tbl>
    <w:p w14:paraId="4771CF5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criteria for a parameter to be "specified" in the API definition depends on the API definition language used, the complexity of the resources exposed, and the </w:t>
      </w:r>
      <w:del w:id="140" w:author="Carl Reed" w:date="2021-05-21T08:38:00Z">
        <w:r w:rsidRPr="003C5F50" w:rsidDel="00C96FB5">
          <w:rPr>
            <w:rFonts w:ascii="Times New Roman" w:eastAsia="Times New Roman" w:hAnsi="Times New Roman" w:cs="Times New Roman"/>
            <w:sz w:val="24"/>
            <w:szCs w:val="24"/>
          </w:rPr>
          <w:delText>abilty</w:delText>
        </w:r>
      </w:del>
      <w:ins w:id="141" w:author="Carl Reed" w:date="2021-05-21T08:38:00Z">
        <w:r w:rsidR="00C96FB5" w:rsidRPr="003C5F50">
          <w:rPr>
            <w:rFonts w:ascii="Times New Roman" w:eastAsia="Times New Roman" w:hAnsi="Times New Roman" w:cs="Times New Roman"/>
            <w:sz w:val="24"/>
            <w:szCs w:val="24"/>
          </w:rPr>
          <w:t>ability</w:t>
        </w:r>
      </w:ins>
      <w:r w:rsidRPr="003C5F50">
        <w:rPr>
          <w:rFonts w:ascii="Times New Roman" w:eastAsia="Times New Roman" w:hAnsi="Times New Roman" w:cs="Times New Roman"/>
          <w:sz w:val="24"/>
          <w:szCs w:val="24"/>
        </w:rPr>
        <w:t xml:space="preserve"> of the API server to tolerate errors.</w:t>
      </w:r>
    </w:p>
    <w:p w14:paraId="742CAE19"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A service implementer should </w:t>
      </w:r>
      <w:del w:id="142" w:author="Carl Reed" w:date="2021-05-21T08:38:00Z">
        <w:r w:rsidRPr="003C5F50" w:rsidDel="00C96FB5">
          <w:rPr>
            <w:rFonts w:ascii="Times New Roman" w:eastAsia="Times New Roman" w:hAnsi="Times New Roman" w:cs="Times New Roman"/>
            <w:sz w:val="24"/>
            <w:szCs w:val="24"/>
          </w:rPr>
          <w:delText>endeavour</w:delText>
        </w:r>
      </w:del>
      <w:ins w:id="143" w:author="Carl Reed" w:date="2021-05-21T08:38:00Z">
        <w:r w:rsidR="00C96FB5" w:rsidRPr="003C5F50">
          <w:rPr>
            <w:rFonts w:ascii="Times New Roman" w:eastAsia="Times New Roman" w:hAnsi="Times New Roman" w:cs="Times New Roman"/>
            <w:sz w:val="24"/>
            <w:szCs w:val="24"/>
          </w:rPr>
          <w:t>endeavor</w:t>
        </w:r>
      </w:ins>
      <w:r w:rsidRPr="003C5F50">
        <w:rPr>
          <w:rFonts w:ascii="Times New Roman" w:eastAsia="Times New Roman" w:hAnsi="Times New Roman" w:cs="Times New Roman"/>
          <w:sz w:val="24"/>
          <w:szCs w:val="24"/>
        </w:rPr>
        <w:t xml:space="preserve"> to provide as much detail in the server’s API definition as the API definition language allows. However, there is no requirement for </w:t>
      </w:r>
      <w:commentRangeStart w:id="144"/>
      <w:commentRangeStart w:id="145"/>
      <w:r w:rsidRPr="003C5F50">
        <w:rPr>
          <w:rFonts w:ascii="Times New Roman" w:eastAsia="Times New Roman" w:hAnsi="Times New Roman" w:cs="Times New Roman"/>
          <w:sz w:val="24"/>
          <w:szCs w:val="24"/>
        </w:rPr>
        <w:t>it</w:t>
      </w:r>
      <w:commentRangeEnd w:id="144"/>
      <w:r w:rsidR="00C96FB5">
        <w:rPr>
          <w:rStyle w:val="CommentReference"/>
        </w:rPr>
        <w:commentReference w:id="144"/>
      </w:r>
      <w:commentRangeEnd w:id="145"/>
      <w:r w:rsidR="00585DAE">
        <w:rPr>
          <w:rStyle w:val="CommentReference"/>
        </w:rPr>
        <w:commentReference w:id="145"/>
      </w:r>
      <w:r w:rsidRPr="003C5F50">
        <w:rPr>
          <w:rFonts w:ascii="Times New Roman" w:eastAsia="Times New Roman" w:hAnsi="Times New Roman" w:cs="Times New Roman"/>
          <w:sz w:val="24"/>
          <w:szCs w:val="24"/>
        </w:rPr>
        <w:t xml:space="preserve"> to list every endpoint for which there is a non-404 </w:t>
      </w:r>
      <w:del w:id="146" w:author="Carl Reed" w:date="2021-05-21T08:38:00Z">
        <w:r w:rsidRPr="003C5F50" w:rsidDel="00C96FB5">
          <w:rPr>
            <w:rFonts w:ascii="Times New Roman" w:eastAsia="Times New Roman" w:hAnsi="Times New Roman" w:cs="Times New Roman"/>
            <w:sz w:val="24"/>
            <w:szCs w:val="24"/>
          </w:rPr>
          <w:delText>behaviour</w:delText>
        </w:r>
      </w:del>
      <w:ins w:id="147" w:author="Carl Reed" w:date="2021-05-21T08:38:00Z">
        <w:r w:rsidR="00C96FB5" w:rsidRPr="003C5F50">
          <w:rPr>
            <w:rFonts w:ascii="Times New Roman" w:eastAsia="Times New Roman" w:hAnsi="Times New Roman" w:cs="Times New Roman"/>
            <w:sz w:val="24"/>
            <w:szCs w:val="24"/>
          </w:rPr>
          <w:t>behavior</w:t>
        </w:r>
      </w:ins>
      <w:r w:rsidRPr="003C5F50">
        <w:rPr>
          <w:rFonts w:ascii="Times New Roman" w:eastAsia="Times New Roman" w:hAnsi="Times New Roman" w:cs="Times New Roman"/>
          <w:sz w:val="24"/>
          <w:szCs w:val="24"/>
        </w:rPr>
        <w:t xml:space="preserve">, for </w:t>
      </w:r>
      <w:commentRangeStart w:id="148"/>
      <w:commentRangeStart w:id="149"/>
      <w:r w:rsidRPr="003C5F50">
        <w:rPr>
          <w:rFonts w:ascii="Times New Roman" w:eastAsia="Times New Roman" w:hAnsi="Times New Roman" w:cs="Times New Roman"/>
          <w:sz w:val="24"/>
          <w:szCs w:val="24"/>
        </w:rPr>
        <w:t>it</w:t>
      </w:r>
      <w:commentRangeEnd w:id="148"/>
      <w:r w:rsidR="00C96FB5">
        <w:rPr>
          <w:rStyle w:val="CommentReference"/>
        </w:rPr>
        <w:commentReference w:id="148"/>
      </w:r>
      <w:commentRangeEnd w:id="149"/>
      <w:r w:rsidR="00585DAE">
        <w:rPr>
          <w:rStyle w:val="CommentReference"/>
        </w:rPr>
        <w:commentReference w:id="149"/>
      </w:r>
      <w:r w:rsidRPr="003C5F50">
        <w:rPr>
          <w:rFonts w:ascii="Times New Roman" w:eastAsia="Times New Roman" w:hAnsi="Times New Roman" w:cs="Times New Roman"/>
          <w:sz w:val="24"/>
          <w:szCs w:val="24"/>
        </w:rPr>
        <w:t xml:space="preserve"> to list every possible query parameter that might affect the </w:t>
      </w:r>
      <w:del w:id="150" w:author="Carl Reed" w:date="2021-05-21T08:39:00Z">
        <w:r w:rsidRPr="003C5F50" w:rsidDel="00C96FB5">
          <w:rPr>
            <w:rFonts w:ascii="Times New Roman" w:eastAsia="Times New Roman" w:hAnsi="Times New Roman" w:cs="Times New Roman"/>
            <w:sz w:val="24"/>
            <w:szCs w:val="24"/>
          </w:rPr>
          <w:delText>behaviour</w:delText>
        </w:r>
      </w:del>
      <w:ins w:id="151" w:author="Carl Reed" w:date="2021-05-21T08:39:00Z">
        <w:r w:rsidR="00C96FB5" w:rsidRPr="003C5F50">
          <w:rPr>
            <w:rFonts w:ascii="Times New Roman" w:eastAsia="Times New Roman" w:hAnsi="Times New Roman" w:cs="Times New Roman"/>
            <w:sz w:val="24"/>
            <w:szCs w:val="24"/>
          </w:rPr>
          <w:t>behavior</w:t>
        </w:r>
      </w:ins>
      <w:r w:rsidRPr="003C5F50">
        <w:rPr>
          <w:rFonts w:ascii="Times New Roman" w:eastAsia="Times New Roman" w:hAnsi="Times New Roman" w:cs="Times New Roman"/>
          <w:sz w:val="24"/>
          <w:szCs w:val="24"/>
        </w:rPr>
        <w:t xml:space="preserve"> of an endpoint, or for </w:t>
      </w:r>
      <w:commentRangeStart w:id="152"/>
      <w:commentRangeStart w:id="153"/>
      <w:r w:rsidRPr="003C5F50">
        <w:rPr>
          <w:rFonts w:ascii="Times New Roman" w:eastAsia="Times New Roman" w:hAnsi="Times New Roman" w:cs="Times New Roman"/>
          <w:sz w:val="24"/>
          <w:szCs w:val="24"/>
        </w:rPr>
        <w:t>it</w:t>
      </w:r>
      <w:commentRangeEnd w:id="152"/>
      <w:r w:rsidR="00C96FB5">
        <w:rPr>
          <w:rStyle w:val="CommentReference"/>
        </w:rPr>
        <w:commentReference w:id="152"/>
      </w:r>
      <w:commentRangeEnd w:id="153"/>
      <w:r w:rsidR="00585DAE">
        <w:rPr>
          <w:rStyle w:val="CommentReference"/>
        </w:rPr>
        <w:commentReference w:id="153"/>
      </w:r>
      <w:r w:rsidRPr="003C5F50">
        <w:rPr>
          <w:rFonts w:ascii="Times New Roman" w:eastAsia="Times New Roman" w:hAnsi="Times New Roman" w:cs="Times New Roman"/>
          <w:sz w:val="24"/>
          <w:szCs w:val="24"/>
        </w:rPr>
        <w:t xml:space="preserve"> to list every possible value that each query parameter might accept.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57"/>
        <w:gridCol w:w="7167"/>
      </w:tblGrid>
      <w:tr w:rsidR="003C5F50" w:rsidRPr="003C5F50" w14:paraId="77E8960A" w14:textId="77777777" w:rsidTr="003C5F50">
        <w:trPr>
          <w:tblCellSpacing w:w="15" w:type="dxa"/>
        </w:trPr>
        <w:tc>
          <w:tcPr>
            <w:tcW w:w="0" w:type="auto"/>
            <w:shd w:val="clear" w:color="auto" w:fill="FFFFFF"/>
            <w:vAlign w:val="center"/>
            <w:hideMark/>
          </w:tcPr>
          <w:p w14:paraId="711FDF5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lastRenderedPageBreak/>
              <w:t>Permission 2</w:t>
            </w:r>
          </w:p>
        </w:tc>
        <w:tc>
          <w:tcPr>
            <w:tcW w:w="0" w:type="auto"/>
            <w:shd w:val="clear" w:color="auto" w:fill="FFFFFF"/>
            <w:vAlign w:val="center"/>
            <w:hideMark/>
          </w:tcPr>
          <w:p w14:paraId="6EC7893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/per/core/query-param-specified</w:t>
            </w:r>
          </w:p>
        </w:tc>
      </w:tr>
      <w:tr w:rsidR="003C5F50" w:rsidRPr="003C5F50" w14:paraId="493C2F5E" w14:textId="77777777" w:rsidTr="003C5F50">
        <w:trPr>
          <w:tblCellSpacing w:w="15" w:type="dxa"/>
        </w:trPr>
        <w:tc>
          <w:tcPr>
            <w:tcW w:w="0" w:type="auto"/>
            <w:shd w:val="clear" w:color="auto" w:fill="FFFFFF"/>
            <w:vAlign w:val="center"/>
            <w:hideMark/>
          </w:tcPr>
          <w:p w14:paraId="30D0F65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5B87596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specification of a query parameter in the API definition MAY encompass a range of parameter names. Any query parameter which falls within the specified range can be considered "specified" in the API definition.</w:t>
            </w:r>
          </w:p>
          <w:p w14:paraId="727E5AB3"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Examples of a parameter range include:</w:t>
            </w:r>
          </w:p>
          <w:p w14:paraId="746A7664" w14:textId="77777777" w:rsidR="003C5F50" w:rsidRPr="003C5F50" w:rsidRDefault="003C5F50" w:rsidP="003C5F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A </w:t>
            </w:r>
            <w:del w:id="154" w:author="Carl Reed" w:date="2021-05-21T08:40:00Z">
              <w:r w:rsidRPr="003C5F50" w:rsidDel="00C96FB5">
                <w:rPr>
                  <w:rFonts w:ascii="Times New Roman" w:eastAsia="Times New Roman" w:hAnsi="Times New Roman" w:cs="Times New Roman"/>
                  <w:sz w:val="24"/>
                  <w:szCs w:val="24"/>
                </w:rPr>
                <w:delText>reqular</w:delText>
              </w:r>
            </w:del>
            <w:ins w:id="155" w:author="Carl Reed" w:date="2021-05-21T08:40:00Z">
              <w:r w:rsidR="00C96FB5" w:rsidRPr="003C5F50">
                <w:rPr>
                  <w:rFonts w:ascii="Times New Roman" w:eastAsia="Times New Roman" w:hAnsi="Times New Roman" w:cs="Times New Roman"/>
                  <w:sz w:val="24"/>
                  <w:szCs w:val="24"/>
                </w:rPr>
                <w:t>regular</w:t>
              </w:r>
            </w:ins>
            <w:r w:rsidRPr="003C5F50">
              <w:rPr>
                <w:rFonts w:ascii="Times New Roman" w:eastAsia="Times New Roman" w:hAnsi="Times New Roman" w:cs="Times New Roman"/>
                <w:sz w:val="24"/>
                <w:szCs w:val="24"/>
              </w:rPr>
              <w:t xml:space="preserve"> expression which defines the valid parameter names,</w:t>
            </w:r>
          </w:p>
          <w:p w14:paraId="334CD3CA" w14:textId="77777777" w:rsidR="003C5F50" w:rsidRPr="003C5F50" w:rsidRDefault="003C5F50" w:rsidP="003C5F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 URL Template segment which defines the valid parameter names,</w:t>
            </w:r>
          </w:p>
          <w:p w14:paraId="2565B0CB" w14:textId="77777777" w:rsidR="003C5F50" w:rsidRPr="003C5F50" w:rsidRDefault="003C5F50" w:rsidP="003C5F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An indication that all parameter names are accepted (no parameter validation).</w:t>
            </w:r>
          </w:p>
        </w:tc>
      </w:tr>
      <w:tr w:rsidR="003C5F50" w:rsidRPr="003C5F50" w14:paraId="6A42E795" w14:textId="77777777" w:rsidTr="003C5F50">
        <w:trPr>
          <w:tblCellSpacing w:w="15" w:type="dxa"/>
        </w:trPr>
        <w:tc>
          <w:tcPr>
            <w:tcW w:w="0" w:type="auto"/>
            <w:shd w:val="clear" w:color="auto" w:fill="FFFFFF"/>
            <w:vAlign w:val="center"/>
            <w:hideMark/>
          </w:tcPr>
          <w:p w14:paraId="24F1F7E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B</w:t>
            </w:r>
          </w:p>
        </w:tc>
        <w:tc>
          <w:tcPr>
            <w:tcW w:w="0" w:type="auto"/>
            <w:shd w:val="clear" w:color="auto" w:fill="FFFFFF"/>
            <w:vAlign w:val="center"/>
            <w:hideMark/>
          </w:tcPr>
          <w:p w14:paraId="71C008B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API definition language chosen may not be capable of expressing the desired range of values. In that case the server SHOULD provide:</w:t>
            </w:r>
          </w:p>
          <w:p w14:paraId="6F1B76B3" w14:textId="77777777" w:rsidR="003C5F50" w:rsidRPr="003C5F50" w:rsidRDefault="003C5F50" w:rsidP="003C5F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 definition of the parameter range which best expresses the intended use of that parameter,</w:t>
            </w:r>
          </w:p>
          <w:p w14:paraId="0BA5949C" w14:textId="77777777" w:rsidR="003C5F50" w:rsidRPr="003C5F50" w:rsidRDefault="003C5F50" w:rsidP="003C5F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Additional human readable text documenting the actual range of validity.</w:t>
            </w:r>
          </w:p>
        </w:tc>
      </w:tr>
    </w:tbl>
    <w:p w14:paraId="23BB20D6" w14:textId="77777777" w:rsidR="003C5F50" w:rsidRPr="003C5F50" w:rsidRDefault="003C5F50" w:rsidP="003C5F50">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5"/>
        <w:gridCol w:w="7149"/>
      </w:tblGrid>
      <w:tr w:rsidR="003C5F50" w:rsidRPr="003C5F50" w14:paraId="430B5DBC" w14:textId="77777777" w:rsidTr="003C5F50">
        <w:trPr>
          <w:tblCellSpacing w:w="15" w:type="dxa"/>
        </w:trPr>
        <w:tc>
          <w:tcPr>
            <w:tcW w:w="0" w:type="auto"/>
            <w:shd w:val="clear" w:color="auto" w:fill="FFFFFF"/>
            <w:vAlign w:val="center"/>
            <w:hideMark/>
          </w:tcPr>
          <w:p w14:paraId="5CE7862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Permission 3</w:t>
            </w:r>
          </w:p>
        </w:tc>
        <w:tc>
          <w:tcPr>
            <w:tcW w:w="0" w:type="auto"/>
            <w:shd w:val="clear" w:color="auto" w:fill="FFFFFF"/>
            <w:vAlign w:val="center"/>
            <w:hideMark/>
          </w:tcPr>
          <w:p w14:paraId="3913AE1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/per/core/query-param-tolerance</w:t>
            </w:r>
          </w:p>
        </w:tc>
      </w:tr>
      <w:tr w:rsidR="003C5F50" w:rsidRPr="003C5F50" w14:paraId="4DA87779" w14:textId="77777777" w:rsidTr="003C5F50">
        <w:trPr>
          <w:tblCellSpacing w:w="15" w:type="dxa"/>
        </w:trPr>
        <w:tc>
          <w:tcPr>
            <w:tcW w:w="0" w:type="auto"/>
            <w:shd w:val="clear" w:color="auto" w:fill="FFFFFF"/>
            <w:vAlign w:val="center"/>
            <w:hideMark/>
          </w:tcPr>
          <w:p w14:paraId="2617CEE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7A69A3C5"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commentRangeStart w:id="156"/>
            <w:commentRangeStart w:id="157"/>
            <w:r w:rsidRPr="003C5F50">
              <w:rPr>
                <w:rFonts w:ascii="Times New Roman" w:eastAsia="Times New Roman" w:hAnsi="Times New Roman" w:cs="Times New Roman"/>
                <w:sz w:val="24"/>
                <w:szCs w:val="24"/>
              </w:rPr>
              <w:t>Servers MAY display tolerance for requests with incorrect query parameters.</w:t>
            </w:r>
            <w:commentRangeEnd w:id="156"/>
            <w:r w:rsidR="00C96FB5">
              <w:rPr>
                <w:rStyle w:val="CommentReference"/>
              </w:rPr>
              <w:commentReference w:id="156"/>
            </w:r>
            <w:commentRangeEnd w:id="157"/>
            <w:r w:rsidR="00585DAE">
              <w:rPr>
                <w:rStyle w:val="CommentReference"/>
              </w:rPr>
              <w:commentReference w:id="157"/>
            </w:r>
            <w:r w:rsidRPr="003C5F50">
              <w:rPr>
                <w:rFonts w:ascii="Times New Roman" w:eastAsia="Times New Roman" w:hAnsi="Times New Roman" w:cs="Times New Roman"/>
                <w:sz w:val="24"/>
                <w:szCs w:val="24"/>
              </w:rPr>
              <w:t xml:space="preserve"> These acts of tolerance include:</w:t>
            </w:r>
          </w:p>
          <w:p w14:paraId="41BCC8AF" w14:textId="77777777" w:rsidR="003C5F50" w:rsidRPr="003C5F50" w:rsidRDefault="003C5F50" w:rsidP="003C5F50">
            <w:pPr>
              <w:numPr>
                <w:ilvl w:val="0"/>
                <w:numId w:val="10"/>
              </w:numPr>
              <w:spacing w:before="100" w:beforeAutospacing="1" w:after="100" w:afterAutospacing="1" w:line="240" w:lineRule="auto"/>
              <w:rPr>
                <w:rFonts w:ascii="Times New Roman" w:eastAsia="Times New Roman" w:hAnsi="Times New Roman" w:cs="Times New Roman"/>
                <w:sz w:val="24"/>
                <w:szCs w:val="24"/>
              </w:rPr>
            </w:pPr>
            <w:del w:id="158" w:author="Carl Reed" w:date="2021-05-21T08:40:00Z">
              <w:r w:rsidRPr="003C5F50" w:rsidDel="00C96FB5">
                <w:rPr>
                  <w:rFonts w:ascii="Times New Roman" w:eastAsia="Times New Roman" w:hAnsi="Times New Roman" w:cs="Times New Roman"/>
                  <w:sz w:val="24"/>
                  <w:szCs w:val="24"/>
                </w:rPr>
                <w:delText>a</w:delText>
              </w:r>
            </w:del>
            <w:ins w:id="159" w:author="Carl Reed" w:date="2021-05-21T08:40:00Z">
              <w:r w:rsidR="00C96FB5">
                <w:rPr>
                  <w:rFonts w:ascii="Times New Roman" w:eastAsia="Times New Roman" w:hAnsi="Times New Roman" w:cs="Times New Roman"/>
                  <w:sz w:val="24"/>
                  <w:szCs w:val="24"/>
                </w:rPr>
                <w:t>A</w:t>
              </w:r>
            </w:ins>
            <w:r w:rsidRPr="003C5F50">
              <w:rPr>
                <w:rFonts w:ascii="Times New Roman" w:eastAsia="Times New Roman" w:hAnsi="Times New Roman" w:cs="Times New Roman"/>
                <w:sz w:val="24"/>
                <w:szCs w:val="24"/>
              </w:rPr>
              <w:t>ccept alternate capitalizations, spellings, and/or aliases of parameters,</w:t>
            </w:r>
          </w:p>
          <w:p w14:paraId="026BAED4" w14:textId="77777777" w:rsidR="003C5F50" w:rsidRPr="003C5F50" w:rsidRDefault="003C5F50" w:rsidP="003C5F50">
            <w:pPr>
              <w:numPr>
                <w:ilvl w:val="0"/>
                <w:numId w:val="10"/>
              </w:numPr>
              <w:spacing w:before="100" w:beforeAutospacing="1" w:after="100" w:afterAutospacing="1" w:line="240" w:lineRule="auto"/>
              <w:rPr>
                <w:rFonts w:ascii="Times New Roman" w:eastAsia="Times New Roman" w:hAnsi="Times New Roman" w:cs="Times New Roman"/>
                <w:sz w:val="24"/>
                <w:szCs w:val="24"/>
              </w:rPr>
            </w:pPr>
            <w:del w:id="160" w:author="Carl Reed" w:date="2021-05-21T08:40:00Z">
              <w:r w:rsidRPr="003C5F50" w:rsidDel="00C96FB5">
                <w:rPr>
                  <w:rFonts w:ascii="Times New Roman" w:eastAsia="Times New Roman" w:hAnsi="Times New Roman" w:cs="Times New Roman"/>
                  <w:sz w:val="24"/>
                  <w:szCs w:val="24"/>
                </w:rPr>
                <w:delText>i</w:delText>
              </w:r>
            </w:del>
            <w:ins w:id="161" w:author="Carl Reed" w:date="2021-05-21T08:40:00Z">
              <w:r w:rsidR="00C96FB5">
                <w:rPr>
                  <w:rFonts w:ascii="Times New Roman" w:eastAsia="Times New Roman" w:hAnsi="Times New Roman" w:cs="Times New Roman"/>
                  <w:sz w:val="24"/>
                  <w:szCs w:val="24"/>
                </w:rPr>
                <w:t>I</w:t>
              </w:r>
            </w:ins>
            <w:r w:rsidRPr="003C5F50">
              <w:rPr>
                <w:rFonts w:ascii="Times New Roman" w:eastAsia="Times New Roman" w:hAnsi="Times New Roman" w:cs="Times New Roman"/>
                <w:sz w:val="24"/>
                <w:szCs w:val="24"/>
              </w:rPr>
              <w:t>gnore unknown/unrecognized parameters,</w:t>
            </w:r>
          </w:p>
          <w:p w14:paraId="781EB8E7" w14:textId="77777777" w:rsidR="003C5F50" w:rsidRPr="003C5F50" w:rsidRDefault="003C5F50" w:rsidP="003C5F50">
            <w:pPr>
              <w:numPr>
                <w:ilvl w:val="0"/>
                <w:numId w:val="10"/>
              </w:numPr>
              <w:spacing w:before="100" w:beforeAutospacing="1" w:after="100" w:afterAutospacing="1" w:line="240" w:lineRule="auto"/>
              <w:rPr>
                <w:rFonts w:ascii="Times New Roman" w:eastAsia="Times New Roman" w:hAnsi="Times New Roman" w:cs="Times New Roman"/>
                <w:sz w:val="24"/>
                <w:szCs w:val="24"/>
              </w:rPr>
            </w:pPr>
            <w:del w:id="162" w:author="Carl Reed" w:date="2021-05-21T08:40:00Z">
              <w:r w:rsidRPr="003C5F50" w:rsidDel="00C96FB5">
                <w:rPr>
                  <w:rFonts w:ascii="Times New Roman" w:eastAsia="Times New Roman" w:hAnsi="Times New Roman" w:cs="Times New Roman"/>
                  <w:sz w:val="24"/>
                  <w:szCs w:val="24"/>
                </w:rPr>
                <w:delText>r</w:delText>
              </w:r>
            </w:del>
            <w:ins w:id="163" w:author="Carl Reed" w:date="2021-05-21T08:40:00Z">
              <w:r w:rsidR="00C96FB5">
                <w:rPr>
                  <w:rFonts w:ascii="Times New Roman" w:eastAsia="Times New Roman" w:hAnsi="Times New Roman" w:cs="Times New Roman"/>
                  <w:sz w:val="24"/>
                  <w:szCs w:val="24"/>
                </w:rPr>
                <w:t>R</w:t>
              </w:r>
            </w:ins>
            <w:r w:rsidRPr="003C5F50">
              <w:rPr>
                <w:rFonts w:ascii="Times New Roman" w:eastAsia="Times New Roman" w:hAnsi="Times New Roman" w:cs="Times New Roman"/>
                <w:sz w:val="24"/>
                <w:szCs w:val="24"/>
              </w:rPr>
              <w:t>eturn a response with a status code of 30x redirecting the client to a more correct version of the request.</w:t>
            </w:r>
          </w:p>
        </w:tc>
      </w:tr>
      <w:tr w:rsidR="003C5F50" w:rsidRPr="003C5F50" w14:paraId="401B624A" w14:textId="77777777" w:rsidTr="003C5F50">
        <w:trPr>
          <w:tblCellSpacing w:w="15" w:type="dxa"/>
        </w:trPr>
        <w:tc>
          <w:tcPr>
            <w:tcW w:w="0" w:type="auto"/>
            <w:shd w:val="clear" w:color="auto" w:fill="FFFFFF"/>
            <w:vAlign w:val="center"/>
            <w:hideMark/>
          </w:tcPr>
          <w:p w14:paraId="52FC299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B</w:t>
            </w:r>
          </w:p>
        </w:tc>
        <w:tc>
          <w:tcPr>
            <w:tcW w:w="0" w:type="auto"/>
            <w:shd w:val="clear" w:color="auto" w:fill="FFFFFF"/>
            <w:vAlign w:val="center"/>
            <w:hideMark/>
          </w:tcPr>
          <w:p w14:paraId="2ED5188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Servers should not be excessively tolerant. The response a client receives from the server should be a reasonable response for the request submitted.</w:t>
            </w:r>
          </w:p>
        </w:tc>
      </w:tr>
    </w:tbl>
    <w:p w14:paraId="759689E5" w14:textId="77777777" w:rsidR="003C5F50" w:rsidRPr="003C5F50" w:rsidRDefault="003C5F50" w:rsidP="003C5F50">
      <w:pPr>
        <w:spacing w:before="100" w:beforeAutospacing="1" w:after="100" w:afterAutospacing="1" w:line="240" w:lineRule="auto"/>
        <w:outlineLvl w:val="3"/>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8.1.4. Web Caching</w:t>
      </w:r>
    </w:p>
    <w:p w14:paraId="2B350E4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Entity tags are a mechanism for web cache validation and for supporting conditional requests to reduce network traffic. Entity tags are specified by </w:t>
      </w:r>
      <w:commentRangeStart w:id="164"/>
      <w:commentRangeStart w:id="165"/>
      <w:r w:rsidRPr="00B31C91">
        <w:rPr>
          <w:rFonts w:ascii="Times New Roman" w:eastAsia="Times New Roman" w:hAnsi="Times New Roman" w:cs="Times New Roman"/>
          <w:sz w:val="24"/>
          <w:szCs w:val="24"/>
        </w:rPr>
        <w:fldChar w:fldCharType="begin"/>
      </w:r>
      <w:r w:rsidRPr="00B31C91">
        <w:rPr>
          <w:rFonts w:ascii="Times New Roman" w:eastAsia="Times New Roman" w:hAnsi="Times New Roman" w:cs="Times New Roman"/>
          <w:sz w:val="24"/>
          <w:szCs w:val="24"/>
        </w:rPr>
        <w:instrText xml:space="preserve"> HYPERLINK "http://docs.opengeospatial.org/DRAFTS/19-072.html" \l "rfc7232" </w:instrText>
      </w:r>
      <w:r w:rsidRPr="00B31C91">
        <w:rPr>
          <w:rFonts w:ascii="Times New Roman" w:eastAsia="Times New Roman" w:hAnsi="Times New Roman" w:cs="Times New Roman"/>
          <w:sz w:val="24"/>
          <w:szCs w:val="24"/>
        </w:rPr>
        <w:fldChar w:fldCharType="separate"/>
      </w:r>
      <w:r w:rsidRPr="00B31C91">
        <w:rPr>
          <w:rFonts w:ascii="Times New Roman" w:eastAsia="Times New Roman" w:hAnsi="Times New Roman" w:cs="Times New Roman"/>
          <w:color w:val="0000FF"/>
          <w:sz w:val="24"/>
          <w:szCs w:val="24"/>
          <w:u w:val="single"/>
        </w:rPr>
        <w:t>HTTP/1.1 (RFC 7232)</w:t>
      </w:r>
      <w:r w:rsidRPr="00B31C91">
        <w:rPr>
          <w:rFonts w:ascii="Times New Roman" w:eastAsia="Times New Roman" w:hAnsi="Times New Roman" w:cs="Times New Roman"/>
          <w:sz w:val="24"/>
          <w:szCs w:val="24"/>
        </w:rPr>
        <w:fldChar w:fldCharType="end"/>
      </w:r>
      <w:commentRangeEnd w:id="164"/>
      <w:r w:rsidR="00FF0C5C">
        <w:rPr>
          <w:rStyle w:val="CommentReference"/>
        </w:rPr>
        <w:commentReference w:id="164"/>
      </w:r>
      <w:commentRangeEnd w:id="165"/>
      <w:r w:rsidR="00C608F1">
        <w:rPr>
          <w:rStyle w:val="CommentReference"/>
        </w:rPr>
        <w:commentReference w:id="165"/>
      </w:r>
      <w:r w:rsidRPr="00B31C91">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90"/>
        <w:gridCol w:w="6434"/>
      </w:tblGrid>
      <w:tr w:rsidR="00B31C91" w:rsidRPr="00B31C91" w14:paraId="63092790" w14:textId="77777777" w:rsidTr="00B31C91">
        <w:trPr>
          <w:tblCellSpacing w:w="15" w:type="dxa"/>
        </w:trPr>
        <w:tc>
          <w:tcPr>
            <w:tcW w:w="0" w:type="auto"/>
            <w:shd w:val="clear" w:color="auto" w:fill="FFFFFF"/>
            <w:vAlign w:val="center"/>
            <w:hideMark/>
          </w:tcPr>
          <w:p w14:paraId="2D72806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lastRenderedPageBreak/>
              <w:t>Recommendation 3</w:t>
            </w:r>
          </w:p>
        </w:tc>
        <w:tc>
          <w:tcPr>
            <w:tcW w:w="0" w:type="auto"/>
            <w:shd w:val="clear" w:color="auto" w:fill="FFFFFF"/>
            <w:vAlign w:val="center"/>
            <w:hideMark/>
          </w:tcPr>
          <w:p w14:paraId="1CB4E6D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w:t>
            </w:r>
            <w:proofErr w:type="spellStart"/>
            <w:r w:rsidRPr="00B31C91">
              <w:rPr>
                <w:rFonts w:ascii="Times New Roman" w:eastAsia="Times New Roman" w:hAnsi="Times New Roman" w:cs="Times New Roman"/>
                <w:b/>
                <w:bCs/>
                <w:sz w:val="24"/>
                <w:szCs w:val="24"/>
              </w:rPr>
              <w:t>etag</w:t>
            </w:r>
            <w:proofErr w:type="spellEnd"/>
          </w:p>
        </w:tc>
      </w:tr>
      <w:tr w:rsidR="00B31C91" w:rsidRPr="00B31C91" w14:paraId="00527A6A" w14:textId="77777777" w:rsidTr="00B31C91">
        <w:trPr>
          <w:tblCellSpacing w:w="15" w:type="dxa"/>
        </w:trPr>
        <w:tc>
          <w:tcPr>
            <w:tcW w:w="0" w:type="auto"/>
            <w:shd w:val="clear" w:color="auto" w:fill="FFFFFF"/>
            <w:vAlign w:val="center"/>
            <w:hideMark/>
          </w:tcPr>
          <w:p w14:paraId="713FAE8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331679F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service SHOULD support entity tags and the associated headers as specified by HTTP/1.1.</w:t>
            </w:r>
          </w:p>
        </w:tc>
      </w:tr>
    </w:tbl>
    <w:p w14:paraId="772EDB05" w14:textId="77777777" w:rsidR="00B31C91" w:rsidRPr="00B31C91" w:rsidRDefault="00B31C91" w:rsidP="00B31C91">
      <w:pPr>
        <w:spacing w:before="100" w:beforeAutospacing="1" w:after="100" w:afterAutospacing="1" w:line="240" w:lineRule="auto"/>
        <w:outlineLvl w:val="3"/>
        <w:rPr>
          <w:rFonts w:ascii="Times New Roman" w:eastAsia="Times New Roman" w:hAnsi="Times New Roman" w:cs="Times New Roman"/>
          <w:b/>
          <w:bCs/>
          <w:sz w:val="24"/>
          <w:szCs w:val="24"/>
        </w:rPr>
      </w:pPr>
      <w:r w:rsidRPr="00B31C91">
        <w:rPr>
          <w:rFonts w:ascii="Times New Roman" w:eastAsia="Times New Roman" w:hAnsi="Times New Roman" w:cs="Times New Roman"/>
          <w:b/>
          <w:bCs/>
          <w:sz w:val="24"/>
          <w:szCs w:val="24"/>
        </w:rPr>
        <w:t>8.1.5. Support for Cross-Origin Requests</w:t>
      </w:r>
    </w:p>
    <w:p w14:paraId="5B95369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data is located on another host than the webpage ("same-origin policy"), access to data from a HTML page is by default prohibited for security reasons. A typical example is a web-application accessing feature data from multiple distributed datasets.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2"/>
        <w:gridCol w:w="6492"/>
      </w:tblGrid>
      <w:tr w:rsidR="00B31C91" w:rsidRPr="00B31C91" w14:paraId="12DA617F" w14:textId="77777777" w:rsidTr="00B31C91">
        <w:trPr>
          <w:tblCellSpacing w:w="15" w:type="dxa"/>
        </w:trPr>
        <w:tc>
          <w:tcPr>
            <w:tcW w:w="0" w:type="auto"/>
            <w:shd w:val="clear" w:color="auto" w:fill="FFFFFF"/>
            <w:vAlign w:val="center"/>
            <w:hideMark/>
          </w:tcPr>
          <w:p w14:paraId="065C3D1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4</w:t>
            </w:r>
          </w:p>
        </w:tc>
        <w:tc>
          <w:tcPr>
            <w:tcW w:w="0" w:type="auto"/>
            <w:shd w:val="clear" w:color="auto" w:fill="FFFFFF"/>
            <w:vAlign w:val="center"/>
            <w:hideMark/>
          </w:tcPr>
          <w:p w14:paraId="1BA1377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/rec/core/cross-origin</w:t>
            </w:r>
          </w:p>
        </w:tc>
      </w:tr>
      <w:tr w:rsidR="00B31C91" w:rsidRPr="00B31C91" w14:paraId="4FE08E53" w14:textId="77777777" w:rsidTr="00B31C91">
        <w:trPr>
          <w:tblCellSpacing w:w="15" w:type="dxa"/>
        </w:trPr>
        <w:tc>
          <w:tcPr>
            <w:tcW w:w="0" w:type="auto"/>
            <w:shd w:val="clear" w:color="auto" w:fill="FFFFFF"/>
            <w:vAlign w:val="center"/>
            <w:hideMark/>
          </w:tcPr>
          <w:p w14:paraId="5EDB099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140CF35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server is intended to be accessed from a browser, cross-origin requests SHOULD be supported. Note that support can also be added in a proxy layer on top of the server.</w:t>
            </w:r>
          </w:p>
        </w:tc>
      </w:tr>
    </w:tbl>
    <w:p w14:paraId="74C0DCB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Two common mechanisms to support cross-origin requests are:</w:t>
      </w:r>
    </w:p>
    <w:p w14:paraId="25DF6AA3" w14:textId="77777777" w:rsidR="00B31C91" w:rsidRPr="00B31C91" w:rsidRDefault="003D4E98" w:rsidP="00B31C91">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79" w:history="1">
        <w:r w:rsidR="00B31C91" w:rsidRPr="00B31C91">
          <w:rPr>
            <w:rFonts w:ascii="Times New Roman" w:eastAsia="Times New Roman" w:hAnsi="Times New Roman" w:cs="Times New Roman"/>
            <w:color w:val="0000FF"/>
            <w:sz w:val="24"/>
            <w:szCs w:val="24"/>
            <w:u w:val="single"/>
          </w:rPr>
          <w:t>Cross-origin resource sharing (CORS)</w:t>
        </w:r>
      </w:hyperlink>
    </w:p>
    <w:p w14:paraId="070ABE45" w14:textId="77777777" w:rsidR="00B31C91" w:rsidRPr="00B31C91" w:rsidRDefault="003D4E98" w:rsidP="00B31C91">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0" w:history="1">
        <w:r w:rsidR="00B31C91" w:rsidRPr="00B31C91">
          <w:rPr>
            <w:rFonts w:ascii="Times New Roman" w:eastAsia="Times New Roman" w:hAnsi="Times New Roman" w:cs="Times New Roman"/>
            <w:color w:val="0000FF"/>
            <w:sz w:val="24"/>
            <w:szCs w:val="24"/>
            <w:u w:val="single"/>
          </w:rPr>
          <w:t>JSONP (JSON with padding)</w:t>
        </w:r>
      </w:hyperlink>
    </w:p>
    <w:p w14:paraId="42320262" w14:textId="77777777" w:rsidR="00B31C91" w:rsidRPr="00B31C91" w:rsidRDefault="00B31C91" w:rsidP="00B31C91">
      <w:pPr>
        <w:spacing w:before="100" w:beforeAutospacing="1" w:after="100" w:afterAutospacing="1" w:line="240" w:lineRule="auto"/>
        <w:outlineLvl w:val="3"/>
        <w:rPr>
          <w:rFonts w:ascii="Times New Roman" w:eastAsia="Times New Roman" w:hAnsi="Times New Roman" w:cs="Times New Roman"/>
          <w:b/>
          <w:bCs/>
          <w:sz w:val="24"/>
          <w:szCs w:val="24"/>
        </w:rPr>
      </w:pPr>
      <w:r w:rsidRPr="00B31C91">
        <w:rPr>
          <w:rFonts w:ascii="Times New Roman" w:eastAsia="Times New Roman" w:hAnsi="Times New Roman" w:cs="Times New Roman"/>
          <w:b/>
          <w:bCs/>
          <w:sz w:val="24"/>
          <w:szCs w:val="24"/>
        </w:rPr>
        <w:t>8.1.6. String Internationalization</w:t>
      </w:r>
    </w:p>
    <w:p w14:paraId="13922E9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If the server supports representing resources in multiple languages, the usual HTTP content negotiation mechanisms apply. The client states its language preferences in the </w:t>
      </w:r>
      <w:r w:rsidRPr="00B31C91">
        <w:rPr>
          <w:rFonts w:ascii="Courier New" w:eastAsia="Times New Roman" w:hAnsi="Courier New" w:cs="Courier New"/>
          <w:sz w:val="20"/>
          <w:szCs w:val="20"/>
        </w:rPr>
        <w:t>Accept-Language</w:t>
      </w:r>
      <w:r w:rsidRPr="00B31C91">
        <w:rPr>
          <w:rFonts w:ascii="Times New Roman" w:eastAsia="Times New Roman" w:hAnsi="Times New Roman" w:cs="Times New Roman"/>
          <w:sz w:val="24"/>
          <w:szCs w:val="24"/>
        </w:rPr>
        <w:t xml:space="preserve"> header of a request and the server responds with responses that have linguistic text in the language that best matches the requested languages and the capabilities of the server.</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3"/>
        <w:gridCol w:w="6491"/>
      </w:tblGrid>
      <w:tr w:rsidR="00B31C91" w:rsidRPr="00B31C91" w14:paraId="49FCBC70" w14:textId="77777777" w:rsidTr="00B31C91">
        <w:trPr>
          <w:tblCellSpacing w:w="15" w:type="dxa"/>
        </w:trPr>
        <w:tc>
          <w:tcPr>
            <w:tcW w:w="0" w:type="auto"/>
            <w:shd w:val="clear" w:color="auto" w:fill="FFFFFF"/>
            <w:vAlign w:val="center"/>
            <w:hideMark/>
          </w:tcPr>
          <w:p w14:paraId="6A12FBA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5</w:t>
            </w:r>
          </w:p>
        </w:tc>
        <w:tc>
          <w:tcPr>
            <w:tcW w:w="0" w:type="auto"/>
            <w:shd w:val="clear" w:color="auto" w:fill="FFFFFF"/>
            <w:vAlign w:val="center"/>
            <w:hideMark/>
          </w:tcPr>
          <w:p w14:paraId="754DEFF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/rec/core/string-i18n</w:t>
            </w:r>
          </w:p>
        </w:tc>
      </w:tr>
      <w:tr w:rsidR="00B31C91" w:rsidRPr="00B31C91" w14:paraId="35A09746" w14:textId="77777777" w:rsidTr="00B31C91">
        <w:trPr>
          <w:tblCellSpacing w:w="15" w:type="dxa"/>
        </w:trPr>
        <w:tc>
          <w:tcPr>
            <w:tcW w:w="0" w:type="auto"/>
            <w:shd w:val="clear" w:color="auto" w:fill="FFFFFF"/>
            <w:vAlign w:val="center"/>
            <w:hideMark/>
          </w:tcPr>
          <w:p w14:paraId="7FD5F48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4E12785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For encodings that support string internationalization, the server SHOULD include information about the language for each string value that includes linguistic text.</w:t>
            </w:r>
          </w:p>
        </w:tc>
      </w:tr>
    </w:tbl>
    <w:p w14:paraId="6CD82C3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For example, if JSON-LD is used as an encoding, the built-in capabilities to </w:t>
      </w:r>
      <w:hyperlink r:id="rId81" w:anchor="string-internationalization" w:history="1">
        <w:r w:rsidRPr="00B31C91">
          <w:rPr>
            <w:rFonts w:ascii="Times New Roman" w:eastAsia="Times New Roman" w:hAnsi="Times New Roman" w:cs="Times New Roman"/>
            <w:color w:val="0000FF"/>
            <w:sz w:val="24"/>
            <w:szCs w:val="24"/>
            <w:u w:val="single"/>
          </w:rPr>
          <w:t>annotate a string with its language</w:t>
        </w:r>
      </w:hyperlink>
      <w:r w:rsidRPr="00B31C91">
        <w:rPr>
          <w:rFonts w:ascii="Times New Roman" w:eastAsia="Times New Roman" w:hAnsi="Times New Roman" w:cs="Times New Roman"/>
          <w:sz w:val="24"/>
          <w:szCs w:val="24"/>
        </w:rPr>
        <w:t xml:space="preserve"> should be used.</w:t>
      </w:r>
    </w:p>
    <w:p w14:paraId="3C247D37"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w:t>
      </w:r>
      <w:hyperlink r:id="rId82" w:history="1">
        <w:r w:rsidRPr="00B31C91">
          <w:rPr>
            <w:rFonts w:ascii="Times New Roman" w:eastAsia="Times New Roman" w:hAnsi="Times New Roman" w:cs="Times New Roman"/>
            <w:color w:val="0000FF"/>
            <w:sz w:val="24"/>
            <w:szCs w:val="24"/>
            <w:u w:val="single"/>
          </w:rPr>
          <w:t>link object</w:t>
        </w:r>
      </w:hyperlink>
      <w:r w:rsidRPr="00B31C91">
        <w:rPr>
          <w:rFonts w:ascii="Times New Roman" w:eastAsia="Times New Roman" w:hAnsi="Times New Roman" w:cs="Times New Roman"/>
          <w:sz w:val="24"/>
          <w:szCs w:val="24"/>
        </w:rPr>
        <w:t xml:space="preserve"> based on </w:t>
      </w:r>
      <w:hyperlink r:id="rId83" w:anchor="rfc8288" w:history="1">
        <w:r w:rsidRPr="00B31C91">
          <w:rPr>
            <w:rFonts w:ascii="Times New Roman" w:eastAsia="Times New Roman" w:hAnsi="Times New Roman" w:cs="Times New Roman"/>
            <w:color w:val="0000FF"/>
            <w:sz w:val="24"/>
            <w:szCs w:val="24"/>
            <w:u w:val="single"/>
          </w:rPr>
          <w:t>RFC 8288 (Web Linking)</w:t>
        </w:r>
      </w:hyperlink>
      <w:r w:rsidRPr="00B31C91">
        <w:rPr>
          <w:rFonts w:ascii="Times New Roman" w:eastAsia="Times New Roman" w:hAnsi="Times New Roman" w:cs="Times New Roman"/>
          <w:sz w:val="24"/>
          <w:szCs w:val="24"/>
        </w:rPr>
        <w:t xml:space="preserve"> includes a </w:t>
      </w:r>
      <w:proofErr w:type="spellStart"/>
      <w:r w:rsidRPr="00B31C91">
        <w:rPr>
          <w:rFonts w:ascii="Courier New" w:eastAsia="Times New Roman" w:hAnsi="Courier New" w:cs="Courier New"/>
          <w:sz w:val="20"/>
          <w:szCs w:val="20"/>
        </w:rPr>
        <w:t>hreflang</w:t>
      </w:r>
      <w:proofErr w:type="spellEnd"/>
      <w:r w:rsidRPr="00B31C91">
        <w:rPr>
          <w:rFonts w:ascii="Times New Roman" w:eastAsia="Times New Roman" w:hAnsi="Times New Roman" w:cs="Times New Roman"/>
          <w:sz w:val="24"/>
          <w:szCs w:val="24"/>
        </w:rPr>
        <w:t xml:space="preserve"> attribute that can be used to state the language of the referenced resource. This can be used to include links to the same data in, for example, English or French. Just like with </w:t>
      </w:r>
      <w:hyperlink r:id="rId84" w:anchor="resource-encoding-section" w:history="1">
        <w:r w:rsidRPr="00B31C91">
          <w:rPr>
            <w:rFonts w:ascii="Times New Roman" w:eastAsia="Times New Roman" w:hAnsi="Times New Roman" w:cs="Times New Roman"/>
            <w:color w:val="0000FF"/>
            <w:sz w:val="24"/>
            <w:szCs w:val="24"/>
            <w:u w:val="single"/>
          </w:rPr>
          <w:t>multiple encodings</w:t>
        </w:r>
      </w:hyperlink>
      <w:r w:rsidRPr="00B31C91">
        <w:rPr>
          <w:rFonts w:ascii="Times New Roman" w:eastAsia="Times New Roman" w:hAnsi="Times New Roman" w:cs="Times New Roman"/>
          <w:sz w:val="24"/>
          <w:szCs w:val="24"/>
        </w:rPr>
        <w:t>, a server that wants to use language-specific links will have to support a mechanism to mint language-specific URIs for resources in order to express links to, for example, the same resource in another language. Again, this document does not mandate any particular approach how such a capability is supported by the server.</w:t>
      </w:r>
    </w:p>
    <w:p w14:paraId="5EE474FB" w14:textId="77777777" w:rsidR="00B31C91" w:rsidRPr="00B31C91" w:rsidRDefault="00B31C91" w:rsidP="00B31C91">
      <w:pPr>
        <w:spacing w:before="100" w:beforeAutospacing="1" w:after="100" w:afterAutospacing="1" w:line="240" w:lineRule="auto"/>
        <w:outlineLvl w:val="3"/>
        <w:rPr>
          <w:rFonts w:ascii="Times New Roman" w:eastAsia="Times New Roman" w:hAnsi="Times New Roman" w:cs="Times New Roman"/>
          <w:b/>
          <w:bCs/>
          <w:sz w:val="24"/>
          <w:szCs w:val="24"/>
        </w:rPr>
      </w:pPr>
      <w:r w:rsidRPr="00B31C91">
        <w:rPr>
          <w:rFonts w:ascii="Times New Roman" w:eastAsia="Times New Roman" w:hAnsi="Times New Roman" w:cs="Times New Roman"/>
          <w:b/>
          <w:bCs/>
          <w:sz w:val="24"/>
          <w:szCs w:val="24"/>
        </w:rPr>
        <w:lastRenderedPageBreak/>
        <w:t>8.1.7. Resource Encodings</w:t>
      </w:r>
    </w:p>
    <w:p w14:paraId="7D689E6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A Web API provides access to </w:t>
      </w:r>
      <w:hyperlink r:id="rId85" w:anchor="resource-definition" w:history="1">
        <w:r w:rsidRPr="00B31C91">
          <w:rPr>
            <w:rFonts w:ascii="Times New Roman" w:eastAsia="Times New Roman" w:hAnsi="Times New Roman" w:cs="Times New Roman"/>
            <w:color w:val="0000FF"/>
            <w:sz w:val="24"/>
            <w:szCs w:val="24"/>
            <w:u w:val="single"/>
          </w:rPr>
          <w:t>resources</w:t>
        </w:r>
      </w:hyperlink>
      <w:r w:rsidRPr="00B31C91">
        <w:rPr>
          <w:rFonts w:ascii="Times New Roman" w:eastAsia="Times New Roman" w:hAnsi="Times New Roman" w:cs="Times New Roman"/>
          <w:sz w:val="24"/>
          <w:szCs w:val="24"/>
        </w:rPr>
        <w:t xml:space="preserve"> through </w:t>
      </w:r>
      <w:hyperlink r:id="rId86" w:anchor="representation-definition" w:history="1">
        <w:r w:rsidRPr="00B31C91">
          <w:rPr>
            <w:rFonts w:ascii="Times New Roman" w:eastAsia="Times New Roman" w:hAnsi="Times New Roman" w:cs="Times New Roman"/>
            <w:color w:val="0000FF"/>
            <w:sz w:val="24"/>
            <w:szCs w:val="24"/>
            <w:u w:val="single"/>
          </w:rPr>
          <w:t>representations</w:t>
        </w:r>
      </w:hyperlink>
      <w:r w:rsidRPr="00B31C91">
        <w:rPr>
          <w:rFonts w:ascii="Times New Roman" w:eastAsia="Times New Roman" w:hAnsi="Times New Roman" w:cs="Times New Roman"/>
          <w:sz w:val="24"/>
          <w:szCs w:val="24"/>
        </w:rPr>
        <w:t xml:space="preserve"> of those resources. One property of a representation is the format used to encode it for transfer. Components negotiate which encoding format to use through the content negotiation process defined in </w:t>
      </w:r>
      <w:hyperlink r:id="rId87" w:anchor="rfc7231" w:history="1">
        <w:r w:rsidRPr="00B31C91">
          <w:rPr>
            <w:rFonts w:ascii="Times New Roman" w:eastAsia="Times New Roman" w:hAnsi="Times New Roman" w:cs="Times New Roman"/>
            <w:color w:val="0000FF"/>
            <w:sz w:val="24"/>
            <w:szCs w:val="24"/>
            <w:u w:val="single"/>
          </w:rPr>
          <w:t>IETF RFC 7231</w:t>
        </w:r>
      </w:hyperlink>
      <w:r w:rsidRPr="00B31C91">
        <w:rPr>
          <w:rFonts w:ascii="Times New Roman" w:eastAsia="Times New Roman" w:hAnsi="Times New Roman" w:cs="Times New Roman"/>
          <w:sz w:val="24"/>
          <w:szCs w:val="24"/>
        </w:rPr>
        <w:t>.</w:t>
      </w:r>
    </w:p>
    <w:p w14:paraId="3191610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Additional content negotiation techniques are allowed, but support is not required of implementations conformant to this Standard.</w:t>
      </w:r>
    </w:p>
    <w:p w14:paraId="31444FB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While this </w:t>
      </w:r>
      <w:del w:id="166" w:author="Carl Reed" w:date="2021-05-21T08:56:00Z">
        <w:r w:rsidRPr="00B31C91" w:rsidDel="00FF0C5C">
          <w:rPr>
            <w:rFonts w:ascii="Times New Roman" w:eastAsia="Times New Roman" w:hAnsi="Times New Roman" w:cs="Times New Roman"/>
            <w:sz w:val="24"/>
            <w:szCs w:val="24"/>
          </w:rPr>
          <w:delText>s</w:delText>
        </w:r>
      </w:del>
      <w:commentRangeStart w:id="167"/>
      <w:commentRangeStart w:id="168"/>
      <w:ins w:id="169" w:author="Carl Reed" w:date="2021-05-21T08:56:00Z">
        <w:r w:rsidR="00FF0C5C">
          <w:rPr>
            <w:rFonts w:ascii="Times New Roman" w:eastAsia="Times New Roman" w:hAnsi="Times New Roman" w:cs="Times New Roman"/>
            <w:sz w:val="24"/>
            <w:szCs w:val="24"/>
          </w:rPr>
          <w:t>S</w:t>
        </w:r>
      </w:ins>
      <w:r w:rsidRPr="00B31C91">
        <w:rPr>
          <w:rFonts w:ascii="Times New Roman" w:eastAsia="Times New Roman" w:hAnsi="Times New Roman" w:cs="Times New Roman"/>
          <w:sz w:val="24"/>
          <w:szCs w:val="24"/>
        </w:rPr>
        <w:t xml:space="preserve">tandard </w:t>
      </w:r>
      <w:commentRangeEnd w:id="167"/>
      <w:r w:rsidR="00FF0C5C">
        <w:rPr>
          <w:rStyle w:val="CommentReference"/>
        </w:rPr>
        <w:commentReference w:id="167"/>
      </w:r>
      <w:commentRangeEnd w:id="168"/>
      <w:r w:rsidR="00C608F1">
        <w:rPr>
          <w:rStyle w:val="CommentReference"/>
        </w:rPr>
        <w:commentReference w:id="168"/>
      </w:r>
      <w:r w:rsidRPr="00B31C91">
        <w:rPr>
          <w:rFonts w:ascii="Times New Roman" w:eastAsia="Times New Roman" w:hAnsi="Times New Roman" w:cs="Times New Roman"/>
          <w:sz w:val="24"/>
          <w:szCs w:val="24"/>
        </w:rPr>
        <w:t>does not specify any mandatory encoding, the following encodings are recommended:</w:t>
      </w:r>
    </w:p>
    <w:p w14:paraId="24B3EBB7"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HTML encoding recommendation: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1"/>
        <w:gridCol w:w="6493"/>
      </w:tblGrid>
      <w:tr w:rsidR="00B31C91" w:rsidRPr="00B31C91" w14:paraId="6463AA26" w14:textId="77777777" w:rsidTr="00B31C91">
        <w:trPr>
          <w:tblCellSpacing w:w="15" w:type="dxa"/>
        </w:trPr>
        <w:tc>
          <w:tcPr>
            <w:tcW w:w="0" w:type="auto"/>
            <w:shd w:val="clear" w:color="auto" w:fill="FFFFFF"/>
            <w:vAlign w:val="center"/>
            <w:hideMark/>
          </w:tcPr>
          <w:p w14:paraId="25668E1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6</w:t>
            </w:r>
          </w:p>
        </w:tc>
        <w:tc>
          <w:tcPr>
            <w:tcW w:w="0" w:type="auto"/>
            <w:shd w:val="clear" w:color="auto" w:fill="FFFFFF"/>
            <w:vAlign w:val="center"/>
            <w:hideMark/>
          </w:tcPr>
          <w:p w14:paraId="6A65F48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/rec/core/html</w:t>
            </w:r>
          </w:p>
        </w:tc>
      </w:tr>
      <w:tr w:rsidR="00B31C91" w:rsidRPr="00B31C91" w14:paraId="62B234EC" w14:textId="77777777" w:rsidTr="00B31C91">
        <w:trPr>
          <w:tblCellSpacing w:w="15" w:type="dxa"/>
        </w:trPr>
        <w:tc>
          <w:tcPr>
            <w:tcW w:w="0" w:type="auto"/>
            <w:shd w:val="clear" w:color="auto" w:fill="FFFFFF"/>
            <w:vAlign w:val="center"/>
            <w:hideMark/>
          </w:tcPr>
          <w:p w14:paraId="5E83675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7220784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To support browsing an API with a web browser and to enable search engines to crawl and index the dataset, implementations SHOULD consider supporting an HTML encoding.</w:t>
            </w:r>
          </w:p>
        </w:tc>
      </w:tr>
    </w:tbl>
    <w:p w14:paraId="69A51D5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JSON encoding </w:t>
      </w:r>
      <w:del w:id="170" w:author="Carl Reed" w:date="2021-05-21T08:56:00Z">
        <w:r w:rsidRPr="00B31C91" w:rsidDel="00FF0C5C">
          <w:rPr>
            <w:rFonts w:ascii="Times New Roman" w:eastAsia="Times New Roman" w:hAnsi="Times New Roman" w:cs="Times New Roman"/>
            <w:sz w:val="24"/>
            <w:szCs w:val="24"/>
          </w:rPr>
          <w:delText>recommndation</w:delText>
        </w:r>
      </w:del>
      <w:ins w:id="171" w:author="Carl Reed" w:date="2021-05-21T08:56:00Z">
        <w:r w:rsidR="00FF0C5C" w:rsidRPr="00B31C91">
          <w:rPr>
            <w:rFonts w:ascii="Times New Roman" w:eastAsia="Times New Roman" w:hAnsi="Times New Roman" w:cs="Times New Roman"/>
            <w:sz w:val="24"/>
            <w:szCs w:val="24"/>
          </w:rPr>
          <w:t>recommendation</w:t>
        </w:r>
      </w:ins>
      <w:r w:rsidRPr="00B31C91">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63"/>
        <w:gridCol w:w="6461"/>
      </w:tblGrid>
      <w:tr w:rsidR="00B31C91" w:rsidRPr="00B31C91" w14:paraId="51422269" w14:textId="77777777" w:rsidTr="00B31C91">
        <w:trPr>
          <w:tblCellSpacing w:w="15" w:type="dxa"/>
        </w:trPr>
        <w:tc>
          <w:tcPr>
            <w:tcW w:w="0" w:type="auto"/>
            <w:shd w:val="clear" w:color="auto" w:fill="FFFFFF"/>
            <w:vAlign w:val="center"/>
            <w:hideMark/>
          </w:tcPr>
          <w:p w14:paraId="7E64A4F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7</w:t>
            </w:r>
          </w:p>
        </w:tc>
        <w:tc>
          <w:tcPr>
            <w:tcW w:w="0" w:type="auto"/>
            <w:shd w:val="clear" w:color="auto" w:fill="FFFFFF"/>
            <w:vAlign w:val="center"/>
            <w:hideMark/>
          </w:tcPr>
          <w:p w14:paraId="7619A7A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/rec/core/json</w:t>
            </w:r>
          </w:p>
        </w:tc>
      </w:tr>
      <w:tr w:rsidR="00B31C91" w:rsidRPr="00B31C91" w14:paraId="163DE768" w14:textId="77777777" w:rsidTr="00B31C91">
        <w:trPr>
          <w:tblCellSpacing w:w="15" w:type="dxa"/>
        </w:trPr>
        <w:tc>
          <w:tcPr>
            <w:tcW w:w="0" w:type="auto"/>
            <w:shd w:val="clear" w:color="auto" w:fill="FFFFFF"/>
            <w:vAlign w:val="center"/>
            <w:hideMark/>
          </w:tcPr>
          <w:p w14:paraId="712F078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343FFF9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To support processing of an API with a web applet, implementations SHOULD consider supporting a JSON encoding.</w:t>
            </w:r>
          </w:p>
        </w:tc>
      </w:tr>
    </w:tbl>
    <w:p w14:paraId="5FE32B3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Requirement </w:t>
      </w:r>
      <w:hyperlink r:id="rId88" w:anchor="req_core_http" w:history="1">
        <w:r w:rsidRPr="00B31C91">
          <w:rPr>
            <w:rFonts w:ascii="Courier New" w:eastAsia="Times New Roman" w:hAnsi="Courier New" w:cs="Courier New"/>
            <w:color w:val="0000FF"/>
            <w:sz w:val="20"/>
            <w:szCs w:val="20"/>
            <w:u w:val="single"/>
          </w:rPr>
          <w:t>/req/core/http</w:t>
        </w:r>
      </w:hyperlink>
      <w:r w:rsidRPr="00B31C91">
        <w:rPr>
          <w:rFonts w:ascii="Times New Roman" w:eastAsia="Times New Roman" w:hAnsi="Times New Roman" w:cs="Times New Roman"/>
          <w:sz w:val="24"/>
          <w:szCs w:val="24"/>
        </w:rPr>
        <w:t xml:space="preserve"> implies that the encoding of a server response is determined using content negotiation as specified by the HTTP RFC.</w:t>
      </w:r>
    </w:p>
    <w:p w14:paraId="28FCC94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section </w:t>
      </w:r>
      <w:hyperlink r:id="rId89" w:anchor="mediatypes-section" w:history="1">
        <w:r w:rsidRPr="00B31C91">
          <w:rPr>
            <w:rFonts w:ascii="Times New Roman" w:eastAsia="Times New Roman" w:hAnsi="Times New Roman" w:cs="Times New Roman"/>
            <w:color w:val="0000FF"/>
            <w:sz w:val="24"/>
            <w:szCs w:val="24"/>
            <w:u w:val="single"/>
          </w:rPr>
          <w:t>Media Types</w:t>
        </w:r>
      </w:hyperlink>
      <w:r w:rsidRPr="00B31C91">
        <w:rPr>
          <w:rFonts w:ascii="Times New Roman" w:eastAsia="Times New Roman" w:hAnsi="Times New Roman" w:cs="Times New Roman"/>
          <w:sz w:val="24"/>
          <w:szCs w:val="24"/>
        </w:rPr>
        <w:t xml:space="preserve"> includes guidance on media types for </w:t>
      </w:r>
      <w:hyperlink r:id="rId90" w:anchor="rc_encoding-section" w:history="1">
        <w:r w:rsidRPr="00B31C91">
          <w:rPr>
            <w:rFonts w:ascii="Times New Roman" w:eastAsia="Times New Roman" w:hAnsi="Times New Roman" w:cs="Times New Roman"/>
            <w:color w:val="0000FF"/>
            <w:sz w:val="24"/>
            <w:szCs w:val="24"/>
            <w:u w:val="single"/>
          </w:rPr>
          <w:t>encodings</w:t>
        </w:r>
      </w:hyperlink>
      <w:r w:rsidRPr="00B31C91">
        <w:rPr>
          <w:rFonts w:ascii="Times New Roman" w:eastAsia="Times New Roman" w:hAnsi="Times New Roman" w:cs="Times New Roman"/>
          <w:sz w:val="24"/>
          <w:szCs w:val="24"/>
        </w:rPr>
        <w:t xml:space="preserve"> that are specified in this document.</w:t>
      </w:r>
    </w:p>
    <w:p w14:paraId="04C341E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Note that any server that supports multiple encodings will have to support a mechanism to mint encoding-specific URIs for resources in order to express links, </w:t>
      </w:r>
      <w:del w:id="172" w:author="Carl Reed" w:date="2021-05-21T08:57:00Z">
        <w:r w:rsidRPr="00B31C91" w:rsidDel="00FF0C5C">
          <w:rPr>
            <w:rFonts w:ascii="Times New Roman" w:eastAsia="Times New Roman" w:hAnsi="Times New Roman" w:cs="Times New Roman"/>
            <w:sz w:val="24"/>
            <w:szCs w:val="24"/>
          </w:rPr>
          <w:delText>for example,</w:delText>
        </w:r>
      </w:del>
      <w:ins w:id="173" w:author="Carl Reed" w:date="2021-05-21T08:57:00Z">
        <w:r w:rsidR="00FF0C5C">
          <w:rPr>
            <w:rFonts w:ascii="Times New Roman" w:eastAsia="Times New Roman" w:hAnsi="Times New Roman" w:cs="Times New Roman"/>
            <w:sz w:val="24"/>
            <w:szCs w:val="24"/>
          </w:rPr>
          <w:t>such as</w:t>
        </w:r>
      </w:ins>
      <w:r w:rsidRPr="00B31C91">
        <w:rPr>
          <w:rFonts w:ascii="Times New Roman" w:eastAsia="Times New Roman" w:hAnsi="Times New Roman" w:cs="Times New Roman"/>
          <w:sz w:val="24"/>
          <w:szCs w:val="24"/>
        </w:rPr>
        <w:t xml:space="preserve"> to alternate representations of the same resource. This </w:t>
      </w:r>
      <w:del w:id="174" w:author="Carl Reed" w:date="2021-05-21T08:57:00Z">
        <w:r w:rsidRPr="00B31C91" w:rsidDel="00FF0C5C">
          <w:rPr>
            <w:rFonts w:ascii="Times New Roman" w:eastAsia="Times New Roman" w:hAnsi="Times New Roman" w:cs="Times New Roman"/>
            <w:sz w:val="24"/>
            <w:szCs w:val="24"/>
          </w:rPr>
          <w:delText xml:space="preserve">document </w:delText>
        </w:r>
      </w:del>
      <w:ins w:id="175" w:author="Carl Reed" w:date="2021-05-21T08:57:00Z">
        <w:r w:rsidR="00FF0C5C">
          <w:rPr>
            <w:rFonts w:ascii="Times New Roman" w:eastAsia="Times New Roman" w:hAnsi="Times New Roman" w:cs="Times New Roman"/>
            <w:sz w:val="24"/>
            <w:szCs w:val="24"/>
          </w:rPr>
          <w:t>Standard</w:t>
        </w:r>
        <w:r w:rsidR="00FF0C5C" w:rsidRPr="00B31C91">
          <w:rPr>
            <w:rFonts w:ascii="Times New Roman" w:eastAsia="Times New Roman" w:hAnsi="Times New Roman" w:cs="Times New Roman"/>
            <w:sz w:val="24"/>
            <w:szCs w:val="24"/>
          </w:rPr>
          <w:t xml:space="preserve"> </w:t>
        </w:r>
      </w:ins>
      <w:r w:rsidRPr="00B31C91">
        <w:rPr>
          <w:rFonts w:ascii="Times New Roman" w:eastAsia="Times New Roman" w:hAnsi="Times New Roman" w:cs="Times New Roman"/>
          <w:sz w:val="24"/>
          <w:szCs w:val="24"/>
        </w:rPr>
        <w:t>does not mandate any particular approach how this is supported by the server.</w:t>
      </w:r>
    </w:p>
    <w:p w14:paraId="51C4E85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As clients simply need to dereference the URI of the link, the implementation details and the mechanism how the encoding is included in the URI of the link are not important. Developers interested in the approach of a particular implementation, </w:t>
      </w:r>
      <w:del w:id="176" w:author="Carl Reed" w:date="2021-05-21T09:00:00Z">
        <w:r w:rsidRPr="00B31C91" w:rsidDel="00FF0C5C">
          <w:rPr>
            <w:rFonts w:ascii="Times New Roman" w:eastAsia="Times New Roman" w:hAnsi="Times New Roman" w:cs="Times New Roman"/>
            <w:sz w:val="24"/>
            <w:szCs w:val="24"/>
          </w:rPr>
          <w:delText>for example, to</w:delText>
        </w:r>
      </w:del>
      <w:ins w:id="177" w:author="Carl Reed" w:date="2021-05-21T09:00:00Z">
        <w:r w:rsidR="00FF0C5C">
          <w:rPr>
            <w:rFonts w:ascii="Times New Roman" w:eastAsia="Times New Roman" w:hAnsi="Times New Roman" w:cs="Times New Roman"/>
            <w:sz w:val="24"/>
            <w:szCs w:val="24"/>
          </w:rPr>
          <w:t>such as</w:t>
        </w:r>
      </w:ins>
      <w:r w:rsidRPr="00B31C91">
        <w:rPr>
          <w:rFonts w:ascii="Times New Roman" w:eastAsia="Times New Roman" w:hAnsi="Times New Roman" w:cs="Times New Roman"/>
          <w:sz w:val="24"/>
          <w:szCs w:val="24"/>
        </w:rPr>
        <w:t xml:space="preserve"> manipulat</w:t>
      </w:r>
      <w:ins w:id="178" w:author="Carl Reed" w:date="2021-05-21T09:00:00Z">
        <w:r w:rsidR="00FF0C5C">
          <w:rPr>
            <w:rFonts w:ascii="Times New Roman" w:eastAsia="Times New Roman" w:hAnsi="Times New Roman" w:cs="Times New Roman"/>
            <w:sz w:val="24"/>
            <w:szCs w:val="24"/>
          </w:rPr>
          <w:t>ing</w:t>
        </w:r>
      </w:ins>
      <w:del w:id="179" w:author="Carl Reed" w:date="2021-05-21T09:00:00Z">
        <w:r w:rsidRPr="00B31C91" w:rsidDel="00FF0C5C">
          <w:rPr>
            <w:rFonts w:ascii="Times New Roman" w:eastAsia="Times New Roman" w:hAnsi="Times New Roman" w:cs="Times New Roman"/>
            <w:sz w:val="24"/>
            <w:szCs w:val="24"/>
          </w:rPr>
          <w:delText>e</w:delText>
        </w:r>
      </w:del>
      <w:r w:rsidRPr="00B31C91">
        <w:rPr>
          <w:rFonts w:ascii="Times New Roman" w:eastAsia="Times New Roman" w:hAnsi="Times New Roman" w:cs="Times New Roman"/>
          <w:sz w:val="24"/>
          <w:szCs w:val="24"/>
        </w:rPr>
        <w:t xml:space="preserve"> ("hack</w:t>
      </w:r>
      <w:ins w:id="180" w:author="Carl Reed" w:date="2021-05-21T09:00:00Z">
        <w:r w:rsidR="00FF0C5C">
          <w:rPr>
            <w:rFonts w:ascii="Times New Roman" w:eastAsia="Times New Roman" w:hAnsi="Times New Roman" w:cs="Times New Roman"/>
            <w:sz w:val="24"/>
            <w:szCs w:val="24"/>
          </w:rPr>
          <w:t>ing</w:t>
        </w:r>
      </w:ins>
      <w:r w:rsidRPr="00B31C91">
        <w:rPr>
          <w:rFonts w:ascii="Times New Roman" w:eastAsia="Times New Roman" w:hAnsi="Times New Roman" w:cs="Times New Roman"/>
          <w:sz w:val="24"/>
          <w:szCs w:val="24"/>
        </w:rPr>
        <w:t xml:space="preserve">") URIs in the browser address bar, can study </w:t>
      </w:r>
      <w:commentRangeStart w:id="181"/>
      <w:commentRangeStart w:id="182"/>
      <w:r w:rsidRPr="00B31C91">
        <w:rPr>
          <w:rFonts w:ascii="Times New Roman" w:eastAsia="Times New Roman" w:hAnsi="Times New Roman" w:cs="Times New Roman"/>
          <w:sz w:val="24"/>
          <w:szCs w:val="24"/>
        </w:rPr>
        <w:t>the API definition</w:t>
      </w:r>
      <w:commentRangeEnd w:id="181"/>
      <w:r w:rsidR="00FF0C5C">
        <w:rPr>
          <w:rStyle w:val="CommentReference"/>
        </w:rPr>
        <w:commentReference w:id="181"/>
      </w:r>
      <w:commentRangeEnd w:id="182"/>
      <w:r w:rsidR="00C608F1">
        <w:rPr>
          <w:rStyle w:val="CommentReference"/>
        </w:rPr>
        <w:commentReference w:id="182"/>
      </w:r>
      <w:r w:rsidRPr="00B31C91">
        <w:rPr>
          <w:rFonts w:ascii="Times New Roman" w:eastAsia="Times New Roman" w:hAnsi="Times New Roman" w:cs="Times New Roman"/>
          <w:sz w:val="24"/>
          <w:szCs w:val="24"/>
        </w:rPr>
        <w:t>.</w:t>
      </w:r>
    </w:p>
    <w:p w14:paraId="0A12BAF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lastRenderedPageBreak/>
        <w:t>Two common approaches are to use:</w:t>
      </w:r>
    </w:p>
    <w:p w14:paraId="0B9A2E6E" w14:textId="77777777" w:rsidR="00B31C91" w:rsidRPr="00B31C91" w:rsidRDefault="00B31C91" w:rsidP="00B31C91">
      <w:pPr>
        <w:numPr>
          <w:ilvl w:val="0"/>
          <w:numId w:val="12"/>
        </w:numPr>
        <w:spacing w:before="100" w:beforeAutospacing="1" w:after="100" w:afterAutospacing="1" w:line="240" w:lineRule="auto"/>
        <w:rPr>
          <w:rFonts w:ascii="Times New Roman" w:eastAsia="Times New Roman" w:hAnsi="Times New Roman" w:cs="Times New Roman"/>
          <w:sz w:val="24"/>
          <w:szCs w:val="24"/>
        </w:rPr>
      </w:pPr>
      <w:del w:id="183" w:author="Carl Reed" w:date="2021-05-21T08:59:00Z">
        <w:r w:rsidRPr="00B31C91" w:rsidDel="00FF0C5C">
          <w:rPr>
            <w:rFonts w:ascii="Times New Roman" w:eastAsia="Times New Roman" w:hAnsi="Times New Roman" w:cs="Times New Roman"/>
            <w:sz w:val="24"/>
            <w:szCs w:val="24"/>
          </w:rPr>
          <w:delText>a</w:delText>
        </w:r>
      </w:del>
      <w:ins w:id="184" w:author="Carl Reed" w:date="2021-05-21T08:59:00Z">
        <w:r w:rsidR="00FF0C5C">
          <w:rPr>
            <w:rFonts w:ascii="Times New Roman" w:eastAsia="Times New Roman" w:hAnsi="Times New Roman" w:cs="Times New Roman"/>
            <w:sz w:val="24"/>
            <w:szCs w:val="24"/>
          </w:rPr>
          <w:t>A</w:t>
        </w:r>
      </w:ins>
      <w:r w:rsidRPr="00B31C91">
        <w:rPr>
          <w:rFonts w:ascii="Times New Roman" w:eastAsia="Times New Roman" w:hAnsi="Times New Roman" w:cs="Times New Roman"/>
          <w:sz w:val="24"/>
          <w:szCs w:val="24"/>
        </w:rPr>
        <w:t>n additional path for each encoding of each resource (this can be expressed, for example, using format specific suffixes like ".html");</w:t>
      </w:r>
    </w:p>
    <w:p w14:paraId="34F3F001" w14:textId="77777777" w:rsidR="00B31C91" w:rsidRPr="00B31C91" w:rsidRDefault="00B31C91" w:rsidP="00B31C91">
      <w:pPr>
        <w:numPr>
          <w:ilvl w:val="0"/>
          <w:numId w:val="12"/>
        </w:numPr>
        <w:spacing w:before="100" w:beforeAutospacing="1" w:after="100" w:afterAutospacing="1" w:line="240" w:lineRule="auto"/>
        <w:rPr>
          <w:rFonts w:ascii="Times New Roman" w:eastAsia="Times New Roman" w:hAnsi="Times New Roman" w:cs="Times New Roman"/>
          <w:sz w:val="24"/>
          <w:szCs w:val="24"/>
        </w:rPr>
      </w:pPr>
      <w:del w:id="185" w:author="Carl Reed" w:date="2021-05-21T08:59:00Z">
        <w:r w:rsidRPr="00B31C91" w:rsidDel="00FF0C5C">
          <w:rPr>
            <w:rFonts w:ascii="Times New Roman" w:eastAsia="Times New Roman" w:hAnsi="Times New Roman" w:cs="Times New Roman"/>
            <w:sz w:val="24"/>
            <w:szCs w:val="24"/>
          </w:rPr>
          <w:delText>a</w:delText>
        </w:r>
      </w:del>
      <w:ins w:id="186" w:author="Carl Reed" w:date="2021-05-21T08:59:00Z">
        <w:r w:rsidR="00FF0C5C">
          <w:rPr>
            <w:rFonts w:ascii="Times New Roman" w:eastAsia="Times New Roman" w:hAnsi="Times New Roman" w:cs="Times New Roman"/>
            <w:sz w:val="24"/>
            <w:szCs w:val="24"/>
          </w:rPr>
          <w:t>A</w:t>
        </w:r>
      </w:ins>
      <w:r w:rsidRPr="00B31C91">
        <w:rPr>
          <w:rFonts w:ascii="Times New Roman" w:eastAsia="Times New Roman" w:hAnsi="Times New Roman" w:cs="Times New Roman"/>
          <w:sz w:val="24"/>
          <w:szCs w:val="24"/>
        </w:rPr>
        <w:t>n additional query parameter (for example, "accept" or "f") that overrides the Accept header of the HTTP request.</w:t>
      </w:r>
    </w:p>
    <w:p w14:paraId="0D4B1921" w14:textId="77777777" w:rsidR="00B31C91" w:rsidRPr="00B31C91" w:rsidRDefault="00B31C91" w:rsidP="00B31C91">
      <w:pPr>
        <w:spacing w:before="100" w:beforeAutospacing="1" w:after="100" w:afterAutospacing="1" w:line="240" w:lineRule="auto"/>
        <w:outlineLvl w:val="3"/>
        <w:rPr>
          <w:rFonts w:ascii="Times New Roman" w:eastAsia="Times New Roman" w:hAnsi="Times New Roman" w:cs="Times New Roman"/>
          <w:b/>
          <w:bCs/>
          <w:sz w:val="24"/>
          <w:szCs w:val="24"/>
        </w:rPr>
      </w:pPr>
      <w:r w:rsidRPr="00B31C91">
        <w:rPr>
          <w:rFonts w:ascii="Times New Roman" w:eastAsia="Times New Roman" w:hAnsi="Times New Roman" w:cs="Times New Roman"/>
          <w:b/>
          <w:bCs/>
          <w:sz w:val="24"/>
          <w:szCs w:val="24"/>
        </w:rPr>
        <w:t>8.1.8. Parameter Encoding</w:t>
      </w:r>
    </w:p>
    <w:p w14:paraId="150FB466"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following sections provide the requirements and guidelines for encoding parameters for use in an OGC Web API request.</w:t>
      </w:r>
    </w:p>
    <w:p w14:paraId="1688636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OGC Web API requests are issued using a Uniform Resource Identifier (URI). The URI syntax is defined in </w:t>
      </w:r>
      <w:hyperlink r:id="rId91" w:anchor="rfc3986" w:history="1">
        <w:r w:rsidRPr="00B31C91">
          <w:rPr>
            <w:rFonts w:ascii="Times New Roman" w:eastAsia="Times New Roman" w:hAnsi="Times New Roman" w:cs="Times New Roman"/>
            <w:color w:val="0000FF"/>
            <w:sz w:val="24"/>
            <w:szCs w:val="24"/>
            <w:u w:val="single"/>
          </w:rPr>
          <w:t>IETF RFC 3986</w:t>
        </w:r>
      </w:hyperlink>
      <w:r w:rsidRPr="00B31C91">
        <w:rPr>
          <w:rFonts w:ascii="Times New Roman" w:eastAsia="Times New Roman" w:hAnsi="Times New Roman" w:cs="Times New Roman"/>
          <w:sz w:val="24"/>
          <w:szCs w:val="24"/>
        </w:rPr>
        <w:t xml:space="preserve">. Rules for building URI Templates can be found in </w:t>
      </w:r>
      <w:hyperlink r:id="rId92" w:anchor="rfc6570" w:history="1">
        <w:r w:rsidRPr="00B31C91">
          <w:rPr>
            <w:rFonts w:ascii="Times New Roman" w:eastAsia="Times New Roman" w:hAnsi="Times New Roman" w:cs="Times New Roman"/>
            <w:color w:val="0000FF"/>
            <w:sz w:val="24"/>
            <w:szCs w:val="24"/>
            <w:u w:val="single"/>
          </w:rPr>
          <w:t>IETF RFC 6570</w:t>
        </w:r>
      </w:hyperlink>
      <w:r w:rsidRPr="00B31C91">
        <w:rPr>
          <w:rFonts w:ascii="Times New Roman" w:eastAsia="Times New Roman" w:hAnsi="Times New Roman" w:cs="Times New Roman"/>
          <w:sz w:val="24"/>
          <w:szCs w:val="24"/>
        </w:rPr>
        <w:t>.</w:t>
      </w:r>
    </w:p>
    <w:p w14:paraId="09594E2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Backus-Naur Form (BNF) definition of a URI is provided in </w:t>
      </w:r>
      <w:hyperlink r:id="rId93" w:anchor="uri-bnf-annex" w:history="1">
        <w:r w:rsidRPr="00B31C91">
          <w:rPr>
            <w:rFonts w:ascii="Times New Roman" w:eastAsia="Times New Roman" w:hAnsi="Times New Roman" w:cs="Times New Roman"/>
            <w:color w:val="0000FF"/>
            <w:sz w:val="24"/>
            <w:szCs w:val="24"/>
            <w:u w:val="single"/>
          </w:rPr>
          <w:t>Annex F</w:t>
        </w:r>
      </w:hyperlink>
      <w:r w:rsidRPr="00B31C91">
        <w:rPr>
          <w:rFonts w:ascii="Times New Roman" w:eastAsia="Times New Roman" w:hAnsi="Times New Roman" w:cs="Times New Roman"/>
          <w:sz w:val="24"/>
          <w:szCs w:val="24"/>
        </w:rPr>
        <w:t>.</w:t>
      </w:r>
    </w:p>
    <w:p w14:paraId="42187780" w14:textId="77777777" w:rsidR="00B31C91" w:rsidRPr="00B31C91" w:rsidRDefault="00B31C91" w:rsidP="00B31C91">
      <w:pPr>
        <w:spacing w:before="100" w:beforeAutospacing="1" w:after="100" w:afterAutospacing="1" w:line="240" w:lineRule="auto"/>
        <w:outlineLvl w:val="4"/>
        <w:rPr>
          <w:rFonts w:ascii="Times New Roman" w:eastAsia="Times New Roman" w:hAnsi="Times New Roman" w:cs="Times New Roman"/>
          <w:b/>
          <w:bCs/>
          <w:sz w:val="20"/>
          <w:szCs w:val="20"/>
        </w:rPr>
      </w:pPr>
      <w:r w:rsidRPr="00B31C91">
        <w:rPr>
          <w:rFonts w:ascii="Times New Roman" w:eastAsia="Times New Roman" w:hAnsi="Times New Roman" w:cs="Times New Roman"/>
          <w:b/>
          <w:bCs/>
          <w:sz w:val="20"/>
          <w:szCs w:val="20"/>
        </w:rPr>
        <w:t>Capitalization</w:t>
      </w:r>
    </w:p>
    <w:p w14:paraId="3FAD45F6" w14:textId="77777777" w:rsidR="00B31C91" w:rsidRPr="00B31C91" w:rsidRDefault="003D4E98" w:rsidP="00B31C91">
      <w:pPr>
        <w:spacing w:before="100" w:beforeAutospacing="1" w:after="100" w:afterAutospacing="1" w:line="240" w:lineRule="auto"/>
        <w:rPr>
          <w:rFonts w:ascii="Times New Roman" w:eastAsia="Times New Roman" w:hAnsi="Times New Roman" w:cs="Times New Roman"/>
          <w:sz w:val="24"/>
          <w:szCs w:val="24"/>
        </w:rPr>
      </w:pPr>
      <w:hyperlink r:id="rId94" w:anchor="rfc3986" w:history="1">
        <w:r w:rsidR="00B31C91" w:rsidRPr="00B31C91">
          <w:rPr>
            <w:rFonts w:ascii="Times New Roman" w:eastAsia="Times New Roman" w:hAnsi="Times New Roman" w:cs="Times New Roman"/>
            <w:color w:val="0000FF"/>
            <w:sz w:val="24"/>
            <w:szCs w:val="24"/>
            <w:u w:val="single"/>
          </w:rPr>
          <w:t>IETF RFC 3986</w:t>
        </w:r>
      </w:hyperlink>
      <w:r w:rsidR="00B31C91" w:rsidRPr="00B31C91">
        <w:rPr>
          <w:rFonts w:ascii="Times New Roman" w:eastAsia="Times New Roman" w:hAnsi="Times New Roman" w:cs="Times New Roman"/>
          <w:sz w:val="24"/>
          <w:szCs w:val="24"/>
        </w:rPr>
        <w:t xml:space="preserve"> sections 6.2.2.1 and 2.1 provide the requirements for capitalization in URIs.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90"/>
        <w:gridCol w:w="6934"/>
      </w:tblGrid>
      <w:tr w:rsidR="00B31C91" w:rsidRPr="00B31C91" w14:paraId="794F7B65" w14:textId="77777777" w:rsidTr="00B31C91">
        <w:trPr>
          <w:tblCellSpacing w:w="15" w:type="dxa"/>
        </w:trPr>
        <w:tc>
          <w:tcPr>
            <w:tcW w:w="0" w:type="auto"/>
            <w:shd w:val="clear" w:color="auto" w:fill="FFFFFF"/>
            <w:vAlign w:val="center"/>
            <w:hideMark/>
          </w:tcPr>
          <w:p w14:paraId="7561CDB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4</w:t>
            </w:r>
          </w:p>
        </w:tc>
        <w:tc>
          <w:tcPr>
            <w:tcW w:w="0" w:type="auto"/>
            <w:shd w:val="clear" w:color="auto" w:fill="FFFFFF"/>
            <w:vAlign w:val="center"/>
            <w:hideMark/>
          </w:tcPr>
          <w:p w14:paraId="441F215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/req/core/query-param-capitalization</w:t>
            </w:r>
          </w:p>
        </w:tc>
      </w:tr>
      <w:tr w:rsidR="00B31C91" w:rsidRPr="00B31C91" w14:paraId="4E8450F7" w14:textId="77777777" w:rsidTr="00B31C91">
        <w:trPr>
          <w:tblCellSpacing w:w="15" w:type="dxa"/>
        </w:trPr>
        <w:tc>
          <w:tcPr>
            <w:tcW w:w="0" w:type="auto"/>
            <w:shd w:val="clear" w:color="auto" w:fill="FFFFFF"/>
            <w:vAlign w:val="center"/>
            <w:hideMark/>
          </w:tcPr>
          <w:p w14:paraId="793DBBA3"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5054566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Parameter names and values SHALL be case sensitive.</w:t>
            </w:r>
          </w:p>
        </w:tc>
      </w:tr>
      <w:tr w:rsidR="00B31C91" w:rsidRPr="00B31C91" w14:paraId="624BD1BC" w14:textId="77777777" w:rsidTr="00B31C91">
        <w:trPr>
          <w:tblCellSpacing w:w="15" w:type="dxa"/>
        </w:trPr>
        <w:tc>
          <w:tcPr>
            <w:tcW w:w="0" w:type="auto"/>
            <w:shd w:val="clear" w:color="auto" w:fill="FFFFFF"/>
            <w:vAlign w:val="center"/>
            <w:hideMark/>
          </w:tcPr>
          <w:p w14:paraId="4522E48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w:t>
            </w:r>
          </w:p>
        </w:tc>
        <w:tc>
          <w:tcPr>
            <w:tcW w:w="0" w:type="auto"/>
            <w:shd w:val="clear" w:color="auto" w:fill="FFFFFF"/>
            <w:vAlign w:val="center"/>
            <w:hideMark/>
          </w:tcPr>
          <w:p w14:paraId="66A4FB5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a parameter name or value includes a percent encoded (escaped) character,</w:t>
            </w:r>
            <w:r w:rsidRPr="00B31C91">
              <w:rPr>
                <w:rFonts w:ascii="Times New Roman" w:eastAsia="Times New Roman" w:hAnsi="Times New Roman" w:cs="Times New Roman"/>
                <w:sz w:val="24"/>
                <w:szCs w:val="24"/>
              </w:rPr>
              <w:br/>
              <w:t>    THEN</w:t>
            </w:r>
            <w:r w:rsidRPr="00B31C91">
              <w:rPr>
                <w:rFonts w:ascii="Times New Roman" w:eastAsia="Times New Roman" w:hAnsi="Times New Roman" w:cs="Times New Roman"/>
                <w:sz w:val="24"/>
                <w:szCs w:val="24"/>
              </w:rPr>
              <w:br/>
              <w:t>the upper case hexadecimal digits ("A" through "F") of that percent encoded character SHALL be equivalent to the lower case digits "a" through "f" respectively.</w:t>
            </w:r>
          </w:p>
        </w:tc>
      </w:tr>
    </w:tbl>
    <w:p w14:paraId="11BA06E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In order to minimize capitalization issues for </w:t>
      </w:r>
      <w:del w:id="187" w:author="Carl Reed" w:date="2021-05-21T09:02:00Z">
        <w:r w:rsidRPr="00B31C91" w:rsidDel="00FF0C5C">
          <w:rPr>
            <w:rFonts w:ascii="Times New Roman" w:eastAsia="Times New Roman" w:hAnsi="Times New Roman" w:cs="Times New Roman"/>
            <w:sz w:val="24"/>
            <w:szCs w:val="24"/>
          </w:rPr>
          <w:delText>implementors</w:delText>
        </w:r>
      </w:del>
      <w:ins w:id="188" w:author="Carl Reed" w:date="2021-05-21T09:02:00Z">
        <w:r w:rsidR="00FF0C5C" w:rsidRPr="00B31C91">
          <w:rPr>
            <w:rFonts w:ascii="Times New Roman" w:eastAsia="Times New Roman" w:hAnsi="Times New Roman" w:cs="Times New Roman"/>
            <w:sz w:val="24"/>
            <w:szCs w:val="24"/>
          </w:rPr>
          <w:t>implementers</w:t>
        </w:r>
      </w:ins>
      <w:r w:rsidRPr="00B31C91">
        <w:rPr>
          <w:rFonts w:ascii="Times New Roman" w:eastAsia="Times New Roman" w:hAnsi="Times New Roman" w:cs="Times New Roman"/>
          <w:sz w:val="24"/>
          <w:szCs w:val="24"/>
        </w:rPr>
        <w:t xml:space="preserve"> of OGC Web API standards: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7"/>
        <w:gridCol w:w="6487"/>
      </w:tblGrid>
      <w:tr w:rsidR="00B31C91" w:rsidRPr="00B31C91" w14:paraId="654E08D0" w14:textId="77777777" w:rsidTr="00B31C91">
        <w:trPr>
          <w:tblCellSpacing w:w="15" w:type="dxa"/>
        </w:trPr>
        <w:tc>
          <w:tcPr>
            <w:tcW w:w="0" w:type="auto"/>
            <w:shd w:val="clear" w:color="auto" w:fill="FFFFFF"/>
            <w:vAlign w:val="center"/>
            <w:hideMark/>
          </w:tcPr>
          <w:p w14:paraId="28A8353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8</w:t>
            </w:r>
          </w:p>
        </w:tc>
        <w:tc>
          <w:tcPr>
            <w:tcW w:w="0" w:type="auto"/>
            <w:shd w:val="clear" w:color="auto" w:fill="FFFFFF"/>
            <w:vAlign w:val="center"/>
            <w:hideMark/>
          </w:tcPr>
          <w:p w14:paraId="580F7D7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/rec/core/query-param-capitalization</w:t>
            </w:r>
          </w:p>
        </w:tc>
      </w:tr>
      <w:tr w:rsidR="00B31C91" w:rsidRPr="00B31C91" w14:paraId="1F1D5F98" w14:textId="77777777" w:rsidTr="00B31C91">
        <w:trPr>
          <w:tblCellSpacing w:w="15" w:type="dxa"/>
        </w:trPr>
        <w:tc>
          <w:tcPr>
            <w:tcW w:w="0" w:type="auto"/>
            <w:shd w:val="clear" w:color="auto" w:fill="FFFFFF"/>
            <w:vAlign w:val="center"/>
            <w:hideMark/>
          </w:tcPr>
          <w:p w14:paraId="7DB4FCA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234EBFB6"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Query parameter names SHOULD be in </w:t>
            </w:r>
            <w:del w:id="189" w:author="Carl Reed" w:date="2021-05-21T09:02:00Z">
              <w:r w:rsidRPr="00B31C91" w:rsidDel="00FF0C5C">
                <w:rPr>
                  <w:rFonts w:ascii="Times New Roman" w:eastAsia="Times New Roman" w:hAnsi="Times New Roman" w:cs="Times New Roman"/>
                  <w:sz w:val="24"/>
                  <w:szCs w:val="24"/>
                </w:rPr>
                <w:delText>k</w:delText>
              </w:r>
            </w:del>
            <w:ins w:id="190" w:author="Carl Reed" w:date="2021-05-21T09:02:00Z">
              <w:r w:rsidR="00FF0C5C">
                <w:rPr>
                  <w:rFonts w:ascii="Times New Roman" w:eastAsia="Times New Roman" w:hAnsi="Times New Roman" w:cs="Times New Roman"/>
                  <w:sz w:val="24"/>
                  <w:szCs w:val="24"/>
                </w:rPr>
                <w:t>K</w:t>
              </w:r>
            </w:ins>
            <w:r w:rsidRPr="00B31C91">
              <w:rPr>
                <w:rFonts w:ascii="Times New Roman" w:eastAsia="Times New Roman" w:hAnsi="Times New Roman" w:cs="Times New Roman"/>
                <w:sz w:val="24"/>
                <w:szCs w:val="24"/>
              </w:rPr>
              <w:t>ebab case. (lower case with dash "-" delimiters)</w:t>
            </w:r>
          </w:p>
        </w:tc>
      </w:tr>
      <w:tr w:rsidR="00B31C91" w:rsidRPr="00B31C91" w14:paraId="574B52AE" w14:textId="77777777" w:rsidTr="00B31C91">
        <w:trPr>
          <w:tblCellSpacing w:w="15" w:type="dxa"/>
        </w:trPr>
        <w:tc>
          <w:tcPr>
            <w:tcW w:w="0" w:type="auto"/>
            <w:shd w:val="clear" w:color="auto" w:fill="FFFFFF"/>
            <w:vAlign w:val="center"/>
            <w:hideMark/>
          </w:tcPr>
          <w:p w14:paraId="44E8FFB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w:t>
            </w:r>
          </w:p>
        </w:tc>
        <w:tc>
          <w:tcPr>
            <w:tcW w:w="0" w:type="auto"/>
            <w:shd w:val="clear" w:color="auto" w:fill="FFFFFF"/>
            <w:vAlign w:val="center"/>
            <w:hideMark/>
          </w:tcPr>
          <w:p w14:paraId="39A703D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Query parameter values are usually reflective of the internal structure of the target resource. Unless otherwise specified, these values SHOULD be in Kebab case.</w:t>
            </w:r>
          </w:p>
        </w:tc>
      </w:tr>
    </w:tbl>
    <w:p w14:paraId="7FAFB58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lastRenderedPageBreak/>
        <w:t xml:space="preserve">A Web API may allow filtering on properties of the target resource. In that case, the parameter name would be the name of the resource property. These names are defined by the standards and specifications defining the resource and cannot be constrained by this </w:t>
      </w:r>
      <w:del w:id="191" w:author="Carl Reed" w:date="2021-05-21T09:04:00Z">
        <w:r w:rsidRPr="00B31C91" w:rsidDel="009159CB">
          <w:rPr>
            <w:rFonts w:ascii="Times New Roman" w:eastAsia="Times New Roman" w:hAnsi="Times New Roman" w:cs="Times New Roman"/>
            <w:sz w:val="24"/>
            <w:szCs w:val="24"/>
          </w:rPr>
          <w:delText>s</w:delText>
        </w:r>
      </w:del>
      <w:ins w:id="192" w:author="Carl Reed" w:date="2021-05-21T09:04:00Z">
        <w:r w:rsidR="009159CB">
          <w:rPr>
            <w:rFonts w:ascii="Times New Roman" w:eastAsia="Times New Roman" w:hAnsi="Times New Roman" w:cs="Times New Roman"/>
            <w:sz w:val="24"/>
            <w:szCs w:val="24"/>
          </w:rPr>
          <w:t>S</w:t>
        </w:r>
      </w:ins>
      <w:r w:rsidRPr="00B31C91">
        <w:rPr>
          <w:rFonts w:ascii="Times New Roman" w:eastAsia="Times New Roman" w:hAnsi="Times New Roman" w:cs="Times New Roman"/>
          <w:sz w:val="24"/>
          <w:szCs w:val="24"/>
        </w:rPr>
        <w:t>tandard.</w:t>
      </w:r>
    </w:p>
    <w:p w14:paraId="12D4C1FC" w14:textId="77777777" w:rsidR="00B31C91" w:rsidRPr="00B31C91" w:rsidRDefault="00B31C91" w:rsidP="00B31C91">
      <w:pPr>
        <w:spacing w:before="100" w:beforeAutospacing="1" w:after="100" w:afterAutospacing="1" w:line="240" w:lineRule="auto"/>
        <w:outlineLvl w:val="4"/>
        <w:rPr>
          <w:rFonts w:ascii="Times New Roman" w:eastAsia="Times New Roman" w:hAnsi="Times New Roman" w:cs="Times New Roman"/>
          <w:b/>
          <w:bCs/>
          <w:sz w:val="20"/>
          <w:szCs w:val="20"/>
        </w:rPr>
      </w:pPr>
      <w:r w:rsidRPr="00B31C91">
        <w:rPr>
          <w:rFonts w:ascii="Times New Roman" w:eastAsia="Times New Roman" w:hAnsi="Times New Roman" w:cs="Times New Roman"/>
          <w:b/>
          <w:bCs/>
          <w:sz w:val="20"/>
          <w:szCs w:val="20"/>
        </w:rPr>
        <w:t>Parameter Value Lists</w:t>
      </w:r>
    </w:p>
    <w:p w14:paraId="0722996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Parameters may pass more than one value. These lists of parameter values may be passed in two ways.</w:t>
      </w:r>
    </w:p>
    <w:p w14:paraId="5564728A" w14:textId="77777777" w:rsidR="00B31C91" w:rsidRPr="00B31C91" w:rsidRDefault="00B31C91" w:rsidP="00B31C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Repeated </w:t>
      </w:r>
      <w:proofErr w:type="spellStart"/>
      <w:r w:rsidRPr="00B31C91">
        <w:rPr>
          <w:rFonts w:ascii="Times New Roman" w:eastAsia="Times New Roman" w:hAnsi="Times New Roman" w:cs="Times New Roman"/>
          <w:sz w:val="24"/>
          <w:szCs w:val="24"/>
        </w:rPr>
        <w:t>name:value</w:t>
      </w:r>
      <w:proofErr w:type="spellEnd"/>
      <w:r w:rsidRPr="00B31C91">
        <w:rPr>
          <w:rFonts w:ascii="Times New Roman" w:eastAsia="Times New Roman" w:hAnsi="Times New Roman" w:cs="Times New Roman"/>
          <w:sz w:val="24"/>
          <w:szCs w:val="24"/>
        </w:rPr>
        <w:t xml:space="preserve"> pairs where the parameter name is repeated for each value in the list</w:t>
      </w:r>
    </w:p>
    <w:p w14:paraId="098AFBB7" w14:textId="77777777" w:rsidR="00B31C91" w:rsidRPr="00B31C91" w:rsidRDefault="00B31C91" w:rsidP="00B31C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 parameter name followed by a delimited list of values.</w:t>
      </w:r>
    </w:p>
    <w:p w14:paraId="33E75E5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w:t>
      </w:r>
      <w:del w:id="193" w:author="Carl Reed" w:date="2021-05-21T09:04:00Z">
        <w:r w:rsidRPr="00B31C91" w:rsidDel="009159CB">
          <w:rPr>
            <w:rFonts w:ascii="Times New Roman" w:eastAsia="Times New Roman" w:hAnsi="Times New Roman" w:cs="Times New Roman"/>
            <w:sz w:val="24"/>
            <w:szCs w:val="24"/>
          </w:rPr>
          <w:delText>folowing</w:delText>
        </w:r>
      </w:del>
      <w:ins w:id="194" w:author="Carl Reed" w:date="2021-05-21T09:04:00Z">
        <w:r w:rsidR="009159CB" w:rsidRPr="00B31C91">
          <w:rPr>
            <w:rFonts w:ascii="Times New Roman" w:eastAsia="Times New Roman" w:hAnsi="Times New Roman" w:cs="Times New Roman"/>
            <w:sz w:val="24"/>
            <w:szCs w:val="24"/>
          </w:rPr>
          <w:t>following</w:t>
        </w:r>
      </w:ins>
      <w:r w:rsidRPr="00B31C91">
        <w:rPr>
          <w:rFonts w:ascii="Times New Roman" w:eastAsia="Times New Roman" w:hAnsi="Times New Roman" w:cs="Times New Roman"/>
          <w:sz w:val="24"/>
          <w:szCs w:val="24"/>
        </w:rPr>
        <w:t xml:space="preserve"> requirements define how to encode a delimited list (case 2) of parameter values. They do not apply if replication (case 1) is uses.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1"/>
        <w:gridCol w:w="6883"/>
      </w:tblGrid>
      <w:tr w:rsidR="00B31C91" w:rsidRPr="00B31C91" w14:paraId="436C67F4" w14:textId="77777777" w:rsidTr="00B31C91">
        <w:trPr>
          <w:tblCellSpacing w:w="15" w:type="dxa"/>
        </w:trPr>
        <w:tc>
          <w:tcPr>
            <w:tcW w:w="0" w:type="auto"/>
            <w:shd w:val="clear" w:color="auto" w:fill="FFFFFF"/>
            <w:vAlign w:val="center"/>
            <w:hideMark/>
          </w:tcPr>
          <w:p w14:paraId="4E1A242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5</w:t>
            </w:r>
          </w:p>
        </w:tc>
        <w:tc>
          <w:tcPr>
            <w:tcW w:w="0" w:type="auto"/>
            <w:shd w:val="clear" w:color="auto" w:fill="FFFFFF"/>
            <w:vAlign w:val="center"/>
            <w:hideMark/>
          </w:tcPr>
          <w:p w14:paraId="5BEA37D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/req/core/query-param-list-delimiter</w:t>
            </w:r>
          </w:p>
        </w:tc>
      </w:tr>
      <w:tr w:rsidR="00B31C91" w:rsidRPr="00B31C91" w14:paraId="7E77ADD5" w14:textId="77777777" w:rsidTr="00B31C91">
        <w:trPr>
          <w:tblCellSpacing w:w="15" w:type="dxa"/>
        </w:trPr>
        <w:tc>
          <w:tcPr>
            <w:tcW w:w="0" w:type="auto"/>
            <w:shd w:val="clear" w:color="auto" w:fill="FFFFFF"/>
            <w:vAlign w:val="center"/>
            <w:hideMark/>
          </w:tcPr>
          <w:p w14:paraId="30DCCE5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21E58DA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Parameters values containing lists SHOULD specify the delimiter to be used in the API definition.</w:t>
            </w:r>
          </w:p>
        </w:tc>
      </w:tr>
      <w:tr w:rsidR="00B31C91" w:rsidRPr="00B31C91" w14:paraId="3D3DF7A3" w14:textId="77777777" w:rsidTr="00B31C91">
        <w:trPr>
          <w:tblCellSpacing w:w="15" w:type="dxa"/>
        </w:trPr>
        <w:tc>
          <w:tcPr>
            <w:tcW w:w="0" w:type="auto"/>
            <w:shd w:val="clear" w:color="auto" w:fill="FFFFFF"/>
            <w:vAlign w:val="center"/>
            <w:hideMark/>
          </w:tcPr>
          <w:p w14:paraId="5054BBB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w:t>
            </w:r>
          </w:p>
        </w:tc>
        <w:tc>
          <w:tcPr>
            <w:tcW w:w="0" w:type="auto"/>
            <w:shd w:val="clear" w:color="auto" w:fill="FFFFFF"/>
            <w:vAlign w:val="center"/>
            <w:hideMark/>
          </w:tcPr>
          <w:p w14:paraId="5DB3292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default list item delimiter SHALL be the comma (",").</w:t>
            </w:r>
          </w:p>
        </w:tc>
      </w:tr>
    </w:tbl>
    <w:p w14:paraId="0D51EC7A" w14:textId="77777777" w:rsidR="00B31C91" w:rsidRPr="00B31C91" w:rsidRDefault="00B31C91" w:rsidP="00B31C91">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94"/>
        <w:gridCol w:w="6930"/>
      </w:tblGrid>
      <w:tr w:rsidR="00B31C91" w:rsidRPr="00B31C91" w14:paraId="4E11FB7A" w14:textId="77777777" w:rsidTr="00B31C91">
        <w:trPr>
          <w:tblCellSpacing w:w="15" w:type="dxa"/>
        </w:trPr>
        <w:tc>
          <w:tcPr>
            <w:tcW w:w="0" w:type="auto"/>
            <w:shd w:val="clear" w:color="auto" w:fill="FFFFFF"/>
            <w:vAlign w:val="center"/>
            <w:hideMark/>
          </w:tcPr>
          <w:p w14:paraId="1AE9CA0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6</w:t>
            </w:r>
          </w:p>
        </w:tc>
        <w:tc>
          <w:tcPr>
            <w:tcW w:w="0" w:type="auto"/>
            <w:shd w:val="clear" w:color="auto" w:fill="FFFFFF"/>
            <w:vAlign w:val="center"/>
            <w:hideMark/>
          </w:tcPr>
          <w:p w14:paraId="15F75F5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/req/core/query-param-list-escape</w:t>
            </w:r>
          </w:p>
        </w:tc>
      </w:tr>
      <w:tr w:rsidR="00B31C91" w:rsidRPr="00B31C91" w14:paraId="5C6E6F21" w14:textId="77777777" w:rsidTr="00B31C91">
        <w:trPr>
          <w:tblCellSpacing w:w="15" w:type="dxa"/>
        </w:trPr>
        <w:tc>
          <w:tcPr>
            <w:tcW w:w="0" w:type="auto"/>
            <w:shd w:val="clear" w:color="auto" w:fill="FFFFFF"/>
            <w:vAlign w:val="center"/>
            <w:hideMark/>
          </w:tcPr>
          <w:p w14:paraId="22E953D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6C42DEE9"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Any list item values which include a space or comma SHALL escape the space or comma character using the URL encoding rules from </w:t>
            </w:r>
            <w:hyperlink r:id="rId95" w:anchor="rfc3986" w:history="1">
              <w:r w:rsidRPr="00B31C91">
                <w:rPr>
                  <w:rFonts w:ascii="Times New Roman" w:eastAsia="Times New Roman" w:hAnsi="Times New Roman" w:cs="Times New Roman"/>
                  <w:color w:val="0000FF"/>
                  <w:sz w:val="24"/>
                  <w:szCs w:val="24"/>
                  <w:u w:val="single"/>
                </w:rPr>
                <w:t>IETF RFC 3986</w:t>
              </w:r>
            </w:hyperlink>
          </w:p>
        </w:tc>
      </w:tr>
    </w:tbl>
    <w:p w14:paraId="13AA20C7" w14:textId="77777777" w:rsidR="00B31C91" w:rsidRPr="00B31C91" w:rsidRDefault="00B31C91" w:rsidP="00B31C91">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80"/>
        <w:gridCol w:w="6744"/>
      </w:tblGrid>
      <w:tr w:rsidR="00B31C91" w:rsidRPr="00B31C91" w14:paraId="4F119B03" w14:textId="77777777" w:rsidTr="00B31C91">
        <w:trPr>
          <w:tblCellSpacing w:w="15" w:type="dxa"/>
        </w:trPr>
        <w:tc>
          <w:tcPr>
            <w:tcW w:w="0" w:type="auto"/>
            <w:shd w:val="clear" w:color="auto" w:fill="FFFFFF"/>
            <w:vAlign w:val="center"/>
            <w:hideMark/>
          </w:tcPr>
          <w:p w14:paraId="00B8395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7</w:t>
            </w:r>
          </w:p>
        </w:tc>
        <w:tc>
          <w:tcPr>
            <w:tcW w:w="0" w:type="auto"/>
            <w:shd w:val="clear" w:color="auto" w:fill="FFFFFF"/>
            <w:vAlign w:val="center"/>
            <w:hideMark/>
          </w:tcPr>
          <w:p w14:paraId="367C067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/req/core/query-param-list-empty</w:t>
            </w:r>
          </w:p>
        </w:tc>
      </w:tr>
      <w:tr w:rsidR="00B31C91" w:rsidRPr="00B31C91" w14:paraId="2CD11850" w14:textId="77777777" w:rsidTr="00B31C91">
        <w:trPr>
          <w:tblCellSpacing w:w="15" w:type="dxa"/>
        </w:trPr>
        <w:tc>
          <w:tcPr>
            <w:tcW w:w="0" w:type="auto"/>
            <w:shd w:val="clear" w:color="auto" w:fill="FFFFFF"/>
            <w:vAlign w:val="center"/>
            <w:hideMark/>
          </w:tcPr>
          <w:p w14:paraId="7174B0D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24B0C70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All empty entries SHALL be represented by the empty string ("").</w:t>
            </w:r>
          </w:p>
        </w:tc>
      </w:tr>
    </w:tbl>
    <w:p w14:paraId="6C9E7FB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Thus, two successive commas </w:t>
      </w:r>
      <w:proofErr w:type="gramStart"/>
      <w:r w:rsidRPr="00B31C91">
        <w:rPr>
          <w:rFonts w:ascii="Times New Roman" w:eastAsia="Times New Roman" w:hAnsi="Times New Roman" w:cs="Times New Roman"/>
          <w:sz w:val="24"/>
          <w:szCs w:val="24"/>
        </w:rPr>
        <w:t>indicates</w:t>
      </w:r>
      <w:proofErr w:type="gramEnd"/>
      <w:r w:rsidRPr="00B31C91">
        <w:rPr>
          <w:rFonts w:ascii="Times New Roman" w:eastAsia="Times New Roman" w:hAnsi="Times New Roman" w:cs="Times New Roman"/>
          <w:sz w:val="24"/>
          <w:szCs w:val="24"/>
        </w:rPr>
        <w:t xml:space="preserve"> an empty item, as does a leading comma or a trailing comma. An empty list ("") can either be interpreted as a list containing no items or as a list containing a single empty item, depending on the context.</w:t>
      </w:r>
    </w:p>
    <w:p w14:paraId="17957FD9" w14:textId="77777777" w:rsidR="00B31C91" w:rsidRPr="00B31C91" w:rsidRDefault="00B31C91" w:rsidP="00B31C91">
      <w:pPr>
        <w:spacing w:before="100" w:beforeAutospacing="1" w:after="100" w:afterAutospacing="1" w:line="240" w:lineRule="auto"/>
        <w:outlineLvl w:val="4"/>
        <w:rPr>
          <w:rFonts w:ascii="Times New Roman" w:eastAsia="Times New Roman" w:hAnsi="Times New Roman" w:cs="Times New Roman"/>
          <w:b/>
          <w:bCs/>
          <w:sz w:val="20"/>
          <w:szCs w:val="20"/>
        </w:rPr>
      </w:pPr>
      <w:r w:rsidRPr="00B31C91">
        <w:rPr>
          <w:rFonts w:ascii="Times New Roman" w:eastAsia="Times New Roman" w:hAnsi="Times New Roman" w:cs="Times New Roman"/>
          <w:b/>
          <w:bCs/>
          <w:sz w:val="20"/>
          <w:szCs w:val="20"/>
        </w:rPr>
        <w:t>Numeric and Boolean Values</w:t>
      </w:r>
    </w:p>
    <w:p w14:paraId="5D56538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commentRangeStart w:id="195"/>
      <w:r w:rsidRPr="00B31C91">
        <w:rPr>
          <w:rFonts w:ascii="Times New Roman" w:eastAsia="Times New Roman" w:hAnsi="Times New Roman" w:cs="Times New Roman"/>
          <w:sz w:val="24"/>
          <w:szCs w:val="24"/>
        </w:rPr>
        <w:t>Geospatial</w:t>
      </w:r>
      <w:ins w:id="196" w:author="Carl Reed" w:date="2021-05-21T09:05:00Z">
        <w:r w:rsidR="009159CB">
          <w:rPr>
            <w:rFonts w:ascii="Times New Roman" w:eastAsia="Times New Roman" w:hAnsi="Times New Roman" w:cs="Times New Roman"/>
            <w:sz w:val="24"/>
            <w:szCs w:val="24"/>
          </w:rPr>
          <w:t xml:space="preserve"> technology</w:t>
        </w:r>
      </w:ins>
      <w:r w:rsidRPr="00B31C91">
        <w:rPr>
          <w:rFonts w:ascii="Times New Roman" w:eastAsia="Times New Roman" w:hAnsi="Times New Roman" w:cs="Times New Roman"/>
          <w:sz w:val="24"/>
          <w:szCs w:val="24"/>
        </w:rPr>
        <w:t xml:space="preserve"> is a mathematical discipline. The clear </w:t>
      </w:r>
      <w:commentRangeEnd w:id="195"/>
      <w:r w:rsidR="00074335">
        <w:rPr>
          <w:rStyle w:val="CommentReference"/>
        </w:rPr>
        <w:commentReference w:id="195"/>
      </w:r>
      <w:r w:rsidRPr="00B31C91">
        <w:rPr>
          <w:rFonts w:ascii="Times New Roman" w:eastAsia="Times New Roman" w:hAnsi="Times New Roman" w:cs="Times New Roman"/>
          <w:sz w:val="24"/>
          <w:szCs w:val="24"/>
        </w:rPr>
        <w:t xml:space="preserve">and accurate exchange of mathematical values is essential. The encoding rules in this section </w:t>
      </w:r>
      <w:del w:id="197" w:author="Carl Reed" w:date="2021-05-21T09:04:00Z">
        <w:r w:rsidRPr="00B31C91" w:rsidDel="009159CB">
          <w:rPr>
            <w:rFonts w:ascii="Times New Roman" w:eastAsia="Times New Roman" w:hAnsi="Times New Roman" w:cs="Times New Roman"/>
            <w:sz w:val="24"/>
            <w:szCs w:val="24"/>
          </w:rPr>
          <w:delText>standarize</w:delText>
        </w:r>
      </w:del>
      <w:ins w:id="198" w:author="Carl Reed" w:date="2021-05-21T09:04:00Z">
        <w:r w:rsidR="009159CB" w:rsidRPr="00B31C91">
          <w:rPr>
            <w:rFonts w:ascii="Times New Roman" w:eastAsia="Times New Roman" w:hAnsi="Times New Roman" w:cs="Times New Roman"/>
            <w:sz w:val="24"/>
            <w:szCs w:val="24"/>
          </w:rPr>
          <w:t>standardize</w:t>
        </w:r>
      </w:ins>
      <w:r w:rsidRPr="00B31C91">
        <w:rPr>
          <w:rFonts w:ascii="Times New Roman" w:eastAsia="Times New Roman" w:hAnsi="Times New Roman" w:cs="Times New Roman"/>
          <w:sz w:val="24"/>
          <w:szCs w:val="24"/>
        </w:rPr>
        <w:t xml:space="preserve"> the encoding of numeric and </w:t>
      </w:r>
      <w:del w:id="199" w:author="Carl Reed" w:date="2021-05-21T09:04:00Z">
        <w:r w:rsidRPr="00B31C91" w:rsidDel="009159CB">
          <w:rPr>
            <w:rFonts w:ascii="Times New Roman" w:eastAsia="Times New Roman" w:hAnsi="Times New Roman" w:cs="Times New Roman"/>
            <w:sz w:val="24"/>
            <w:szCs w:val="24"/>
          </w:rPr>
          <w:delText>boolean</w:delText>
        </w:r>
      </w:del>
      <w:ins w:id="200" w:author="Carl Reed" w:date="2021-05-21T09:04:00Z">
        <w:r w:rsidR="009159CB" w:rsidRPr="00B31C91">
          <w:rPr>
            <w:rFonts w:ascii="Times New Roman" w:eastAsia="Times New Roman" w:hAnsi="Times New Roman" w:cs="Times New Roman"/>
            <w:sz w:val="24"/>
            <w:szCs w:val="24"/>
          </w:rPr>
          <w:t>Boolean</w:t>
        </w:r>
      </w:ins>
      <w:r w:rsidRPr="00B31C91">
        <w:rPr>
          <w:rFonts w:ascii="Times New Roman" w:eastAsia="Times New Roman" w:hAnsi="Times New Roman" w:cs="Times New Roman"/>
          <w:sz w:val="24"/>
          <w:szCs w:val="24"/>
        </w:rPr>
        <w:t xml:space="preserve"> primitives when included in a URL. These rules are based on the computer science basic data types identified by </w:t>
      </w:r>
      <w:hyperlink r:id="rId96" w:anchor="k-and-r-1978" w:history="1">
        <w:r w:rsidRPr="00B31C91">
          <w:rPr>
            <w:rFonts w:ascii="Times New Roman" w:eastAsia="Times New Roman" w:hAnsi="Times New Roman" w:cs="Times New Roman"/>
            <w:color w:val="0000FF"/>
            <w:sz w:val="24"/>
            <w:szCs w:val="24"/>
            <w:u w:val="single"/>
          </w:rPr>
          <w:t>Kernighan and Ritchie</w:t>
        </w:r>
      </w:hyperlink>
      <w:r w:rsidRPr="00B31C91">
        <w:rPr>
          <w:rFonts w:ascii="Times New Roman" w:eastAsia="Times New Roman" w:hAnsi="Times New Roman" w:cs="Times New Roman"/>
          <w:sz w:val="24"/>
          <w:szCs w:val="24"/>
        </w:rPr>
        <w:t>.</w:t>
      </w:r>
    </w:p>
    <w:p w14:paraId="53CEC4D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Boolean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9"/>
        <w:gridCol w:w="6915"/>
      </w:tblGrid>
      <w:tr w:rsidR="00B31C91" w:rsidRPr="00B31C91" w14:paraId="5A9A24D1" w14:textId="77777777" w:rsidTr="00B31C91">
        <w:trPr>
          <w:tblCellSpacing w:w="15" w:type="dxa"/>
        </w:trPr>
        <w:tc>
          <w:tcPr>
            <w:tcW w:w="0" w:type="auto"/>
            <w:shd w:val="clear" w:color="auto" w:fill="FFFFFF"/>
            <w:vAlign w:val="center"/>
            <w:hideMark/>
          </w:tcPr>
          <w:p w14:paraId="3E618C46"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8</w:t>
            </w:r>
          </w:p>
        </w:tc>
        <w:tc>
          <w:tcPr>
            <w:tcW w:w="0" w:type="auto"/>
            <w:shd w:val="clear" w:color="auto" w:fill="FFFFFF"/>
            <w:vAlign w:val="center"/>
            <w:hideMark/>
          </w:tcPr>
          <w:p w14:paraId="3F4F270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w:t>
            </w:r>
            <w:proofErr w:type="spellStart"/>
            <w:r w:rsidRPr="00B31C91">
              <w:rPr>
                <w:rFonts w:ascii="Times New Roman" w:eastAsia="Times New Roman" w:hAnsi="Times New Roman" w:cs="Times New Roman"/>
                <w:b/>
                <w:bCs/>
                <w:sz w:val="24"/>
                <w:szCs w:val="24"/>
              </w:rPr>
              <w:t>boolean</w:t>
            </w:r>
            <w:proofErr w:type="spellEnd"/>
          </w:p>
        </w:tc>
      </w:tr>
      <w:tr w:rsidR="00B31C91" w:rsidRPr="00B31C91" w14:paraId="7854CBE1" w14:textId="77777777" w:rsidTr="00B31C91">
        <w:trPr>
          <w:tblCellSpacing w:w="15" w:type="dxa"/>
        </w:trPr>
        <w:tc>
          <w:tcPr>
            <w:tcW w:w="0" w:type="auto"/>
            <w:shd w:val="clear" w:color="auto" w:fill="FFFFFF"/>
            <w:vAlign w:val="center"/>
            <w:hideMark/>
          </w:tcPr>
          <w:p w14:paraId="668352D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lastRenderedPageBreak/>
              <w:t>A</w:t>
            </w:r>
          </w:p>
        </w:tc>
        <w:tc>
          <w:tcPr>
            <w:tcW w:w="0" w:type="auto"/>
            <w:shd w:val="clear" w:color="auto" w:fill="FFFFFF"/>
            <w:vAlign w:val="center"/>
            <w:hideMark/>
          </w:tcPr>
          <w:p w14:paraId="570F12E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Boolean values shall be represented by the lowercase strings "true" and "false", representing Boolean true and false respectively.</w:t>
            </w:r>
          </w:p>
        </w:tc>
      </w:tr>
    </w:tbl>
    <w:p w14:paraId="681E7E2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Integer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0"/>
        <w:gridCol w:w="6944"/>
      </w:tblGrid>
      <w:tr w:rsidR="00B31C91" w:rsidRPr="00B31C91" w14:paraId="2B3953D1" w14:textId="77777777" w:rsidTr="00B31C91">
        <w:trPr>
          <w:tblCellSpacing w:w="15" w:type="dxa"/>
        </w:trPr>
        <w:tc>
          <w:tcPr>
            <w:tcW w:w="0" w:type="auto"/>
            <w:shd w:val="clear" w:color="auto" w:fill="FFFFFF"/>
            <w:vAlign w:val="center"/>
            <w:hideMark/>
          </w:tcPr>
          <w:p w14:paraId="74D9C0E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9</w:t>
            </w:r>
          </w:p>
        </w:tc>
        <w:tc>
          <w:tcPr>
            <w:tcW w:w="0" w:type="auto"/>
            <w:shd w:val="clear" w:color="auto" w:fill="FFFFFF"/>
            <w:vAlign w:val="center"/>
            <w:hideMark/>
          </w:tcPr>
          <w:p w14:paraId="60C9727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/req/core/query-param-value-integer</w:t>
            </w:r>
          </w:p>
        </w:tc>
      </w:tr>
      <w:tr w:rsidR="00B31C91" w:rsidRPr="00B31C91" w14:paraId="656C67EB" w14:textId="77777777" w:rsidTr="00B31C91">
        <w:trPr>
          <w:tblCellSpacing w:w="15" w:type="dxa"/>
        </w:trPr>
        <w:tc>
          <w:tcPr>
            <w:tcW w:w="0" w:type="auto"/>
            <w:shd w:val="clear" w:color="auto" w:fill="FFFFFF"/>
            <w:vAlign w:val="center"/>
            <w:hideMark/>
          </w:tcPr>
          <w:p w14:paraId="515133D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333DD04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Integer values SHALL be represented by a finite-length sequence of decimal digits with an optional leading negative "-" sign. Positive values are assumed is the leading sign is omitted.</w:t>
            </w:r>
          </w:p>
        </w:tc>
      </w:tr>
    </w:tbl>
    <w:p w14:paraId="0ADB95B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Real numbers can be represented using either the decimal or double (exponential) format. The decimal format is typically used except for very large or small values.</w:t>
      </w:r>
    </w:p>
    <w:p w14:paraId="250A495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Decimal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5"/>
        <w:gridCol w:w="6859"/>
      </w:tblGrid>
      <w:tr w:rsidR="00B31C91" w:rsidRPr="00B31C91" w14:paraId="4BDC7A3E" w14:textId="77777777" w:rsidTr="00B31C91">
        <w:trPr>
          <w:tblCellSpacing w:w="15" w:type="dxa"/>
        </w:trPr>
        <w:tc>
          <w:tcPr>
            <w:tcW w:w="0" w:type="auto"/>
            <w:shd w:val="clear" w:color="auto" w:fill="FFFFFF"/>
            <w:vAlign w:val="center"/>
            <w:hideMark/>
          </w:tcPr>
          <w:p w14:paraId="16AB941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10</w:t>
            </w:r>
          </w:p>
        </w:tc>
        <w:tc>
          <w:tcPr>
            <w:tcW w:w="0" w:type="auto"/>
            <w:shd w:val="clear" w:color="auto" w:fill="FFFFFF"/>
            <w:vAlign w:val="center"/>
            <w:hideMark/>
          </w:tcPr>
          <w:p w14:paraId="4F5D5D9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/req/core/query-param-value-decimal</w:t>
            </w:r>
          </w:p>
        </w:tc>
      </w:tr>
      <w:tr w:rsidR="00B31C91" w:rsidRPr="00B31C91" w14:paraId="49BFD311" w14:textId="77777777" w:rsidTr="00B31C91">
        <w:trPr>
          <w:tblCellSpacing w:w="15" w:type="dxa"/>
        </w:trPr>
        <w:tc>
          <w:tcPr>
            <w:tcW w:w="0" w:type="auto"/>
            <w:shd w:val="clear" w:color="auto" w:fill="FFFFFF"/>
            <w:vAlign w:val="center"/>
            <w:hideMark/>
          </w:tcPr>
          <w:p w14:paraId="644A772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17CB3E0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Decimal values SHALL be represented by a finite-length sequence of decimal digits separated by a period as a decimal indicator.</w:t>
            </w:r>
          </w:p>
          <w:p w14:paraId="6B17B1B0" w14:textId="77777777" w:rsidR="00B31C91" w:rsidRPr="00B31C91" w:rsidRDefault="00B31C91" w:rsidP="00B31C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An optional leading negative sign ("-") is allowed.</w:t>
            </w:r>
          </w:p>
          <w:p w14:paraId="0708A5A7" w14:textId="77777777" w:rsidR="00B31C91" w:rsidRPr="00B31C91" w:rsidRDefault="00B31C91" w:rsidP="00B31C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sign is omitted, positive ("+") is assumed.</w:t>
            </w:r>
          </w:p>
          <w:p w14:paraId="71C79CC1" w14:textId="77777777" w:rsidR="00B31C91" w:rsidRPr="00B31C91" w:rsidRDefault="00B31C91" w:rsidP="00B31C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Leading and trailing zeroes are optional.</w:t>
            </w:r>
          </w:p>
          <w:p w14:paraId="11D594F2" w14:textId="77777777" w:rsidR="00B31C91" w:rsidRPr="00B31C91" w:rsidRDefault="00B31C91" w:rsidP="00B31C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fractional part is zero, the period and following zero(es) can be omitted.</w:t>
            </w:r>
          </w:p>
        </w:tc>
      </w:tr>
    </w:tbl>
    <w:p w14:paraId="5F11142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Double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6"/>
        <w:gridCol w:w="6848"/>
      </w:tblGrid>
      <w:tr w:rsidR="00B31C91" w:rsidRPr="00B31C91" w14:paraId="274B5FF1" w14:textId="77777777" w:rsidTr="00B31C91">
        <w:trPr>
          <w:tblCellSpacing w:w="15" w:type="dxa"/>
        </w:trPr>
        <w:tc>
          <w:tcPr>
            <w:tcW w:w="0" w:type="auto"/>
            <w:shd w:val="clear" w:color="auto" w:fill="FFFFFF"/>
            <w:vAlign w:val="center"/>
            <w:hideMark/>
          </w:tcPr>
          <w:p w14:paraId="2D3E37D7"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11</w:t>
            </w:r>
          </w:p>
        </w:tc>
        <w:tc>
          <w:tcPr>
            <w:tcW w:w="0" w:type="auto"/>
            <w:shd w:val="clear" w:color="auto" w:fill="FFFFFF"/>
            <w:vAlign w:val="center"/>
            <w:hideMark/>
          </w:tcPr>
          <w:p w14:paraId="46F104A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/req/core/query-param-value-double</w:t>
            </w:r>
          </w:p>
        </w:tc>
      </w:tr>
      <w:tr w:rsidR="00B31C91" w:rsidRPr="00B31C91" w14:paraId="6ED7DC4F" w14:textId="77777777" w:rsidTr="00B31C91">
        <w:trPr>
          <w:tblCellSpacing w:w="15" w:type="dxa"/>
        </w:trPr>
        <w:tc>
          <w:tcPr>
            <w:tcW w:w="0" w:type="auto"/>
            <w:shd w:val="clear" w:color="auto" w:fill="FFFFFF"/>
            <w:vAlign w:val="center"/>
            <w:hideMark/>
          </w:tcPr>
          <w:p w14:paraId="11AC770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205EC5D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Double values SHALL be represented by a mantissa followed, optionally, by the character "e", followed by an exponent.</w:t>
            </w:r>
          </w:p>
        </w:tc>
      </w:tr>
      <w:tr w:rsidR="00B31C91" w:rsidRPr="00B31C91" w14:paraId="3DEBD0AA" w14:textId="77777777" w:rsidTr="00B31C91">
        <w:trPr>
          <w:tblCellSpacing w:w="15" w:type="dxa"/>
        </w:trPr>
        <w:tc>
          <w:tcPr>
            <w:tcW w:w="0" w:type="auto"/>
            <w:shd w:val="clear" w:color="auto" w:fill="FFFFFF"/>
            <w:vAlign w:val="center"/>
            <w:hideMark/>
          </w:tcPr>
          <w:p w14:paraId="6A2BA66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w:t>
            </w:r>
          </w:p>
        </w:tc>
        <w:tc>
          <w:tcPr>
            <w:tcW w:w="0" w:type="auto"/>
            <w:shd w:val="clear" w:color="auto" w:fill="FFFFFF"/>
            <w:vAlign w:val="center"/>
            <w:hideMark/>
          </w:tcPr>
          <w:p w14:paraId="279C9AC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exponent SHALL be an integer.</w:t>
            </w:r>
          </w:p>
        </w:tc>
      </w:tr>
      <w:tr w:rsidR="00B31C91" w:rsidRPr="00B31C91" w14:paraId="79D88FC7" w14:textId="77777777" w:rsidTr="00B31C91">
        <w:trPr>
          <w:tblCellSpacing w:w="15" w:type="dxa"/>
        </w:trPr>
        <w:tc>
          <w:tcPr>
            <w:tcW w:w="0" w:type="auto"/>
            <w:shd w:val="clear" w:color="auto" w:fill="FFFFFF"/>
            <w:vAlign w:val="center"/>
            <w:hideMark/>
          </w:tcPr>
          <w:p w14:paraId="1AB0DEF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C</w:t>
            </w:r>
          </w:p>
        </w:tc>
        <w:tc>
          <w:tcPr>
            <w:tcW w:w="0" w:type="auto"/>
            <w:shd w:val="clear" w:color="auto" w:fill="FFFFFF"/>
            <w:vAlign w:val="center"/>
            <w:hideMark/>
          </w:tcPr>
          <w:p w14:paraId="0E65FE47"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mantissa SHALL be a decimal number.</w:t>
            </w:r>
          </w:p>
        </w:tc>
      </w:tr>
      <w:tr w:rsidR="00B31C91" w:rsidRPr="00B31C91" w14:paraId="7C829130" w14:textId="77777777" w:rsidTr="00B31C91">
        <w:trPr>
          <w:tblCellSpacing w:w="15" w:type="dxa"/>
        </w:trPr>
        <w:tc>
          <w:tcPr>
            <w:tcW w:w="0" w:type="auto"/>
            <w:shd w:val="clear" w:color="auto" w:fill="FFFFFF"/>
            <w:vAlign w:val="center"/>
            <w:hideMark/>
          </w:tcPr>
          <w:p w14:paraId="0410C90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w:t>
            </w:r>
          </w:p>
        </w:tc>
        <w:tc>
          <w:tcPr>
            <w:tcW w:w="0" w:type="auto"/>
            <w:shd w:val="clear" w:color="auto" w:fill="FFFFFF"/>
            <w:vAlign w:val="center"/>
            <w:hideMark/>
          </w:tcPr>
          <w:p w14:paraId="12FC84E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representations for exponent and mantissa SHALL follow the lexical rules for integer and decimal.</w:t>
            </w:r>
          </w:p>
        </w:tc>
      </w:tr>
      <w:tr w:rsidR="00B31C91" w:rsidRPr="00B31C91" w14:paraId="4548E6CA" w14:textId="77777777" w:rsidTr="00B31C91">
        <w:trPr>
          <w:tblCellSpacing w:w="15" w:type="dxa"/>
        </w:trPr>
        <w:tc>
          <w:tcPr>
            <w:tcW w:w="0" w:type="auto"/>
            <w:shd w:val="clear" w:color="auto" w:fill="FFFFFF"/>
            <w:vAlign w:val="center"/>
            <w:hideMark/>
          </w:tcPr>
          <w:p w14:paraId="3808DC6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E</w:t>
            </w:r>
          </w:p>
        </w:tc>
        <w:tc>
          <w:tcPr>
            <w:tcW w:w="0" w:type="auto"/>
            <w:shd w:val="clear" w:color="auto" w:fill="FFFFFF"/>
            <w:vAlign w:val="center"/>
            <w:hideMark/>
          </w:tcPr>
          <w:p w14:paraId="46FBCF3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"e" and the following exponent are omitted, an exponent value of 0 SHALL be assumed.</w:t>
            </w:r>
          </w:p>
        </w:tc>
      </w:tr>
    </w:tbl>
    <w:p w14:paraId="18CAB89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Special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52"/>
        <w:gridCol w:w="6872"/>
      </w:tblGrid>
      <w:tr w:rsidR="00B31C91" w:rsidRPr="00B31C91" w14:paraId="10C1C48A" w14:textId="77777777" w:rsidTr="00B31C91">
        <w:trPr>
          <w:tblCellSpacing w:w="15" w:type="dxa"/>
        </w:trPr>
        <w:tc>
          <w:tcPr>
            <w:tcW w:w="0" w:type="auto"/>
            <w:shd w:val="clear" w:color="auto" w:fill="FFFFFF"/>
            <w:vAlign w:val="center"/>
            <w:hideMark/>
          </w:tcPr>
          <w:p w14:paraId="341921B9"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lastRenderedPageBreak/>
              <w:t>Requirement 12</w:t>
            </w:r>
          </w:p>
        </w:tc>
        <w:tc>
          <w:tcPr>
            <w:tcW w:w="0" w:type="auto"/>
            <w:shd w:val="clear" w:color="auto" w:fill="FFFFFF"/>
            <w:vAlign w:val="center"/>
            <w:hideMark/>
          </w:tcPr>
          <w:p w14:paraId="432F830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/req/core/query-param-value-special</w:t>
            </w:r>
          </w:p>
        </w:tc>
      </w:tr>
      <w:tr w:rsidR="00B31C91" w:rsidRPr="00B31C91" w14:paraId="434B5A70" w14:textId="77777777" w:rsidTr="00B31C91">
        <w:trPr>
          <w:tblCellSpacing w:w="15" w:type="dxa"/>
        </w:trPr>
        <w:tc>
          <w:tcPr>
            <w:tcW w:w="0" w:type="auto"/>
            <w:shd w:val="clear" w:color="auto" w:fill="FFFFFF"/>
            <w:vAlign w:val="center"/>
            <w:hideMark/>
          </w:tcPr>
          <w:p w14:paraId="749D895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5AA9E88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special values positive and negative infinity and not-a-number SHALL be represented using the strings </w:t>
            </w:r>
            <w:r w:rsidRPr="00B31C91">
              <w:rPr>
                <w:rFonts w:ascii="Courier New" w:eastAsia="Times New Roman" w:hAnsi="Courier New" w:cs="Courier New"/>
                <w:sz w:val="20"/>
                <w:szCs w:val="20"/>
              </w:rPr>
              <w:t>inf</w:t>
            </w:r>
            <w:r w:rsidRPr="00B31C91">
              <w:rPr>
                <w:rFonts w:ascii="Times New Roman" w:eastAsia="Times New Roman" w:hAnsi="Times New Roman" w:cs="Times New Roman"/>
                <w:sz w:val="24"/>
                <w:szCs w:val="24"/>
              </w:rPr>
              <w:t xml:space="preserve">, </w:t>
            </w:r>
            <w:r w:rsidRPr="00B31C91">
              <w:rPr>
                <w:rFonts w:ascii="Courier New" w:eastAsia="Times New Roman" w:hAnsi="Courier New" w:cs="Courier New"/>
                <w:sz w:val="20"/>
                <w:szCs w:val="20"/>
              </w:rPr>
              <w:t>-inf</w:t>
            </w:r>
            <w:r w:rsidRPr="00B31C91">
              <w:rPr>
                <w:rFonts w:ascii="Times New Roman" w:eastAsia="Times New Roman" w:hAnsi="Times New Roman" w:cs="Times New Roman"/>
                <w:sz w:val="24"/>
                <w:szCs w:val="24"/>
              </w:rPr>
              <w:t xml:space="preserve"> and </w:t>
            </w:r>
            <w:r w:rsidRPr="00B31C91">
              <w:rPr>
                <w:rFonts w:ascii="Courier New" w:eastAsia="Times New Roman" w:hAnsi="Courier New" w:cs="Courier New"/>
                <w:sz w:val="20"/>
                <w:szCs w:val="20"/>
              </w:rPr>
              <w:t>nan</w:t>
            </w:r>
            <w:r w:rsidRPr="00B31C91">
              <w:rPr>
                <w:rFonts w:ascii="Times New Roman" w:eastAsia="Times New Roman" w:hAnsi="Times New Roman" w:cs="Times New Roman"/>
                <w:sz w:val="24"/>
                <w:szCs w:val="24"/>
              </w:rPr>
              <w:t>, respectively.</w:t>
            </w:r>
          </w:p>
        </w:tc>
      </w:tr>
    </w:tbl>
    <w:p w14:paraId="3CD96623" w14:textId="77777777" w:rsidR="00B31C91" w:rsidRPr="00B31C91" w:rsidRDefault="00B31C91" w:rsidP="00B31C91">
      <w:pPr>
        <w:spacing w:before="100" w:beforeAutospacing="1" w:after="100" w:afterAutospacing="1" w:line="240" w:lineRule="auto"/>
        <w:outlineLvl w:val="2"/>
        <w:rPr>
          <w:rFonts w:ascii="Times New Roman" w:eastAsia="Times New Roman" w:hAnsi="Times New Roman" w:cs="Times New Roman"/>
          <w:b/>
          <w:bCs/>
          <w:sz w:val="27"/>
          <w:szCs w:val="27"/>
        </w:rPr>
      </w:pPr>
      <w:r w:rsidRPr="00B31C91">
        <w:rPr>
          <w:rFonts w:ascii="Times New Roman" w:eastAsia="Times New Roman" w:hAnsi="Times New Roman" w:cs="Times New Roman"/>
          <w:b/>
          <w:bCs/>
          <w:sz w:val="27"/>
          <w:szCs w:val="27"/>
        </w:rPr>
        <w:t>8.2. Resource Requirements</w:t>
      </w:r>
    </w:p>
    <w:p w14:paraId="7B30125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r w:rsidRPr="00FC6E2C">
        <w:rPr>
          <w:rFonts w:ascii="Courier New" w:eastAsia="Times New Roman" w:hAnsi="Courier New" w:cs="Courier New"/>
          <w:sz w:val="20"/>
          <w:szCs w:val="20"/>
        </w:rPr>
        <w:t>core</w:t>
      </w:r>
      <w:r w:rsidRPr="00FC6E2C">
        <w:rPr>
          <w:rFonts w:ascii="Times New Roman" w:eastAsia="Times New Roman" w:hAnsi="Times New Roman" w:cs="Times New Roman"/>
          <w:sz w:val="24"/>
          <w:szCs w:val="24"/>
        </w:rPr>
        <w:t xml:space="preserve"> resources are introduced in </w:t>
      </w:r>
      <w:hyperlink r:id="rId97" w:anchor="core-resources-table" w:history="1">
        <w:r w:rsidRPr="00FC6E2C">
          <w:rPr>
            <w:rFonts w:ascii="Times New Roman" w:eastAsia="Times New Roman" w:hAnsi="Times New Roman" w:cs="Times New Roman"/>
            <w:color w:val="0000FF"/>
            <w:sz w:val="24"/>
            <w:szCs w:val="24"/>
            <w:u w:val="single"/>
          </w:rPr>
          <w:t>Table 5</w:t>
        </w:r>
      </w:hyperlink>
      <w:r w:rsidRPr="00FC6E2C">
        <w:rPr>
          <w:rFonts w:ascii="Times New Roman" w:eastAsia="Times New Roman" w:hAnsi="Times New Roman" w:cs="Times New Roman"/>
          <w:sz w:val="24"/>
          <w:szCs w:val="24"/>
        </w:rPr>
        <w:t>. The requirements and recommendations applicable to these resources are provided in th</w:t>
      </w:r>
      <w:ins w:id="201" w:author="Carl Reed" w:date="2021-05-21T09:09:00Z">
        <w:r>
          <w:rPr>
            <w:rFonts w:ascii="Times New Roman" w:eastAsia="Times New Roman" w:hAnsi="Times New Roman" w:cs="Times New Roman"/>
            <w:sz w:val="24"/>
            <w:szCs w:val="24"/>
          </w:rPr>
          <w:t>e</w:t>
        </w:r>
      </w:ins>
      <w:del w:id="202" w:author="Carl Reed" w:date="2021-05-21T09:09:00Z">
        <w:r w:rsidRPr="00FC6E2C" w:rsidDel="00FC6E2C">
          <w:rPr>
            <w:rFonts w:ascii="Times New Roman" w:eastAsia="Times New Roman" w:hAnsi="Times New Roman" w:cs="Times New Roman"/>
            <w:sz w:val="24"/>
            <w:szCs w:val="24"/>
          </w:rPr>
          <w:delText>is</w:delText>
        </w:r>
      </w:del>
      <w:r w:rsidRPr="00FC6E2C">
        <w:rPr>
          <w:rFonts w:ascii="Times New Roman" w:eastAsia="Times New Roman" w:hAnsi="Times New Roman" w:cs="Times New Roman"/>
          <w:sz w:val="24"/>
          <w:szCs w:val="24"/>
        </w:rPr>
        <w:t xml:space="preserve"> sections below.</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59"/>
        <w:gridCol w:w="6065"/>
      </w:tblGrid>
      <w:tr w:rsidR="00FC6E2C" w:rsidRPr="00FC6E2C" w14:paraId="56C7F9E3" w14:textId="77777777" w:rsidTr="00FC6E2C">
        <w:trPr>
          <w:tblHeader/>
          <w:tblCellSpacing w:w="15" w:type="dxa"/>
        </w:trPr>
        <w:tc>
          <w:tcPr>
            <w:tcW w:w="0" w:type="auto"/>
            <w:gridSpan w:val="2"/>
            <w:tcBorders>
              <w:top w:val="nil"/>
              <w:left w:val="nil"/>
              <w:bottom w:val="nil"/>
              <w:right w:val="nil"/>
            </w:tcBorders>
            <w:shd w:val="clear" w:color="auto" w:fill="FFFFFF"/>
            <w:vAlign w:val="center"/>
            <w:hideMark/>
          </w:tcPr>
          <w:p w14:paraId="7E3BCA2C" w14:textId="77777777" w:rsidR="00FC6E2C" w:rsidRPr="00FC6E2C" w:rsidRDefault="00FC6E2C" w:rsidP="00FC6E2C">
            <w:pPr>
              <w:spacing w:after="0" w:line="240" w:lineRule="auto"/>
              <w:jc w:val="center"/>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Table 5. Common Core Resources</w:t>
            </w:r>
          </w:p>
        </w:tc>
      </w:tr>
      <w:tr w:rsidR="00FC6E2C" w:rsidRPr="00FC6E2C" w14:paraId="1A2FC79F" w14:textId="77777777" w:rsidTr="00FC6E2C">
        <w:trPr>
          <w:tblHeader/>
          <w:tblCellSpacing w:w="15" w:type="dxa"/>
        </w:trPr>
        <w:tc>
          <w:tcPr>
            <w:tcW w:w="0" w:type="auto"/>
            <w:shd w:val="clear" w:color="auto" w:fill="FFFFFF"/>
            <w:vAlign w:val="center"/>
            <w:hideMark/>
          </w:tcPr>
          <w:p w14:paraId="50CA55B3" w14:textId="77777777" w:rsidR="00FC6E2C" w:rsidRPr="00FC6E2C" w:rsidRDefault="00FC6E2C" w:rsidP="00FC6E2C">
            <w:pPr>
              <w:spacing w:after="0" w:line="240" w:lineRule="auto"/>
              <w:jc w:val="center"/>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URI Path</w:t>
            </w:r>
          </w:p>
        </w:tc>
        <w:tc>
          <w:tcPr>
            <w:tcW w:w="0" w:type="auto"/>
            <w:shd w:val="clear" w:color="auto" w:fill="FFFFFF"/>
            <w:vAlign w:val="center"/>
            <w:hideMark/>
          </w:tcPr>
          <w:p w14:paraId="7D46A4DE" w14:textId="77777777" w:rsidR="00FC6E2C" w:rsidRPr="00FC6E2C" w:rsidRDefault="00FC6E2C" w:rsidP="00FC6E2C">
            <w:pPr>
              <w:spacing w:after="0" w:line="240" w:lineRule="auto"/>
              <w:jc w:val="center"/>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Description</w:t>
            </w:r>
          </w:p>
        </w:tc>
      </w:tr>
      <w:tr w:rsidR="00FC6E2C" w:rsidRPr="00FC6E2C" w14:paraId="25EB231D" w14:textId="77777777" w:rsidTr="00FC6E2C">
        <w:trPr>
          <w:tblCellSpacing w:w="15" w:type="dxa"/>
        </w:trPr>
        <w:tc>
          <w:tcPr>
            <w:tcW w:w="0" w:type="auto"/>
            <w:shd w:val="clear" w:color="auto" w:fill="FFFFFF"/>
            <w:vAlign w:val="center"/>
            <w:hideMark/>
          </w:tcPr>
          <w:p w14:paraId="3609D2B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w:t>
            </w:r>
          </w:p>
        </w:tc>
        <w:tc>
          <w:tcPr>
            <w:tcW w:w="0" w:type="auto"/>
            <w:shd w:val="clear" w:color="auto" w:fill="FFFFFF"/>
            <w:vAlign w:val="center"/>
            <w:hideMark/>
          </w:tcPr>
          <w:p w14:paraId="31E47F0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hyperlink r:id="rId98" w:anchor="landing-page" w:history="1">
              <w:r w:rsidRPr="00FC6E2C">
                <w:rPr>
                  <w:rFonts w:ascii="Times New Roman" w:eastAsia="Times New Roman" w:hAnsi="Times New Roman" w:cs="Times New Roman"/>
                  <w:color w:val="0000FF"/>
                  <w:sz w:val="24"/>
                  <w:szCs w:val="24"/>
                  <w:u w:val="single"/>
                </w:rPr>
                <w:t>landing page</w:t>
              </w:r>
            </w:hyperlink>
          </w:p>
        </w:tc>
      </w:tr>
      <w:tr w:rsidR="00FC6E2C" w:rsidRPr="00FC6E2C" w14:paraId="2FB3F4EB" w14:textId="77777777" w:rsidTr="00FC6E2C">
        <w:trPr>
          <w:tblCellSpacing w:w="15" w:type="dxa"/>
        </w:trPr>
        <w:tc>
          <w:tcPr>
            <w:tcW w:w="0" w:type="auto"/>
            <w:shd w:val="clear" w:color="auto" w:fill="FFFFFF"/>
            <w:vAlign w:val="center"/>
            <w:hideMark/>
          </w:tcPr>
          <w:p w14:paraId="48AEE00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w:t>
            </w:r>
            <w:proofErr w:type="spellStart"/>
            <w:r w:rsidRPr="00FC6E2C">
              <w:rPr>
                <w:rFonts w:ascii="Times New Roman" w:eastAsia="Times New Roman" w:hAnsi="Times New Roman" w:cs="Times New Roman"/>
                <w:sz w:val="24"/>
                <w:szCs w:val="24"/>
              </w:rPr>
              <w:t>api</w:t>
            </w:r>
            <w:proofErr w:type="spellEnd"/>
            <w:r w:rsidRPr="00FC6E2C">
              <w:rPr>
                <w:rFonts w:ascii="Times New Roman" w:eastAsia="Times New Roman" w:hAnsi="Times New Roman" w:cs="Times New Roman"/>
                <w:sz w:val="24"/>
                <w:szCs w:val="24"/>
              </w:rPr>
              <w:t>"</w:t>
            </w:r>
          </w:p>
        </w:tc>
        <w:tc>
          <w:tcPr>
            <w:tcW w:w="0" w:type="auto"/>
            <w:shd w:val="clear" w:color="auto" w:fill="FFFFFF"/>
            <w:vAlign w:val="center"/>
            <w:hideMark/>
          </w:tcPr>
          <w:p w14:paraId="77D489B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hyperlink r:id="rId99" w:anchor="api-definition" w:history="1">
              <w:r w:rsidRPr="00FC6E2C">
                <w:rPr>
                  <w:rFonts w:ascii="Times New Roman" w:eastAsia="Times New Roman" w:hAnsi="Times New Roman" w:cs="Times New Roman"/>
                  <w:color w:val="0000FF"/>
                  <w:sz w:val="24"/>
                  <w:szCs w:val="24"/>
                  <w:u w:val="single"/>
                </w:rPr>
                <w:t>API Definition</w:t>
              </w:r>
            </w:hyperlink>
            <w:r w:rsidRPr="00FC6E2C">
              <w:rPr>
                <w:rFonts w:ascii="Times New Roman" w:eastAsia="Times New Roman" w:hAnsi="Times New Roman" w:cs="Times New Roman"/>
                <w:sz w:val="24"/>
                <w:szCs w:val="24"/>
              </w:rPr>
              <w:t xml:space="preserve"> document for this API</w:t>
            </w:r>
          </w:p>
        </w:tc>
      </w:tr>
      <w:tr w:rsidR="00FC6E2C" w:rsidRPr="00FC6E2C" w14:paraId="3FFDD793" w14:textId="77777777" w:rsidTr="00FC6E2C">
        <w:trPr>
          <w:tblCellSpacing w:w="15" w:type="dxa"/>
        </w:trPr>
        <w:tc>
          <w:tcPr>
            <w:tcW w:w="0" w:type="auto"/>
            <w:shd w:val="clear" w:color="auto" w:fill="FFFFFF"/>
            <w:vAlign w:val="center"/>
            <w:hideMark/>
          </w:tcPr>
          <w:p w14:paraId="25C7A12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"/conformance"</w:t>
            </w:r>
          </w:p>
        </w:tc>
        <w:tc>
          <w:tcPr>
            <w:tcW w:w="0" w:type="auto"/>
            <w:shd w:val="clear" w:color="auto" w:fill="FFFFFF"/>
            <w:vAlign w:val="center"/>
            <w:hideMark/>
          </w:tcPr>
          <w:p w14:paraId="767D4CF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hyperlink r:id="rId100" w:anchor="conformance-classes" w:history="1">
              <w:r w:rsidRPr="00FC6E2C">
                <w:rPr>
                  <w:rFonts w:ascii="Times New Roman" w:eastAsia="Times New Roman" w:hAnsi="Times New Roman" w:cs="Times New Roman"/>
                  <w:color w:val="0000FF"/>
                  <w:sz w:val="24"/>
                  <w:szCs w:val="24"/>
                  <w:u w:val="single"/>
                </w:rPr>
                <w:t>conformance</w:t>
              </w:r>
            </w:hyperlink>
            <w:r w:rsidRPr="00FC6E2C">
              <w:rPr>
                <w:rFonts w:ascii="Times New Roman" w:eastAsia="Times New Roman" w:hAnsi="Times New Roman" w:cs="Times New Roman"/>
                <w:sz w:val="24"/>
                <w:szCs w:val="24"/>
              </w:rPr>
              <w:t xml:space="preserve"> information for this API</w:t>
            </w:r>
          </w:p>
        </w:tc>
      </w:tr>
    </w:tbl>
    <w:p w14:paraId="0843FF64" w14:textId="77777777" w:rsidR="00FC6E2C" w:rsidRPr="00FC6E2C" w:rsidRDefault="00FC6E2C" w:rsidP="00FC6E2C">
      <w:pPr>
        <w:spacing w:before="100" w:beforeAutospacing="1" w:after="100" w:afterAutospacing="1" w:line="240" w:lineRule="auto"/>
        <w:outlineLvl w:val="3"/>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8.2.1. API landing page</w:t>
      </w:r>
    </w:p>
    <w:p w14:paraId="33A962C4"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commentRangeStart w:id="203"/>
      <w:commentRangeStart w:id="204"/>
      <w:r w:rsidRPr="00FC6E2C">
        <w:rPr>
          <w:rFonts w:ascii="Times New Roman" w:eastAsia="Times New Roman" w:hAnsi="Times New Roman" w:cs="Times New Roman"/>
          <w:sz w:val="24"/>
          <w:szCs w:val="24"/>
        </w:rPr>
        <w:t xml:space="preserve">A Web API </w:t>
      </w:r>
      <w:commentRangeEnd w:id="203"/>
      <w:r>
        <w:rPr>
          <w:rStyle w:val="CommentReference"/>
        </w:rPr>
        <w:commentReference w:id="203"/>
      </w:r>
      <w:commentRangeEnd w:id="204"/>
      <w:r w:rsidR="006D43A9">
        <w:rPr>
          <w:rStyle w:val="CommentReference"/>
        </w:rPr>
        <w:commentReference w:id="204"/>
      </w:r>
      <w:r w:rsidRPr="00FC6E2C">
        <w:rPr>
          <w:rFonts w:ascii="Times New Roman" w:eastAsia="Times New Roman" w:hAnsi="Times New Roman" w:cs="Times New Roman"/>
          <w:sz w:val="24"/>
          <w:szCs w:val="24"/>
        </w:rPr>
        <w:t xml:space="preserve">has a single landing page on the </w:t>
      </w:r>
      <w:r w:rsidRPr="00FC6E2C">
        <w:rPr>
          <w:rFonts w:ascii="Courier New" w:eastAsia="Times New Roman" w:hAnsi="Courier New" w:cs="Courier New"/>
          <w:sz w:val="20"/>
          <w:szCs w:val="20"/>
        </w:rPr>
        <w:t>{root}</w:t>
      </w:r>
      <w:r w:rsidRPr="00FC6E2C">
        <w:rPr>
          <w:rFonts w:ascii="Times New Roman" w:eastAsia="Times New Roman" w:hAnsi="Times New Roman" w:cs="Times New Roman"/>
          <w:sz w:val="24"/>
          <w:szCs w:val="24"/>
        </w:rPr>
        <w:t xml:space="preserve"> node.</w:t>
      </w:r>
    </w:p>
    <w:p w14:paraId="043EBEF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commentRangeStart w:id="205"/>
      <w:commentRangeStart w:id="206"/>
      <w:r w:rsidRPr="00FC6E2C">
        <w:rPr>
          <w:rFonts w:ascii="Times New Roman" w:eastAsia="Times New Roman" w:hAnsi="Times New Roman" w:cs="Times New Roman"/>
          <w:sz w:val="24"/>
          <w:szCs w:val="24"/>
        </w:rPr>
        <w:t>The purpose of the landing page is to provide clients with a starting point for using the API</w:t>
      </w:r>
      <w:commentRangeEnd w:id="205"/>
      <w:r w:rsidR="00255555">
        <w:rPr>
          <w:rStyle w:val="CommentReference"/>
        </w:rPr>
        <w:commentReference w:id="205"/>
      </w:r>
      <w:commentRangeEnd w:id="206"/>
      <w:r w:rsidR="00074335">
        <w:rPr>
          <w:rStyle w:val="CommentReference"/>
        </w:rPr>
        <w:commentReference w:id="206"/>
      </w:r>
      <w:r w:rsidRPr="00FC6E2C">
        <w:rPr>
          <w:rFonts w:ascii="Times New Roman" w:eastAsia="Times New Roman" w:hAnsi="Times New Roman" w:cs="Times New Roman"/>
          <w:sz w:val="24"/>
          <w:szCs w:val="24"/>
        </w:rPr>
        <w:t>. Any resource exposed through an API can be accessed by following paths or links starting from the landing page.</w:t>
      </w:r>
    </w:p>
    <w:p w14:paraId="7630C15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The landing page includes three metadata elements</w:t>
      </w:r>
      <w:ins w:id="207" w:author="Carl Reed" w:date="2021-05-21T09:15:00Z">
        <w:r w:rsidR="00255555">
          <w:rPr>
            <w:rFonts w:ascii="Times New Roman" w:eastAsia="Times New Roman" w:hAnsi="Times New Roman" w:cs="Times New Roman"/>
            <w:sz w:val="24"/>
            <w:szCs w:val="24"/>
          </w:rPr>
          <w:t>:</w:t>
        </w:r>
      </w:ins>
      <w:del w:id="208" w:author="Carl Reed" w:date="2021-05-21T09:15:00Z">
        <w:r w:rsidRPr="00FC6E2C" w:rsidDel="00255555">
          <w:rPr>
            <w:rFonts w:ascii="Times New Roman" w:eastAsia="Times New Roman" w:hAnsi="Times New Roman" w:cs="Times New Roman"/>
            <w:sz w:val="24"/>
            <w:szCs w:val="24"/>
          </w:rPr>
          <w:delText>;</w:delText>
        </w:r>
      </w:del>
      <w:r w:rsidRPr="00FC6E2C">
        <w:rPr>
          <w:rFonts w:ascii="Times New Roman" w:eastAsia="Times New Roman" w:hAnsi="Times New Roman" w:cs="Times New Roman"/>
          <w:sz w:val="24"/>
          <w:szCs w:val="24"/>
        </w:rPr>
        <w:t xml:space="preserve"> title, description, and attribution. These three elements describe the API as a whole. Clients can expect to encounter metadata which is more resource-specific as they follow links and paths from the landing page.</w:t>
      </w:r>
    </w:p>
    <w:p w14:paraId="477584D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While the three metadata elements are defined as text strings, the attribution element is special. Specifically, </w:t>
      </w:r>
      <w:ins w:id="209" w:author="Carl Reed" w:date="2021-05-21T09:15:00Z">
        <w:r w:rsidR="00255555">
          <w:rPr>
            <w:rFonts w:ascii="Times New Roman" w:eastAsia="Times New Roman" w:hAnsi="Times New Roman" w:cs="Times New Roman"/>
            <w:sz w:val="24"/>
            <w:szCs w:val="24"/>
          </w:rPr>
          <w:t>the attribution element</w:t>
        </w:r>
      </w:ins>
      <w:del w:id="210" w:author="Carl Reed" w:date="2021-05-21T09:15:00Z">
        <w:r w:rsidRPr="00FC6E2C" w:rsidDel="00255555">
          <w:rPr>
            <w:rFonts w:ascii="Times New Roman" w:eastAsia="Times New Roman" w:hAnsi="Times New Roman" w:cs="Times New Roman"/>
            <w:sz w:val="24"/>
            <w:szCs w:val="24"/>
          </w:rPr>
          <w:delText>it</w:delText>
        </w:r>
      </w:del>
      <w:r w:rsidRPr="00FC6E2C">
        <w:rPr>
          <w:rFonts w:ascii="Times New Roman" w:eastAsia="Times New Roman" w:hAnsi="Times New Roman" w:cs="Times New Roman"/>
          <w:sz w:val="24"/>
          <w:szCs w:val="24"/>
        </w:rPr>
        <w:t xml:space="preserve"> can contain markup text. Markup allows a text string to import images and format text. The capabilities are only limited by the markup language used. See the example </w:t>
      </w:r>
      <w:hyperlink r:id="rId101" w:anchor="json-landing-page" w:history="1">
        <w:r w:rsidRPr="00FC6E2C">
          <w:rPr>
            <w:rFonts w:ascii="Times New Roman" w:eastAsia="Times New Roman" w:hAnsi="Times New Roman" w:cs="Times New Roman"/>
            <w:color w:val="0000FF"/>
            <w:sz w:val="24"/>
            <w:szCs w:val="24"/>
            <w:u w:val="single"/>
          </w:rPr>
          <w:t>landing page</w:t>
        </w:r>
      </w:hyperlink>
      <w:r w:rsidRPr="00FC6E2C">
        <w:rPr>
          <w:rFonts w:ascii="Times New Roman" w:eastAsia="Times New Roman" w:hAnsi="Times New Roman" w:cs="Times New Roman"/>
          <w:sz w:val="24"/>
          <w:szCs w:val="24"/>
        </w:rPr>
        <w:t xml:space="preserve"> for an example of the use of markup in the attribution element.</w:t>
      </w:r>
    </w:p>
    <w:p w14:paraId="0274FC8D"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10"/>
        <w:gridCol w:w="6814"/>
      </w:tblGrid>
      <w:tr w:rsidR="00FC6E2C" w:rsidRPr="00FC6E2C" w14:paraId="33B8D222" w14:textId="77777777" w:rsidTr="00FC6E2C">
        <w:trPr>
          <w:tblCellSpacing w:w="15" w:type="dxa"/>
        </w:trPr>
        <w:tc>
          <w:tcPr>
            <w:tcW w:w="0" w:type="auto"/>
            <w:shd w:val="clear" w:color="auto" w:fill="FFFFFF"/>
            <w:vAlign w:val="center"/>
            <w:hideMark/>
          </w:tcPr>
          <w:p w14:paraId="5D0970A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13</w:t>
            </w:r>
          </w:p>
        </w:tc>
        <w:tc>
          <w:tcPr>
            <w:tcW w:w="0" w:type="auto"/>
            <w:shd w:val="clear" w:color="auto" w:fill="FFFFFF"/>
            <w:vAlign w:val="center"/>
            <w:hideMark/>
          </w:tcPr>
          <w:p w14:paraId="4E33C92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/req/core/root-op</w:t>
            </w:r>
          </w:p>
        </w:tc>
      </w:tr>
      <w:tr w:rsidR="00FC6E2C" w:rsidRPr="00FC6E2C" w14:paraId="4051C80A" w14:textId="77777777" w:rsidTr="00FC6E2C">
        <w:trPr>
          <w:tblCellSpacing w:w="15" w:type="dxa"/>
        </w:trPr>
        <w:tc>
          <w:tcPr>
            <w:tcW w:w="0" w:type="auto"/>
            <w:shd w:val="clear" w:color="auto" w:fill="FFFFFF"/>
            <w:vAlign w:val="center"/>
            <w:hideMark/>
          </w:tcPr>
          <w:p w14:paraId="54622A95"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550873D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the URI </w:t>
            </w:r>
            <w:r w:rsidRPr="00FC6E2C">
              <w:rPr>
                <w:rFonts w:ascii="Courier New" w:eastAsia="Times New Roman" w:hAnsi="Courier New" w:cs="Courier New"/>
                <w:sz w:val="20"/>
                <w:szCs w:val="20"/>
              </w:rPr>
              <w:t>{root}/</w:t>
            </w:r>
            <w:r w:rsidRPr="00FC6E2C">
              <w:rPr>
                <w:rFonts w:ascii="Times New Roman" w:eastAsia="Times New Roman" w:hAnsi="Times New Roman" w:cs="Times New Roman"/>
                <w:sz w:val="24"/>
                <w:szCs w:val="24"/>
              </w:rPr>
              <w:t>.</w:t>
            </w:r>
          </w:p>
        </w:tc>
      </w:tr>
      <w:tr w:rsidR="00FC6E2C" w:rsidRPr="00FC6E2C" w14:paraId="04F03F5C" w14:textId="77777777" w:rsidTr="00FC6E2C">
        <w:trPr>
          <w:tblCellSpacing w:w="15" w:type="dxa"/>
        </w:trPr>
        <w:tc>
          <w:tcPr>
            <w:tcW w:w="0" w:type="auto"/>
            <w:shd w:val="clear" w:color="auto" w:fill="FFFFFF"/>
            <w:vAlign w:val="center"/>
            <w:hideMark/>
          </w:tcPr>
          <w:p w14:paraId="1C7410E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2BB975F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response to the HTTP GET request issued in </w:t>
            </w:r>
            <w:r w:rsidRPr="00FC6E2C">
              <w:rPr>
                <w:rFonts w:ascii="Courier New" w:eastAsia="Times New Roman" w:hAnsi="Courier New" w:cs="Courier New"/>
                <w:sz w:val="20"/>
                <w:szCs w:val="20"/>
              </w:rPr>
              <w:t>A</w:t>
            </w:r>
            <w:r w:rsidRPr="00FC6E2C">
              <w:rPr>
                <w:rFonts w:ascii="Times New Roman" w:eastAsia="Times New Roman" w:hAnsi="Times New Roman" w:cs="Times New Roman"/>
                <w:sz w:val="24"/>
                <w:szCs w:val="24"/>
              </w:rPr>
              <w:t xml:space="preserve"> SHALL satisfy requirement </w:t>
            </w:r>
            <w:hyperlink r:id="rId102" w:anchor="req_core_root_success" w:history="1">
              <w:r w:rsidRPr="00FC6E2C">
                <w:rPr>
                  <w:rFonts w:ascii="Times New Roman" w:eastAsia="Times New Roman" w:hAnsi="Times New Roman" w:cs="Times New Roman"/>
                  <w:color w:val="0000FF"/>
                  <w:sz w:val="24"/>
                  <w:szCs w:val="24"/>
                  <w:u w:val="single"/>
                </w:rPr>
                <w:t>/req/core/root-success</w:t>
              </w:r>
            </w:hyperlink>
            <w:r w:rsidRPr="00FC6E2C">
              <w:rPr>
                <w:rFonts w:ascii="Times New Roman" w:eastAsia="Times New Roman" w:hAnsi="Times New Roman" w:cs="Times New Roman"/>
                <w:sz w:val="24"/>
                <w:szCs w:val="24"/>
              </w:rPr>
              <w:t>.</w:t>
            </w:r>
          </w:p>
        </w:tc>
      </w:tr>
    </w:tbl>
    <w:p w14:paraId="0FBB54BD"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68"/>
        <w:gridCol w:w="6956"/>
      </w:tblGrid>
      <w:tr w:rsidR="00FC6E2C" w:rsidRPr="00FC6E2C" w14:paraId="6EE91CE1" w14:textId="77777777" w:rsidTr="00FC6E2C">
        <w:trPr>
          <w:tblCellSpacing w:w="15" w:type="dxa"/>
        </w:trPr>
        <w:tc>
          <w:tcPr>
            <w:tcW w:w="0" w:type="auto"/>
            <w:shd w:val="clear" w:color="auto" w:fill="FFFFFF"/>
            <w:vAlign w:val="center"/>
            <w:hideMark/>
          </w:tcPr>
          <w:p w14:paraId="20AE7F8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lastRenderedPageBreak/>
              <w:t>Requirement 14</w:t>
            </w:r>
          </w:p>
        </w:tc>
        <w:tc>
          <w:tcPr>
            <w:tcW w:w="0" w:type="auto"/>
            <w:shd w:val="clear" w:color="auto" w:fill="FFFFFF"/>
            <w:vAlign w:val="center"/>
            <w:hideMark/>
          </w:tcPr>
          <w:p w14:paraId="615E04C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/req/core/root-success</w:t>
            </w:r>
          </w:p>
        </w:tc>
      </w:tr>
      <w:tr w:rsidR="00FC6E2C" w:rsidRPr="00FC6E2C" w14:paraId="6A7A2E6F" w14:textId="77777777" w:rsidTr="00FC6E2C">
        <w:trPr>
          <w:tblCellSpacing w:w="15" w:type="dxa"/>
        </w:trPr>
        <w:tc>
          <w:tcPr>
            <w:tcW w:w="0" w:type="auto"/>
            <w:shd w:val="clear" w:color="auto" w:fill="FFFFFF"/>
            <w:vAlign w:val="center"/>
            <w:hideMark/>
          </w:tcPr>
          <w:p w14:paraId="0005C97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790FB405"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 successful execution of the operation SHALL be reported as a response with an HTTP status code </w:t>
            </w:r>
            <w:r w:rsidRPr="00FC6E2C">
              <w:rPr>
                <w:rFonts w:ascii="Courier New" w:eastAsia="Times New Roman" w:hAnsi="Courier New" w:cs="Courier New"/>
                <w:sz w:val="20"/>
                <w:szCs w:val="20"/>
              </w:rPr>
              <w:t>200</w:t>
            </w:r>
            <w:r w:rsidRPr="00FC6E2C">
              <w:rPr>
                <w:rFonts w:ascii="Times New Roman" w:eastAsia="Times New Roman" w:hAnsi="Times New Roman" w:cs="Times New Roman"/>
                <w:sz w:val="24"/>
                <w:szCs w:val="24"/>
              </w:rPr>
              <w:t>.</w:t>
            </w:r>
          </w:p>
        </w:tc>
      </w:tr>
      <w:tr w:rsidR="00FC6E2C" w:rsidRPr="00FC6E2C" w14:paraId="603B7BEA" w14:textId="77777777" w:rsidTr="00FC6E2C">
        <w:trPr>
          <w:tblCellSpacing w:w="15" w:type="dxa"/>
        </w:trPr>
        <w:tc>
          <w:tcPr>
            <w:tcW w:w="0" w:type="auto"/>
            <w:shd w:val="clear" w:color="auto" w:fill="FFFFFF"/>
            <w:vAlign w:val="center"/>
            <w:hideMark/>
          </w:tcPr>
          <w:p w14:paraId="6C54417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775FAC8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content of that response SHALL be based upon the schema </w:t>
            </w:r>
            <w:hyperlink r:id="rId103" w:history="1">
              <w:proofErr w:type="spellStart"/>
              <w:r w:rsidRPr="00FC6E2C">
                <w:rPr>
                  <w:rFonts w:ascii="Times New Roman" w:eastAsia="Times New Roman" w:hAnsi="Times New Roman" w:cs="Times New Roman"/>
                  <w:color w:val="0000FF"/>
                  <w:sz w:val="24"/>
                  <w:szCs w:val="24"/>
                  <w:u w:val="single"/>
                </w:rPr>
                <w:t>landingPage.json</w:t>
              </w:r>
              <w:proofErr w:type="spellEnd"/>
            </w:hyperlink>
            <w:r w:rsidRPr="00FC6E2C">
              <w:rPr>
                <w:rFonts w:ascii="Times New Roman" w:eastAsia="Times New Roman" w:hAnsi="Times New Roman" w:cs="Times New Roman"/>
                <w:sz w:val="24"/>
                <w:szCs w:val="24"/>
              </w:rPr>
              <w:t xml:space="preserve"> and include links to the following resources:</w:t>
            </w:r>
          </w:p>
          <w:p w14:paraId="2C6B53B2" w14:textId="77777777" w:rsidR="00FC6E2C" w:rsidRPr="00FC6E2C" w:rsidRDefault="00FC6E2C" w:rsidP="00FC6E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6E2C">
              <w:rPr>
                <w:rFonts w:ascii="Courier New" w:eastAsia="Times New Roman" w:hAnsi="Courier New" w:cs="Courier New"/>
                <w:sz w:val="20"/>
                <w:szCs w:val="20"/>
              </w:rPr>
              <w:t>/</w:t>
            </w:r>
            <w:proofErr w:type="spellStart"/>
            <w:r w:rsidRPr="00FC6E2C">
              <w:rPr>
                <w:rFonts w:ascii="Courier New" w:eastAsia="Times New Roman" w:hAnsi="Courier New" w:cs="Courier New"/>
                <w:sz w:val="20"/>
                <w:szCs w:val="20"/>
              </w:rPr>
              <w:t>api</w:t>
            </w:r>
            <w:proofErr w:type="spellEnd"/>
            <w:r w:rsidRPr="00FC6E2C">
              <w:rPr>
                <w:rFonts w:ascii="Times New Roman" w:eastAsia="Times New Roman" w:hAnsi="Times New Roman" w:cs="Times New Roman"/>
                <w:sz w:val="24"/>
                <w:szCs w:val="24"/>
              </w:rPr>
              <w:t xml:space="preserve"> (relation type 'service-desc' or 'service-doc')</w:t>
            </w:r>
          </w:p>
          <w:p w14:paraId="2C76AF9A" w14:textId="77777777" w:rsidR="00FC6E2C" w:rsidRPr="00FC6E2C" w:rsidRDefault="00FC6E2C" w:rsidP="00FC6E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6E2C">
              <w:rPr>
                <w:rFonts w:ascii="Courier New" w:eastAsia="Times New Roman" w:hAnsi="Courier New" w:cs="Courier New"/>
                <w:sz w:val="20"/>
                <w:szCs w:val="20"/>
              </w:rPr>
              <w:t>/conformance</w:t>
            </w:r>
            <w:r w:rsidRPr="00FC6E2C">
              <w:rPr>
                <w:rFonts w:ascii="Times New Roman" w:eastAsia="Times New Roman" w:hAnsi="Times New Roman" w:cs="Times New Roman"/>
                <w:sz w:val="24"/>
                <w:szCs w:val="24"/>
              </w:rPr>
              <w:t xml:space="preserve"> (relation type 'http://www.opengis.net/def/rel/ogc/1.0/conformance')</w:t>
            </w:r>
          </w:p>
        </w:tc>
      </w:tr>
    </w:tbl>
    <w:p w14:paraId="650D991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landing page returned by this operation is based on the following </w:t>
      </w:r>
      <w:hyperlink r:id="rId104" w:history="1">
        <w:r w:rsidRPr="00FC6E2C">
          <w:rPr>
            <w:rFonts w:ascii="Times New Roman" w:eastAsia="Times New Roman" w:hAnsi="Times New Roman" w:cs="Times New Roman"/>
            <w:color w:val="0000FF"/>
            <w:sz w:val="24"/>
            <w:szCs w:val="24"/>
            <w:u w:val="single"/>
          </w:rPr>
          <w:t>JSON schema</w:t>
        </w:r>
      </w:hyperlink>
      <w:r w:rsidRPr="00FC6E2C">
        <w:rPr>
          <w:rFonts w:ascii="Times New Roman" w:eastAsia="Times New Roman" w:hAnsi="Times New Roman" w:cs="Times New Roman"/>
          <w:sz w:val="24"/>
          <w:szCs w:val="24"/>
        </w:rPr>
        <w:t>.</w:t>
      </w:r>
    </w:p>
    <w:p w14:paraId="55B72CCC" w14:textId="77777777" w:rsidR="00FC6E2C" w:rsidRPr="00FC6E2C" w:rsidRDefault="00FC6E2C" w:rsidP="00FC6E2C">
      <w:pPr>
        <w:spacing w:after="0" w:line="240" w:lineRule="auto"/>
        <w:rPr>
          <w:rFonts w:ascii="Times New Roman" w:eastAsia="Times New Roman" w:hAnsi="Times New Roman" w:cs="Times New Roman"/>
          <w:sz w:val="24"/>
          <w:szCs w:val="24"/>
        </w:rPr>
      </w:pPr>
      <w:proofErr w:type="spellStart"/>
      <w:r w:rsidRPr="00FC6E2C">
        <w:rPr>
          <w:rFonts w:ascii="Times New Roman" w:eastAsia="Times New Roman" w:hAnsi="Times New Roman" w:cs="Times New Roman"/>
          <w:sz w:val="24"/>
          <w:szCs w:val="24"/>
        </w:rPr>
        <w:t>landingPage.json</w:t>
      </w:r>
      <w:proofErr w:type="spellEnd"/>
    </w:p>
    <w:p w14:paraId="6F3E6A58"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w:t>
      </w:r>
    </w:p>
    <w:p w14:paraId="4882A2D0"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"$schema": "http://json-schema.org/draft-07/schema#",</w:t>
      </w:r>
    </w:p>
    <w:p w14:paraId="56ACCE51"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"title": "Landing Page Schema",</w:t>
      </w:r>
    </w:p>
    <w:p w14:paraId="3E73E19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"description": "JSON schema for the OGC API - Common landing page",</w:t>
      </w:r>
    </w:p>
    <w:p w14:paraId="7EA1B0AC"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"type": "object",</w:t>
      </w:r>
    </w:p>
    <w:p w14:paraId="1C03A262"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"required": [</w:t>
      </w:r>
    </w:p>
    <w:p w14:paraId="527952A8"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"links"</w:t>
      </w:r>
    </w:p>
    <w:p w14:paraId="1364D4B2"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1E40661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"properties": {</w:t>
      </w:r>
    </w:p>
    <w:p w14:paraId="2799476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"title": {</w:t>
      </w:r>
    </w:p>
    <w:p w14:paraId="3E54824C"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"title": "The title of the API.",</w:t>
      </w:r>
    </w:p>
    <w:p w14:paraId="4B177593"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"While a title is not required, implementors are strongly advised to include one.",</w:t>
      </w:r>
    </w:p>
    <w:p w14:paraId="5E066BA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"string"</w:t>
      </w:r>
    </w:p>
    <w:p w14:paraId="375DE5E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284993C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w:t>
      </w:r>
    </w:p>
    <w:p w14:paraId="29B7105D"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"A textual description of the API",</w:t>
      </w:r>
    </w:p>
    <w:p w14:paraId="6EFB75C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"string"</w:t>
      </w:r>
    </w:p>
    <w:p w14:paraId="3FE35E9D"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10B193C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"attribution</w:t>
      </w:r>
      <w:proofErr w:type="gramStart"/>
      <w:r w:rsidRPr="00FC6E2C">
        <w:rPr>
          <w:rFonts w:ascii="Courier New" w:eastAsia="Times New Roman" w:hAnsi="Courier New" w:cs="Courier New"/>
          <w:sz w:val="20"/>
          <w:szCs w:val="20"/>
        </w:rPr>
        <w:t>" :</w:t>
      </w:r>
      <w:proofErr w:type="gramEnd"/>
      <w:r w:rsidRPr="00FC6E2C">
        <w:rPr>
          <w:rFonts w:ascii="Courier New" w:eastAsia="Times New Roman" w:hAnsi="Courier New" w:cs="Courier New"/>
          <w:sz w:val="20"/>
          <w:szCs w:val="20"/>
        </w:rPr>
        <w:t xml:space="preserve"> {</w:t>
      </w:r>
    </w:p>
    <w:p w14:paraId="077E7AC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w:t>
      </w:r>
      <w:proofErr w:type="gramStart"/>
      <w:r w:rsidRPr="00FC6E2C">
        <w:rPr>
          <w:rFonts w:ascii="Courier New" w:eastAsia="Times New Roman" w:hAnsi="Courier New" w:cs="Courier New"/>
          <w:sz w:val="20"/>
          <w:szCs w:val="20"/>
        </w:rPr>
        <w:t>" :</w:t>
      </w:r>
      <w:proofErr w:type="gramEnd"/>
      <w:r w:rsidRPr="00FC6E2C">
        <w:rPr>
          <w:rFonts w:ascii="Courier New" w:eastAsia="Times New Roman" w:hAnsi="Courier New" w:cs="Courier New"/>
          <w:sz w:val="20"/>
          <w:szCs w:val="20"/>
        </w:rPr>
        <w:t xml:space="preserve"> "string",</w:t>
      </w:r>
    </w:p>
    <w:p w14:paraId="1A39F7F2"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"title</w:t>
      </w:r>
      <w:proofErr w:type="gramStart"/>
      <w:r w:rsidRPr="00FC6E2C">
        <w:rPr>
          <w:rFonts w:ascii="Courier New" w:eastAsia="Times New Roman" w:hAnsi="Courier New" w:cs="Courier New"/>
          <w:sz w:val="20"/>
          <w:szCs w:val="20"/>
        </w:rPr>
        <w:t>" :</w:t>
      </w:r>
      <w:proofErr w:type="gramEnd"/>
      <w:r w:rsidRPr="00FC6E2C">
        <w:rPr>
          <w:rFonts w:ascii="Courier New" w:eastAsia="Times New Roman" w:hAnsi="Courier New" w:cs="Courier New"/>
          <w:sz w:val="20"/>
          <w:szCs w:val="20"/>
        </w:rPr>
        <w:t xml:space="preserve"> "attribution for the API",</w:t>
      </w:r>
    </w:p>
    <w:p w14:paraId="3CE9C0DA"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w:t>
      </w:r>
      <w:proofErr w:type="gramStart"/>
      <w:r w:rsidRPr="00FC6E2C">
        <w:rPr>
          <w:rFonts w:ascii="Courier New" w:eastAsia="Times New Roman" w:hAnsi="Courier New" w:cs="Courier New"/>
          <w:sz w:val="20"/>
          <w:szCs w:val="20"/>
        </w:rPr>
        <w:t>" :</w:t>
      </w:r>
      <w:proofErr w:type="gramEnd"/>
      <w:r w:rsidRPr="00FC6E2C">
        <w:rPr>
          <w:rFonts w:ascii="Courier New" w:eastAsia="Times New Roman" w:hAnsi="Courier New" w:cs="Courier New"/>
          <w:sz w:val="20"/>
          <w:szCs w:val="20"/>
        </w:rPr>
        <w:t xml:space="preserve"> "The `attribution` should be short and intended for presentation to a user, for example, in a corner of a map. Parts of the text can be links to other resources if additional information is needed. The string can include HTML markup."</w:t>
      </w:r>
    </w:p>
    <w:p w14:paraId="6E983F0A"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61B7464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"links": {</w:t>
      </w:r>
    </w:p>
    <w:p w14:paraId="4F104ED6"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"Links to the resources exposed through this API.",</w:t>
      </w:r>
    </w:p>
    <w:p w14:paraId="3FAD4C4C"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"array",</w:t>
      </w:r>
    </w:p>
    <w:p w14:paraId="7654D04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"items": {"$</w:t>
      </w:r>
      <w:proofErr w:type="spellStart"/>
      <w:r w:rsidRPr="00FC6E2C">
        <w:rPr>
          <w:rFonts w:ascii="Courier New" w:eastAsia="Times New Roman" w:hAnsi="Courier New" w:cs="Courier New"/>
          <w:sz w:val="20"/>
          <w:szCs w:val="20"/>
        </w:rPr>
        <w:t>href</w:t>
      </w:r>
      <w:proofErr w:type="spellEnd"/>
      <w:r w:rsidRPr="00FC6E2C">
        <w:rPr>
          <w:rFonts w:ascii="Courier New" w:eastAsia="Times New Roman" w:hAnsi="Courier New" w:cs="Courier New"/>
          <w:sz w:val="20"/>
          <w:szCs w:val="20"/>
        </w:rPr>
        <w:t>": "</w:t>
      </w:r>
      <w:proofErr w:type="spellStart"/>
      <w:proofErr w:type="gramStart"/>
      <w:r w:rsidRPr="00FC6E2C">
        <w:rPr>
          <w:rFonts w:ascii="Courier New" w:eastAsia="Times New Roman" w:hAnsi="Courier New" w:cs="Courier New"/>
          <w:sz w:val="20"/>
          <w:szCs w:val="20"/>
        </w:rPr>
        <w:t>link.json</w:t>
      </w:r>
      <w:proofErr w:type="spellEnd"/>
      <w:proofErr w:type="gramEnd"/>
      <w:r w:rsidRPr="00FC6E2C">
        <w:rPr>
          <w:rFonts w:ascii="Courier New" w:eastAsia="Times New Roman" w:hAnsi="Courier New" w:cs="Courier New"/>
          <w:sz w:val="20"/>
          <w:szCs w:val="20"/>
        </w:rPr>
        <w:t>"}</w:t>
      </w:r>
    </w:p>
    <w:p w14:paraId="2EC8323A"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513BB881"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7B221A1B"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roofErr w:type="spellStart"/>
      <w:r w:rsidRPr="00FC6E2C">
        <w:rPr>
          <w:rFonts w:ascii="Courier New" w:eastAsia="Times New Roman" w:hAnsi="Courier New" w:cs="Courier New"/>
          <w:sz w:val="20"/>
          <w:szCs w:val="20"/>
        </w:rPr>
        <w:t>additionalProperties</w:t>
      </w:r>
      <w:proofErr w:type="spellEnd"/>
      <w:r w:rsidRPr="00FC6E2C">
        <w:rPr>
          <w:rFonts w:ascii="Courier New" w:eastAsia="Times New Roman" w:hAnsi="Courier New" w:cs="Courier New"/>
          <w:sz w:val="20"/>
          <w:szCs w:val="20"/>
        </w:rPr>
        <w:t>": true</w:t>
      </w:r>
    </w:p>
    <w:p w14:paraId="66507791"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w:t>
      </w:r>
    </w:p>
    <w:p w14:paraId="3807D5F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del w:id="211" w:author="Carl Reed" w:date="2021-05-21T09:16:00Z">
        <w:r w:rsidRPr="00FC6E2C" w:rsidDel="00255555">
          <w:rPr>
            <w:rFonts w:ascii="Times New Roman" w:eastAsia="Times New Roman" w:hAnsi="Times New Roman" w:cs="Times New Roman"/>
            <w:sz w:val="24"/>
            <w:szCs w:val="24"/>
          </w:rPr>
          <w:lastRenderedPageBreak/>
          <w:delText>It is recommended t</w:delText>
        </w:r>
      </w:del>
      <w:ins w:id="212" w:author="Carl Reed" w:date="2021-05-21T09:16:00Z">
        <w:r w:rsidR="00255555">
          <w:rPr>
            <w:rFonts w:ascii="Times New Roman" w:eastAsia="Times New Roman" w:hAnsi="Times New Roman" w:cs="Times New Roman"/>
            <w:sz w:val="24"/>
            <w:szCs w:val="24"/>
          </w:rPr>
          <w:t>T</w:t>
        </w:r>
      </w:ins>
      <w:r w:rsidRPr="00FC6E2C">
        <w:rPr>
          <w:rFonts w:ascii="Times New Roman" w:eastAsia="Times New Roman" w:hAnsi="Times New Roman" w:cs="Times New Roman"/>
          <w:sz w:val="24"/>
          <w:szCs w:val="24"/>
        </w:rPr>
        <w:t>hat OGC Web APIs provide a set of Service Metadata which identifies the service and provides information about the service provider</w:t>
      </w:r>
      <w:ins w:id="213" w:author="Carl Reed" w:date="2021-05-21T09:16:00Z">
        <w:r w:rsidR="00255555">
          <w:rPr>
            <w:rFonts w:ascii="Times New Roman" w:eastAsia="Times New Roman" w:hAnsi="Times New Roman" w:cs="Times New Roman"/>
            <w:sz w:val="24"/>
            <w:szCs w:val="24"/>
          </w:rPr>
          <w:t xml:space="preserve"> is recommended</w:t>
        </w:r>
      </w:ins>
      <w:r w:rsidRPr="00FC6E2C">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8"/>
        <w:gridCol w:w="6476"/>
      </w:tblGrid>
      <w:tr w:rsidR="00FC6E2C" w:rsidRPr="00FC6E2C" w14:paraId="5DE25A9D" w14:textId="77777777" w:rsidTr="00FC6E2C">
        <w:trPr>
          <w:tblCellSpacing w:w="15" w:type="dxa"/>
        </w:trPr>
        <w:tc>
          <w:tcPr>
            <w:tcW w:w="0" w:type="auto"/>
            <w:shd w:val="clear" w:color="auto" w:fill="FFFFFF"/>
            <w:vAlign w:val="center"/>
            <w:hideMark/>
          </w:tcPr>
          <w:p w14:paraId="1FA80181"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Recommendation 9</w:t>
            </w:r>
          </w:p>
        </w:tc>
        <w:tc>
          <w:tcPr>
            <w:tcW w:w="0" w:type="auto"/>
            <w:shd w:val="clear" w:color="auto" w:fill="FFFFFF"/>
            <w:vAlign w:val="center"/>
            <w:hideMark/>
          </w:tcPr>
          <w:p w14:paraId="0B4E821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/rec/core/service-metadata</w:t>
            </w:r>
          </w:p>
        </w:tc>
      </w:tr>
      <w:tr w:rsidR="00FC6E2C" w:rsidRPr="00FC6E2C" w14:paraId="5B0E7C29" w14:textId="77777777" w:rsidTr="00FC6E2C">
        <w:trPr>
          <w:tblCellSpacing w:w="15" w:type="dxa"/>
        </w:trPr>
        <w:tc>
          <w:tcPr>
            <w:tcW w:w="0" w:type="auto"/>
            <w:gridSpan w:val="2"/>
            <w:shd w:val="clear" w:color="auto" w:fill="FFFFFF"/>
            <w:vAlign w:val="center"/>
            <w:hideMark/>
          </w:tcPr>
          <w:p w14:paraId="4FBB2F3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 Web API SHOULD provide service metadata.</w:t>
            </w:r>
          </w:p>
        </w:tc>
      </w:tr>
      <w:tr w:rsidR="00FC6E2C" w:rsidRPr="00FC6E2C" w14:paraId="1224D90E" w14:textId="77777777" w:rsidTr="00FC6E2C">
        <w:trPr>
          <w:tblCellSpacing w:w="15" w:type="dxa"/>
        </w:trPr>
        <w:tc>
          <w:tcPr>
            <w:tcW w:w="0" w:type="auto"/>
            <w:shd w:val="clear" w:color="auto" w:fill="FFFFFF"/>
            <w:vAlign w:val="center"/>
            <w:hideMark/>
          </w:tcPr>
          <w:p w14:paraId="55BE196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78E2069E"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 Web API service SHOULD provide one or more service metadata resources accessible by an HTTP GET operation.</w:t>
            </w:r>
          </w:p>
        </w:tc>
      </w:tr>
      <w:tr w:rsidR="00FC6E2C" w:rsidRPr="00FC6E2C" w14:paraId="3287989B" w14:textId="77777777" w:rsidTr="00FC6E2C">
        <w:trPr>
          <w:tblCellSpacing w:w="15" w:type="dxa"/>
        </w:trPr>
        <w:tc>
          <w:tcPr>
            <w:tcW w:w="0" w:type="auto"/>
            <w:shd w:val="clear" w:color="auto" w:fill="FFFFFF"/>
            <w:vAlign w:val="center"/>
            <w:hideMark/>
          </w:tcPr>
          <w:p w14:paraId="2AA7B91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7F747A5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landing page for a Web API service SHOULD provide links to the service metadata resources using the relation type </w:t>
            </w:r>
            <w:r w:rsidRPr="00FC6E2C">
              <w:rPr>
                <w:rFonts w:ascii="Courier New" w:eastAsia="Times New Roman" w:hAnsi="Courier New" w:cs="Courier New"/>
                <w:sz w:val="20"/>
                <w:szCs w:val="20"/>
              </w:rPr>
              <w:t>service-meta</w:t>
            </w:r>
            <w:r w:rsidRPr="00FC6E2C">
              <w:rPr>
                <w:rFonts w:ascii="Times New Roman" w:eastAsia="Times New Roman" w:hAnsi="Times New Roman" w:cs="Times New Roman"/>
                <w:sz w:val="24"/>
                <w:szCs w:val="24"/>
              </w:rPr>
              <w:t>.</w:t>
            </w:r>
          </w:p>
        </w:tc>
      </w:tr>
      <w:tr w:rsidR="00FC6E2C" w:rsidRPr="00FC6E2C" w14:paraId="10C6C1D5" w14:textId="77777777" w:rsidTr="00FC6E2C">
        <w:trPr>
          <w:tblCellSpacing w:w="15" w:type="dxa"/>
        </w:trPr>
        <w:tc>
          <w:tcPr>
            <w:tcW w:w="0" w:type="auto"/>
            <w:shd w:val="clear" w:color="auto" w:fill="FFFFFF"/>
            <w:vAlign w:val="center"/>
            <w:hideMark/>
          </w:tcPr>
          <w:p w14:paraId="16F6432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w:t>
            </w:r>
          </w:p>
        </w:tc>
        <w:tc>
          <w:tcPr>
            <w:tcW w:w="0" w:type="auto"/>
            <w:shd w:val="clear" w:color="auto" w:fill="FFFFFF"/>
            <w:vAlign w:val="center"/>
            <w:hideMark/>
          </w:tcPr>
          <w:p w14:paraId="007B2F0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 successful execution of the operation SHOULD be reported as a response with an HTTP status code </w:t>
            </w:r>
            <w:r w:rsidRPr="00FC6E2C">
              <w:rPr>
                <w:rFonts w:ascii="Courier New" w:eastAsia="Times New Roman" w:hAnsi="Courier New" w:cs="Courier New"/>
                <w:sz w:val="20"/>
                <w:szCs w:val="20"/>
              </w:rPr>
              <w:t>200</w:t>
            </w:r>
            <w:r w:rsidRPr="00FC6E2C">
              <w:rPr>
                <w:rFonts w:ascii="Times New Roman" w:eastAsia="Times New Roman" w:hAnsi="Times New Roman" w:cs="Times New Roman"/>
                <w:sz w:val="24"/>
                <w:szCs w:val="24"/>
              </w:rPr>
              <w:t>.</w:t>
            </w:r>
          </w:p>
        </w:tc>
      </w:tr>
    </w:tbl>
    <w:p w14:paraId="3406D00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Additional information about Service Metadata can be found in the </w:t>
      </w:r>
      <w:hyperlink r:id="rId105" w:anchor="service-metadata-section" w:history="1">
        <w:r w:rsidRPr="00FC6E2C">
          <w:rPr>
            <w:rFonts w:ascii="Times New Roman" w:eastAsia="Times New Roman" w:hAnsi="Times New Roman" w:cs="Times New Roman"/>
            <w:color w:val="0000FF"/>
            <w:sz w:val="24"/>
            <w:szCs w:val="24"/>
            <w:u w:val="single"/>
          </w:rPr>
          <w:t>OAPI-Common Users Guide</w:t>
        </w:r>
      </w:hyperlink>
      <w:r w:rsidRPr="00FC6E2C">
        <w:rPr>
          <w:rFonts w:ascii="Times New Roman" w:eastAsia="Times New Roman" w:hAnsi="Times New Roman" w:cs="Times New Roman"/>
          <w:sz w:val="24"/>
          <w:szCs w:val="24"/>
        </w:rPr>
        <w:t>.</w:t>
      </w:r>
    </w:p>
    <w:p w14:paraId="0466DAF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Examples of OGC landing pages are provided in </w:t>
      </w:r>
      <w:hyperlink r:id="rId106" w:anchor="landing-page-examples" w:history="1">
        <w:r w:rsidRPr="00FC6E2C">
          <w:rPr>
            <w:rFonts w:ascii="Times New Roman" w:eastAsia="Times New Roman" w:hAnsi="Times New Roman" w:cs="Times New Roman"/>
            <w:color w:val="0000FF"/>
            <w:sz w:val="24"/>
            <w:szCs w:val="24"/>
            <w:u w:val="single"/>
          </w:rPr>
          <w:t>Example Landing Pages</w:t>
        </w:r>
      </w:hyperlink>
      <w:r w:rsidRPr="00FC6E2C">
        <w:rPr>
          <w:rFonts w:ascii="Times New Roman" w:eastAsia="Times New Roman" w:hAnsi="Times New Roman" w:cs="Times New Roman"/>
          <w:sz w:val="24"/>
          <w:szCs w:val="24"/>
        </w:rPr>
        <w:t>.</w:t>
      </w:r>
    </w:p>
    <w:p w14:paraId="78EA3B8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In addition to the required resources, links to additional resources may be included in the Landing Page.</w:t>
      </w:r>
    </w:p>
    <w:p w14:paraId="4CFBC3A3"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Error Situations</w:t>
      </w:r>
    </w:p>
    <w:p w14:paraId="718D2EFC"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See </w:t>
      </w:r>
      <w:hyperlink r:id="rId107" w:anchor="http-status-codes" w:history="1">
        <w:r w:rsidRPr="00FC6E2C">
          <w:rPr>
            <w:rFonts w:ascii="Times New Roman" w:eastAsia="Times New Roman" w:hAnsi="Times New Roman" w:cs="Times New Roman"/>
            <w:color w:val="0000FF"/>
            <w:sz w:val="24"/>
            <w:szCs w:val="24"/>
            <w:u w:val="single"/>
          </w:rPr>
          <w:t>HTTP Status Codes</w:t>
        </w:r>
      </w:hyperlink>
      <w:r w:rsidRPr="00FC6E2C">
        <w:rPr>
          <w:rFonts w:ascii="Times New Roman" w:eastAsia="Times New Roman" w:hAnsi="Times New Roman" w:cs="Times New Roman"/>
          <w:sz w:val="24"/>
          <w:szCs w:val="24"/>
        </w:rPr>
        <w:t xml:space="preserve"> for general guidance.</w:t>
      </w:r>
    </w:p>
    <w:p w14:paraId="50507388" w14:textId="77777777" w:rsidR="00FC6E2C" w:rsidRPr="00FC6E2C" w:rsidRDefault="00FC6E2C" w:rsidP="00FC6E2C">
      <w:pPr>
        <w:spacing w:before="100" w:beforeAutospacing="1" w:after="100" w:afterAutospacing="1" w:line="240" w:lineRule="auto"/>
        <w:outlineLvl w:val="3"/>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8.2.2. API Definition</w:t>
      </w:r>
    </w:p>
    <w:p w14:paraId="396CF72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commentRangeStart w:id="214"/>
      <w:commentRangeStart w:id="215"/>
      <w:r w:rsidRPr="00FC6E2C">
        <w:rPr>
          <w:rFonts w:ascii="Times New Roman" w:eastAsia="Times New Roman" w:hAnsi="Times New Roman" w:cs="Times New Roman"/>
          <w:sz w:val="24"/>
          <w:szCs w:val="24"/>
        </w:rPr>
        <w:t xml:space="preserve">Every API should </w:t>
      </w:r>
      <w:commentRangeEnd w:id="214"/>
      <w:r w:rsidR="00023C5F">
        <w:rPr>
          <w:rStyle w:val="CommentReference"/>
        </w:rPr>
        <w:commentReference w:id="214"/>
      </w:r>
      <w:commentRangeEnd w:id="215"/>
      <w:r w:rsidR="006D43A9">
        <w:rPr>
          <w:rStyle w:val="CommentReference"/>
        </w:rPr>
        <w:commentReference w:id="215"/>
      </w:r>
      <w:r w:rsidRPr="00FC6E2C">
        <w:rPr>
          <w:rFonts w:ascii="Times New Roman" w:eastAsia="Times New Roman" w:hAnsi="Times New Roman" w:cs="Times New Roman"/>
          <w:sz w:val="24"/>
          <w:szCs w:val="24"/>
        </w:rPr>
        <w:t xml:space="preserve">provide an API Definition resource which describes capabilities provided by that API. This resource can be used by developers to </w:t>
      </w:r>
      <w:commentRangeStart w:id="216"/>
      <w:commentRangeStart w:id="217"/>
      <w:r w:rsidRPr="00FC6E2C">
        <w:rPr>
          <w:rFonts w:ascii="Times New Roman" w:eastAsia="Times New Roman" w:hAnsi="Times New Roman" w:cs="Times New Roman"/>
          <w:sz w:val="24"/>
          <w:szCs w:val="24"/>
        </w:rPr>
        <w:t>understand the API</w:t>
      </w:r>
      <w:commentRangeEnd w:id="216"/>
      <w:r w:rsidR="00023C5F">
        <w:rPr>
          <w:rStyle w:val="CommentReference"/>
        </w:rPr>
        <w:commentReference w:id="216"/>
      </w:r>
      <w:commentRangeEnd w:id="217"/>
      <w:r w:rsidR="00E16D08">
        <w:rPr>
          <w:rStyle w:val="CommentReference"/>
        </w:rPr>
        <w:commentReference w:id="217"/>
      </w:r>
      <w:r w:rsidRPr="00FC6E2C">
        <w:rPr>
          <w:rFonts w:ascii="Times New Roman" w:eastAsia="Times New Roman" w:hAnsi="Times New Roman" w:cs="Times New Roman"/>
          <w:sz w:val="24"/>
          <w:szCs w:val="24"/>
        </w:rPr>
        <w:t>, by software clients to connect to the server, and by development tools to support the implementation of servers and clients.</w:t>
      </w:r>
    </w:p>
    <w:p w14:paraId="24528FB3"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4"/>
        <w:gridCol w:w="6860"/>
      </w:tblGrid>
      <w:tr w:rsidR="00FC6E2C" w:rsidRPr="00FC6E2C" w14:paraId="589DFA85" w14:textId="77777777" w:rsidTr="00FC6E2C">
        <w:trPr>
          <w:tblCellSpacing w:w="15" w:type="dxa"/>
        </w:trPr>
        <w:tc>
          <w:tcPr>
            <w:tcW w:w="0" w:type="auto"/>
            <w:shd w:val="clear" w:color="auto" w:fill="FFFFFF"/>
            <w:vAlign w:val="center"/>
            <w:hideMark/>
          </w:tcPr>
          <w:p w14:paraId="0E5F9B8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15</w:t>
            </w:r>
          </w:p>
        </w:tc>
        <w:tc>
          <w:tcPr>
            <w:tcW w:w="0" w:type="auto"/>
            <w:shd w:val="clear" w:color="auto" w:fill="FFFFFF"/>
            <w:vAlign w:val="center"/>
            <w:hideMark/>
          </w:tcPr>
          <w:p w14:paraId="04DE20D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w:t>
            </w:r>
            <w:proofErr w:type="spellStart"/>
            <w:r w:rsidRPr="00FC6E2C">
              <w:rPr>
                <w:rFonts w:ascii="Times New Roman" w:eastAsia="Times New Roman" w:hAnsi="Times New Roman" w:cs="Times New Roman"/>
                <w:b/>
                <w:bCs/>
                <w:sz w:val="24"/>
                <w:szCs w:val="24"/>
              </w:rPr>
              <w:t>api</w:t>
            </w:r>
            <w:proofErr w:type="spellEnd"/>
            <w:r w:rsidRPr="00FC6E2C">
              <w:rPr>
                <w:rFonts w:ascii="Times New Roman" w:eastAsia="Times New Roman" w:hAnsi="Times New Roman" w:cs="Times New Roman"/>
                <w:b/>
                <w:bCs/>
                <w:sz w:val="24"/>
                <w:szCs w:val="24"/>
              </w:rPr>
              <w:t>-definition-op</w:t>
            </w:r>
          </w:p>
        </w:tc>
      </w:tr>
      <w:tr w:rsidR="00FC6E2C" w:rsidRPr="00FC6E2C" w14:paraId="0502D4F5" w14:textId="77777777" w:rsidTr="00FC6E2C">
        <w:trPr>
          <w:tblCellSpacing w:w="15" w:type="dxa"/>
        </w:trPr>
        <w:tc>
          <w:tcPr>
            <w:tcW w:w="0" w:type="auto"/>
            <w:shd w:val="clear" w:color="auto" w:fill="FFFFFF"/>
            <w:vAlign w:val="center"/>
            <w:hideMark/>
          </w:tcPr>
          <w:p w14:paraId="3FA09F2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1007598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all links from the landing page which have the relation type </w:t>
            </w:r>
            <w:r w:rsidRPr="00FC6E2C">
              <w:rPr>
                <w:rFonts w:ascii="Courier New" w:eastAsia="Times New Roman" w:hAnsi="Courier New" w:cs="Courier New"/>
                <w:sz w:val="20"/>
                <w:szCs w:val="20"/>
              </w:rPr>
              <w:t>service-desc</w:t>
            </w:r>
            <w:r w:rsidRPr="00FC6E2C">
              <w:rPr>
                <w:rFonts w:ascii="Times New Roman" w:eastAsia="Times New Roman" w:hAnsi="Times New Roman" w:cs="Times New Roman"/>
                <w:sz w:val="24"/>
                <w:szCs w:val="24"/>
              </w:rPr>
              <w:t>.</w:t>
            </w:r>
          </w:p>
        </w:tc>
      </w:tr>
      <w:tr w:rsidR="00FC6E2C" w:rsidRPr="00FC6E2C" w14:paraId="18338EC5" w14:textId="77777777" w:rsidTr="00FC6E2C">
        <w:trPr>
          <w:tblCellSpacing w:w="15" w:type="dxa"/>
        </w:trPr>
        <w:tc>
          <w:tcPr>
            <w:tcW w:w="0" w:type="auto"/>
            <w:shd w:val="clear" w:color="auto" w:fill="FFFFFF"/>
            <w:vAlign w:val="center"/>
            <w:hideMark/>
          </w:tcPr>
          <w:p w14:paraId="58B07BF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05909F15"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all links from the landing page which have the relation type </w:t>
            </w:r>
            <w:r w:rsidRPr="00FC6E2C">
              <w:rPr>
                <w:rFonts w:ascii="Courier New" w:eastAsia="Times New Roman" w:hAnsi="Courier New" w:cs="Courier New"/>
                <w:sz w:val="20"/>
                <w:szCs w:val="20"/>
              </w:rPr>
              <w:t>service-doc</w:t>
            </w:r>
            <w:r w:rsidRPr="00FC6E2C">
              <w:rPr>
                <w:rFonts w:ascii="Times New Roman" w:eastAsia="Times New Roman" w:hAnsi="Times New Roman" w:cs="Times New Roman"/>
                <w:sz w:val="24"/>
                <w:szCs w:val="24"/>
              </w:rPr>
              <w:t>.</w:t>
            </w:r>
          </w:p>
        </w:tc>
      </w:tr>
      <w:tr w:rsidR="00FC6E2C" w:rsidRPr="00FC6E2C" w14:paraId="44559C09" w14:textId="77777777" w:rsidTr="00FC6E2C">
        <w:trPr>
          <w:tblCellSpacing w:w="15" w:type="dxa"/>
        </w:trPr>
        <w:tc>
          <w:tcPr>
            <w:tcW w:w="0" w:type="auto"/>
            <w:shd w:val="clear" w:color="auto" w:fill="FFFFFF"/>
            <w:vAlign w:val="center"/>
            <w:hideMark/>
          </w:tcPr>
          <w:p w14:paraId="0CF8E081"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w:t>
            </w:r>
          </w:p>
        </w:tc>
        <w:tc>
          <w:tcPr>
            <w:tcW w:w="0" w:type="auto"/>
            <w:shd w:val="clear" w:color="auto" w:fill="FFFFFF"/>
            <w:vAlign w:val="center"/>
            <w:hideMark/>
          </w:tcPr>
          <w:p w14:paraId="42C96C8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responses to all HTTP GET requests issued in </w:t>
            </w:r>
            <w:r w:rsidRPr="00FC6E2C">
              <w:rPr>
                <w:rFonts w:ascii="Courier New" w:eastAsia="Times New Roman" w:hAnsi="Courier New" w:cs="Courier New"/>
                <w:sz w:val="20"/>
                <w:szCs w:val="20"/>
              </w:rPr>
              <w:t>A</w:t>
            </w:r>
            <w:r w:rsidRPr="00FC6E2C">
              <w:rPr>
                <w:rFonts w:ascii="Times New Roman" w:eastAsia="Times New Roman" w:hAnsi="Times New Roman" w:cs="Times New Roman"/>
                <w:sz w:val="24"/>
                <w:szCs w:val="24"/>
              </w:rPr>
              <w:t xml:space="preserve"> and </w:t>
            </w:r>
            <w:r w:rsidRPr="00FC6E2C">
              <w:rPr>
                <w:rFonts w:ascii="Courier New" w:eastAsia="Times New Roman" w:hAnsi="Courier New" w:cs="Courier New"/>
                <w:sz w:val="20"/>
                <w:szCs w:val="20"/>
              </w:rPr>
              <w:t>B</w:t>
            </w:r>
            <w:r w:rsidRPr="00FC6E2C">
              <w:rPr>
                <w:rFonts w:ascii="Times New Roman" w:eastAsia="Times New Roman" w:hAnsi="Times New Roman" w:cs="Times New Roman"/>
                <w:sz w:val="24"/>
                <w:szCs w:val="24"/>
              </w:rPr>
              <w:t xml:space="preserve"> SHALL satisfy requirement </w:t>
            </w:r>
            <w:hyperlink r:id="rId108" w:anchor="req_core_api_definition_success" w:history="1">
              <w:r w:rsidRPr="00FC6E2C">
                <w:rPr>
                  <w:rFonts w:ascii="Times New Roman" w:eastAsia="Times New Roman" w:hAnsi="Times New Roman" w:cs="Times New Roman"/>
                  <w:color w:val="0000FF"/>
                  <w:sz w:val="24"/>
                  <w:szCs w:val="24"/>
                  <w:u w:val="single"/>
                </w:rPr>
                <w:t>/req/core/</w:t>
              </w:r>
              <w:proofErr w:type="spellStart"/>
              <w:r w:rsidRPr="00FC6E2C">
                <w:rPr>
                  <w:rFonts w:ascii="Times New Roman" w:eastAsia="Times New Roman" w:hAnsi="Times New Roman" w:cs="Times New Roman"/>
                  <w:color w:val="0000FF"/>
                  <w:sz w:val="24"/>
                  <w:szCs w:val="24"/>
                  <w:u w:val="single"/>
                </w:rPr>
                <w:t>api</w:t>
              </w:r>
              <w:proofErr w:type="spellEnd"/>
              <w:r w:rsidRPr="00FC6E2C">
                <w:rPr>
                  <w:rFonts w:ascii="Times New Roman" w:eastAsia="Times New Roman" w:hAnsi="Times New Roman" w:cs="Times New Roman"/>
                  <w:color w:val="0000FF"/>
                  <w:sz w:val="24"/>
                  <w:szCs w:val="24"/>
                  <w:u w:val="single"/>
                </w:rPr>
                <w:t>-definition-success</w:t>
              </w:r>
            </w:hyperlink>
            <w:r w:rsidRPr="00FC6E2C">
              <w:rPr>
                <w:rFonts w:ascii="Times New Roman" w:eastAsia="Times New Roman" w:hAnsi="Times New Roman" w:cs="Times New Roman"/>
                <w:sz w:val="24"/>
                <w:szCs w:val="24"/>
              </w:rPr>
              <w:t>.</w:t>
            </w:r>
          </w:p>
        </w:tc>
      </w:tr>
    </w:tbl>
    <w:p w14:paraId="234FDE10" w14:textId="77777777" w:rsidR="00FC6E2C" w:rsidRPr="00FC6E2C" w:rsidRDefault="00FC6E2C" w:rsidP="00FC6E2C">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30"/>
        <w:gridCol w:w="6394"/>
      </w:tblGrid>
      <w:tr w:rsidR="00FC6E2C" w:rsidRPr="00FC6E2C" w14:paraId="72F2144E" w14:textId="77777777" w:rsidTr="00FC6E2C">
        <w:trPr>
          <w:tblCellSpacing w:w="15" w:type="dxa"/>
        </w:trPr>
        <w:tc>
          <w:tcPr>
            <w:tcW w:w="0" w:type="auto"/>
            <w:shd w:val="clear" w:color="auto" w:fill="FFFFFF"/>
            <w:vAlign w:val="center"/>
            <w:hideMark/>
          </w:tcPr>
          <w:p w14:paraId="4A06C8A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Recommendation 10</w:t>
            </w:r>
          </w:p>
        </w:tc>
        <w:tc>
          <w:tcPr>
            <w:tcW w:w="0" w:type="auto"/>
            <w:shd w:val="clear" w:color="auto" w:fill="FFFFFF"/>
            <w:vAlign w:val="center"/>
            <w:hideMark/>
          </w:tcPr>
          <w:p w14:paraId="014C9B65"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/rec/core/</w:t>
            </w:r>
            <w:proofErr w:type="spellStart"/>
            <w:r w:rsidRPr="00FC6E2C">
              <w:rPr>
                <w:rFonts w:ascii="Times New Roman" w:eastAsia="Times New Roman" w:hAnsi="Times New Roman" w:cs="Times New Roman"/>
                <w:b/>
                <w:bCs/>
                <w:sz w:val="24"/>
                <w:szCs w:val="24"/>
              </w:rPr>
              <w:t>api</w:t>
            </w:r>
            <w:proofErr w:type="spellEnd"/>
            <w:r w:rsidRPr="00FC6E2C">
              <w:rPr>
                <w:rFonts w:ascii="Times New Roman" w:eastAsia="Times New Roman" w:hAnsi="Times New Roman" w:cs="Times New Roman"/>
                <w:b/>
                <w:bCs/>
                <w:sz w:val="24"/>
                <w:szCs w:val="24"/>
              </w:rPr>
              <w:t>-definition-op</w:t>
            </w:r>
          </w:p>
        </w:tc>
      </w:tr>
      <w:tr w:rsidR="00FC6E2C" w:rsidRPr="00FC6E2C" w14:paraId="040D9BC7" w14:textId="77777777" w:rsidTr="00FC6E2C">
        <w:trPr>
          <w:tblCellSpacing w:w="15" w:type="dxa"/>
        </w:trPr>
        <w:tc>
          <w:tcPr>
            <w:tcW w:w="0" w:type="auto"/>
            <w:shd w:val="clear" w:color="auto" w:fill="FFFFFF"/>
            <w:vAlign w:val="center"/>
            <w:hideMark/>
          </w:tcPr>
          <w:p w14:paraId="4C01F164"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lastRenderedPageBreak/>
              <w:t>A</w:t>
            </w:r>
          </w:p>
        </w:tc>
        <w:tc>
          <w:tcPr>
            <w:tcW w:w="0" w:type="auto"/>
            <w:shd w:val="clear" w:color="auto" w:fill="FFFFFF"/>
            <w:vAlign w:val="center"/>
            <w:hideMark/>
          </w:tcPr>
          <w:p w14:paraId="019674D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SHOULD support the HTTP GET operation on the URI </w:t>
            </w:r>
            <w:r w:rsidRPr="00FC6E2C">
              <w:rPr>
                <w:rFonts w:ascii="Courier New" w:eastAsia="Times New Roman" w:hAnsi="Courier New" w:cs="Courier New"/>
                <w:sz w:val="20"/>
                <w:szCs w:val="20"/>
              </w:rPr>
              <w:t>{root}/</w:t>
            </w:r>
            <w:proofErr w:type="spellStart"/>
            <w:r w:rsidRPr="00FC6E2C">
              <w:rPr>
                <w:rFonts w:ascii="Courier New" w:eastAsia="Times New Roman" w:hAnsi="Courier New" w:cs="Courier New"/>
                <w:sz w:val="20"/>
                <w:szCs w:val="20"/>
              </w:rPr>
              <w:t>api</w:t>
            </w:r>
            <w:proofErr w:type="spellEnd"/>
            <w:r w:rsidRPr="00FC6E2C">
              <w:rPr>
                <w:rFonts w:ascii="Times New Roman" w:eastAsia="Times New Roman" w:hAnsi="Times New Roman" w:cs="Times New Roman"/>
                <w:sz w:val="24"/>
                <w:szCs w:val="24"/>
              </w:rPr>
              <w:t>.</w:t>
            </w:r>
          </w:p>
        </w:tc>
      </w:tr>
      <w:tr w:rsidR="00FC6E2C" w:rsidRPr="00FC6E2C" w14:paraId="0EE12B0D" w14:textId="77777777" w:rsidTr="00FC6E2C">
        <w:trPr>
          <w:tblCellSpacing w:w="15" w:type="dxa"/>
        </w:trPr>
        <w:tc>
          <w:tcPr>
            <w:tcW w:w="0" w:type="auto"/>
            <w:shd w:val="clear" w:color="auto" w:fill="FFFFFF"/>
            <w:vAlign w:val="center"/>
            <w:hideMark/>
          </w:tcPr>
          <w:p w14:paraId="191DC6D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2661BEC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response to the HTTP GET request issued in </w:t>
            </w:r>
            <w:r w:rsidRPr="00FC6E2C">
              <w:rPr>
                <w:rFonts w:ascii="Courier New" w:eastAsia="Times New Roman" w:hAnsi="Courier New" w:cs="Courier New"/>
                <w:sz w:val="20"/>
                <w:szCs w:val="20"/>
              </w:rPr>
              <w:t>A</w:t>
            </w:r>
            <w:r w:rsidRPr="00FC6E2C">
              <w:rPr>
                <w:rFonts w:ascii="Times New Roman" w:eastAsia="Times New Roman" w:hAnsi="Times New Roman" w:cs="Times New Roman"/>
                <w:sz w:val="24"/>
                <w:szCs w:val="24"/>
              </w:rPr>
              <w:t xml:space="preserve"> SHOULD satisfy requirement </w:t>
            </w:r>
            <w:hyperlink r:id="rId109" w:anchor="req_core_api-definition-success" w:history="1">
              <w:r w:rsidRPr="00FC6E2C">
                <w:rPr>
                  <w:rFonts w:ascii="Times New Roman" w:eastAsia="Times New Roman" w:hAnsi="Times New Roman" w:cs="Times New Roman"/>
                  <w:color w:val="0000FF"/>
                  <w:sz w:val="24"/>
                  <w:szCs w:val="24"/>
                  <w:u w:val="single"/>
                </w:rPr>
                <w:t>/req/core/</w:t>
              </w:r>
              <w:proofErr w:type="spellStart"/>
              <w:r w:rsidRPr="00FC6E2C">
                <w:rPr>
                  <w:rFonts w:ascii="Times New Roman" w:eastAsia="Times New Roman" w:hAnsi="Times New Roman" w:cs="Times New Roman"/>
                  <w:color w:val="0000FF"/>
                  <w:sz w:val="24"/>
                  <w:szCs w:val="24"/>
                  <w:u w:val="single"/>
                </w:rPr>
                <w:t>api</w:t>
              </w:r>
              <w:proofErr w:type="spellEnd"/>
              <w:r w:rsidRPr="00FC6E2C">
                <w:rPr>
                  <w:rFonts w:ascii="Times New Roman" w:eastAsia="Times New Roman" w:hAnsi="Times New Roman" w:cs="Times New Roman"/>
                  <w:color w:val="0000FF"/>
                  <w:sz w:val="24"/>
                  <w:szCs w:val="24"/>
                  <w:u w:val="single"/>
                </w:rPr>
                <w:t>-definition-success</w:t>
              </w:r>
            </w:hyperlink>
            <w:r w:rsidRPr="00FC6E2C">
              <w:rPr>
                <w:rFonts w:ascii="Times New Roman" w:eastAsia="Times New Roman" w:hAnsi="Times New Roman" w:cs="Times New Roman"/>
                <w:sz w:val="24"/>
                <w:szCs w:val="24"/>
              </w:rPr>
              <w:t>.</w:t>
            </w:r>
          </w:p>
        </w:tc>
      </w:tr>
    </w:tbl>
    <w:p w14:paraId="6F3D4B57"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6"/>
        <w:gridCol w:w="6848"/>
      </w:tblGrid>
      <w:tr w:rsidR="00FC6E2C" w:rsidRPr="00FC6E2C" w14:paraId="5BEA1E39" w14:textId="77777777" w:rsidTr="00FC6E2C">
        <w:trPr>
          <w:tblCellSpacing w:w="15" w:type="dxa"/>
        </w:trPr>
        <w:tc>
          <w:tcPr>
            <w:tcW w:w="0" w:type="auto"/>
            <w:shd w:val="clear" w:color="auto" w:fill="FFFFFF"/>
            <w:vAlign w:val="center"/>
            <w:hideMark/>
          </w:tcPr>
          <w:p w14:paraId="1D803C9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16</w:t>
            </w:r>
          </w:p>
        </w:tc>
        <w:tc>
          <w:tcPr>
            <w:tcW w:w="0" w:type="auto"/>
            <w:shd w:val="clear" w:color="auto" w:fill="FFFFFF"/>
            <w:vAlign w:val="center"/>
            <w:hideMark/>
          </w:tcPr>
          <w:p w14:paraId="5BA173F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w:t>
            </w:r>
            <w:proofErr w:type="spellStart"/>
            <w:r w:rsidRPr="00FC6E2C">
              <w:rPr>
                <w:rFonts w:ascii="Times New Roman" w:eastAsia="Times New Roman" w:hAnsi="Times New Roman" w:cs="Times New Roman"/>
                <w:b/>
                <w:bCs/>
                <w:sz w:val="24"/>
                <w:szCs w:val="24"/>
              </w:rPr>
              <w:t>api</w:t>
            </w:r>
            <w:proofErr w:type="spellEnd"/>
            <w:r w:rsidRPr="00FC6E2C">
              <w:rPr>
                <w:rFonts w:ascii="Times New Roman" w:eastAsia="Times New Roman" w:hAnsi="Times New Roman" w:cs="Times New Roman"/>
                <w:b/>
                <w:bCs/>
                <w:sz w:val="24"/>
                <w:szCs w:val="24"/>
              </w:rPr>
              <w:t>-definition-success</w:t>
            </w:r>
          </w:p>
        </w:tc>
      </w:tr>
      <w:tr w:rsidR="00FC6E2C" w:rsidRPr="00FC6E2C" w14:paraId="552CC6E4" w14:textId="77777777" w:rsidTr="00FC6E2C">
        <w:trPr>
          <w:tblCellSpacing w:w="15" w:type="dxa"/>
        </w:trPr>
        <w:tc>
          <w:tcPr>
            <w:tcW w:w="0" w:type="auto"/>
            <w:shd w:val="clear" w:color="auto" w:fill="FFFFFF"/>
            <w:vAlign w:val="center"/>
            <w:hideMark/>
          </w:tcPr>
          <w:p w14:paraId="3F964E9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0451E78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 successful execution of the operation SHALL be reported as a response with a HTTP status code </w:t>
            </w:r>
            <w:r w:rsidRPr="00FC6E2C">
              <w:rPr>
                <w:rFonts w:ascii="Courier New" w:eastAsia="Times New Roman" w:hAnsi="Courier New" w:cs="Courier New"/>
                <w:sz w:val="20"/>
                <w:szCs w:val="20"/>
              </w:rPr>
              <w:t>200</w:t>
            </w:r>
            <w:r w:rsidRPr="00FC6E2C">
              <w:rPr>
                <w:rFonts w:ascii="Times New Roman" w:eastAsia="Times New Roman" w:hAnsi="Times New Roman" w:cs="Times New Roman"/>
                <w:sz w:val="24"/>
                <w:szCs w:val="24"/>
              </w:rPr>
              <w:t>.</w:t>
            </w:r>
          </w:p>
        </w:tc>
      </w:tr>
      <w:tr w:rsidR="00FC6E2C" w:rsidRPr="00FC6E2C" w14:paraId="16F7E591" w14:textId="77777777" w:rsidTr="00FC6E2C">
        <w:trPr>
          <w:tblCellSpacing w:w="15" w:type="dxa"/>
        </w:trPr>
        <w:tc>
          <w:tcPr>
            <w:tcW w:w="0" w:type="auto"/>
            <w:shd w:val="clear" w:color="auto" w:fill="FFFFFF"/>
            <w:vAlign w:val="center"/>
            <w:hideMark/>
          </w:tcPr>
          <w:p w14:paraId="31D6FB4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1F72ECEC"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The content of that response SHALL be an API Definition document.</w:t>
            </w:r>
          </w:p>
        </w:tc>
      </w:tr>
      <w:tr w:rsidR="00FC6E2C" w:rsidRPr="00FC6E2C" w14:paraId="3CBA3F8E" w14:textId="77777777" w:rsidTr="00FC6E2C">
        <w:trPr>
          <w:tblCellSpacing w:w="15" w:type="dxa"/>
        </w:trPr>
        <w:tc>
          <w:tcPr>
            <w:tcW w:w="0" w:type="auto"/>
            <w:shd w:val="clear" w:color="auto" w:fill="FFFFFF"/>
            <w:vAlign w:val="center"/>
            <w:hideMark/>
          </w:tcPr>
          <w:p w14:paraId="3F2E984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w:t>
            </w:r>
          </w:p>
        </w:tc>
        <w:tc>
          <w:tcPr>
            <w:tcW w:w="0" w:type="auto"/>
            <w:shd w:val="clear" w:color="auto" w:fill="FFFFFF"/>
            <w:vAlign w:val="center"/>
            <w:hideMark/>
          </w:tcPr>
          <w:p w14:paraId="7993F8BC" w14:textId="77777777" w:rsidR="00FC6E2C" w:rsidRPr="00FC6E2C" w:rsidRDefault="00FC6E2C" w:rsidP="00023C5F">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API Definition document SHALL </w:t>
            </w:r>
            <w:del w:id="218" w:author="Carl Reed" w:date="2021-05-21T09:18:00Z">
              <w:r w:rsidRPr="00FC6E2C" w:rsidDel="00023C5F">
                <w:rPr>
                  <w:rFonts w:ascii="Times New Roman" w:eastAsia="Times New Roman" w:hAnsi="Times New Roman" w:cs="Times New Roman"/>
                  <w:sz w:val="24"/>
                  <w:szCs w:val="24"/>
                </w:rPr>
                <w:delText xml:space="preserve">shall </w:delText>
              </w:r>
            </w:del>
            <w:r w:rsidRPr="00FC6E2C">
              <w:rPr>
                <w:rFonts w:ascii="Times New Roman" w:eastAsia="Times New Roman" w:hAnsi="Times New Roman" w:cs="Times New Roman"/>
                <w:sz w:val="24"/>
                <w:szCs w:val="24"/>
              </w:rPr>
              <w:t>be consistent with the media type identified through HTTP content negotiation.</w:t>
            </w:r>
          </w:p>
        </w:tc>
      </w:tr>
      <w:tr w:rsidR="00FC6E2C" w:rsidRPr="00FC6E2C" w14:paraId="156E4E9C" w14:textId="77777777" w:rsidTr="00FC6E2C">
        <w:trPr>
          <w:tblCellSpacing w:w="15" w:type="dxa"/>
        </w:trPr>
        <w:tc>
          <w:tcPr>
            <w:tcW w:w="0" w:type="auto"/>
            <w:shd w:val="clear" w:color="auto" w:fill="FFFFFF"/>
            <w:vAlign w:val="center"/>
            <w:hideMark/>
          </w:tcPr>
          <w:p w14:paraId="5024FCC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NOTE:</w:t>
            </w:r>
          </w:p>
        </w:tc>
        <w:tc>
          <w:tcPr>
            <w:tcW w:w="0" w:type="auto"/>
            <w:shd w:val="clear" w:color="auto" w:fill="FFFFFF"/>
            <w:vAlign w:val="center"/>
            <w:hideMark/>
          </w:tcPr>
          <w:p w14:paraId="3602687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r w:rsidRPr="00FC6E2C">
              <w:rPr>
                <w:rFonts w:ascii="Courier New" w:eastAsia="Times New Roman" w:hAnsi="Courier New" w:cs="Courier New"/>
                <w:sz w:val="20"/>
                <w:szCs w:val="20"/>
              </w:rPr>
              <w:t>-f</w:t>
            </w:r>
            <w:r w:rsidRPr="00FC6E2C">
              <w:rPr>
                <w:rFonts w:ascii="Times New Roman" w:eastAsia="Times New Roman" w:hAnsi="Times New Roman" w:cs="Times New Roman"/>
                <w:sz w:val="24"/>
                <w:szCs w:val="24"/>
              </w:rPr>
              <w:t xml:space="preserve"> parameter MAY be used to satisfy this requirement.</w:t>
            </w:r>
          </w:p>
        </w:tc>
      </w:tr>
    </w:tbl>
    <w:p w14:paraId="43CA850C" w14:textId="77777777" w:rsidR="00FC6E2C" w:rsidRPr="00FC6E2C" w:rsidRDefault="00FC6E2C" w:rsidP="00FC6E2C">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83"/>
        <w:gridCol w:w="6341"/>
      </w:tblGrid>
      <w:tr w:rsidR="00FC6E2C" w:rsidRPr="00FC6E2C" w14:paraId="31657723" w14:textId="77777777" w:rsidTr="00FC6E2C">
        <w:trPr>
          <w:tblCellSpacing w:w="15" w:type="dxa"/>
        </w:trPr>
        <w:tc>
          <w:tcPr>
            <w:tcW w:w="0" w:type="auto"/>
            <w:shd w:val="clear" w:color="auto" w:fill="FFFFFF"/>
            <w:vAlign w:val="center"/>
            <w:hideMark/>
          </w:tcPr>
          <w:p w14:paraId="4B5EF70C"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Recommendation 11</w:t>
            </w:r>
          </w:p>
        </w:tc>
        <w:tc>
          <w:tcPr>
            <w:tcW w:w="0" w:type="auto"/>
            <w:shd w:val="clear" w:color="auto" w:fill="FFFFFF"/>
            <w:vAlign w:val="center"/>
            <w:hideMark/>
          </w:tcPr>
          <w:p w14:paraId="1538717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/rec/core/</w:t>
            </w:r>
            <w:proofErr w:type="spellStart"/>
            <w:r w:rsidRPr="00FC6E2C">
              <w:rPr>
                <w:rFonts w:ascii="Times New Roman" w:eastAsia="Times New Roman" w:hAnsi="Times New Roman" w:cs="Times New Roman"/>
                <w:b/>
                <w:bCs/>
                <w:sz w:val="24"/>
                <w:szCs w:val="24"/>
              </w:rPr>
              <w:t>api</w:t>
            </w:r>
            <w:proofErr w:type="spellEnd"/>
            <w:r w:rsidRPr="00FC6E2C">
              <w:rPr>
                <w:rFonts w:ascii="Times New Roman" w:eastAsia="Times New Roman" w:hAnsi="Times New Roman" w:cs="Times New Roman"/>
                <w:b/>
                <w:bCs/>
                <w:sz w:val="24"/>
                <w:szCs w:val="24"/>
              </w:rPr>
              <w:t>-definition-</w:t>
            </w:r>
            <w:proofErr w:type="spellStart"/>
            <w:r w:rsidRPr="00FC6E2C">
              <w:rPr>
                <w:rFonts w:ascii="Times New Roman" w:eastAsia="Times New Roman" w:hAnsi="Times New Roman" w:cs="Times New Roman"/>
                <w:b/>
                <w:bCs/>
                <w:sz w:val="24"/>
                <w:szCs w:val="24"/>
              </w:rPr>
              <w:t>oas</w:t>
            </w:r>
            <w:proofErr w:type="spellEnd"/>
          </w:p>
        </w:tc>
      </w:tr>
      <w:tr w:rsidR="00FC6E2C" w:rsidRPr="00FC6E2C" w14:paraId="48ADBD68" w14:textId="77777777" w:rsidTr="00FC6E2C">
        <w:trPr>
          <w:tblCellSpacing w:w="15" w:type="dxa"/>
        </w:trPr>
        <w:tc>
          <w:tcPr>
            <w:tcW w:w="0" w:type="auto"/>
            <w:shd w:val="clear" w:color="auto" w:fill="FFFFFF"/>
            <w:vAlign w:val="center"/>
            <w:hideMark/>
          </w:tcPr>
          <w:p w14:paraId="1C984731"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18EFF59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If the API definition document uses the OpenAPI Specification 3.0,</w:t>
            </w:r>
            <w:r w:rsidRPr="00FC6E2C">
              <w:rPr>
                <w:rFonts w:ascii="Times New Roman" w:eastAsia="Times New Roman" w:hAnsi="Times New Roman" w:cs="Times New Roman"/>
                <w:sz w:val="24"/>
                <w:szCs w:val="24"/>
              </w:rPr>
              <w:br/>
              <w:t>    THEN</w:t>
            </w:r>
            <w:r w:rsidRPr="00FC6E2C">
              <w:rPr>
                <w:rFonts w:ascii="Times New Roman" w:eastAsia="Times New Roman" w:hAnsi="Times New Roman" w:cs="Times New Roman"/>
                <w:sz w:val="24"/>
                <w:szCs w:val="24"/>
              </w:rPr>
              <w:br/>
              <w:t xml:space="preserve">The document SHOULD conform to the </w:t>
            </w:r>
            <w:hyperlink r:id="rId110" w:anchor="rc_oas30-section" w:history="1">
              <w:r w:rsidRPr="00FC6E2C">
                <w:rPr>
                  <w:rFonts w:ascii="Times New Roman" w:eastAsia="Times New Roman" w:hAnsi="Times New Roman" w:cs="Times New Roman"/>
                  <w:color w:val="0000FF"/>
                  <w:sz w:val="24"/>
                  <w:szCs w:val="24"/>
                  <w:u w:val="single"/>
                </w:rPr>
                <w:t>OpenAPI Specification 3.0 requirements class</w:t>
              </w:r>
            </w:hyperlink>
            <w:r w:rsidRPr="00FC6E2C">
              <w:rPr>
                <w:rFonts w:ascii="Times New Roman" w:eastAsia="Times New Roman" w:hAnsi="Times New Roman" w:cs="Times New Roman"/>
                <w:sz w:val="24"/>
                <w:szCs w:val="24"/>
              </w:rPr>
              <w:t>.</w:t>
            </w:r>
          </w:p>
        </w:tc>
      </w:tr>
    </w:tbl>
    <w:p w14:paraId="4C481BEB"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Error Situations</w:t>
      </w:r>
    </w:p>
    <w:p w14:paraId="0563D7B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See </w:t>
      </w:r>
      <w:hyperlink r:id="rId111" w:anchor="http-status-codes" w:history="1">
        <w:r w:rsidRPr="00FC6E2C">
          <w:rPr>
            <w:rFonts w:ascii="Times New Roman" w:eastAsia="Times New Roman" w:hAnsi="Times New Roman" w:cs="Times New Roman"/>
            <w:color w:val="0000FF"/>
            <w:sz w:val="24"/>
            <w:szCs w:val="24"/>
            <w:u w:val="single"/>
          </w:rPr>
          <w:t>HTTP Status Codes</w:t>
        </w:r>
      </w:hyperlink>
      <w:r w:rsidRPr="00FC6E2C">
        <w:rPr>
          <w:rFonts w:ascii="Times New Roman" w:eastAsia="Times New Roman" w:hAnsi="Times New Roman" w:cs="Times New Roman"/>
          <w:sz w:val="24"/>
          <w:szCs w:val="24"/>
        </w:rPr>
        <w:t xml:space="preserve"> for general guidance.</w:t>
      </w:r>
    </w:p>
    <w:p w14:paraId="625877E7" w14:textId="77777777" w:rsidR="00FC6E2C" w:rsidRPr="00FC6E2C" w:rsidRDefault="00FC6E2C" w:rsidP="00FC6E2C">
      <w:pPr>
        <w:spacing w:before="100" w:beforeAutospacing="1" w:after="100" w:afterAutospacing="1" w:line="240" w:lineRule="auto"/>
        <w:outlineLvl w:val="3"/>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8.2.3. Declaration of Conformance Classes</w:t>
      </w:r>
    </w:p>
    <w:p w14:paraId="76FCB7A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OGC Web API Standards define a collection of modules which can be assembled into a Web API. The first question a client will ask when accessing one of these APIs is "what are you?" In other words, what modules were used to create you? Since </w:t>
      </w:r>
      <w:del w:id="219" w:author="Carl Reed" w:date="2021-05-21T09:18:00Z">
        <w:r w:rsidRPr="00FC6E2C" w:rsidDel="00023C5F">
          <w:rPr>
            <w:rFonts w:ascii="Times New Roman" w:eastAsia="Times New Roman" w:hAnsi="Times New Roman" w:cs="Times New Roman"/>
            <w:sz w:val="24"/>
            <w:szCs w:val="24"/>
          </w:rPr>
          <w:delText>implementors</w:delText>
        </w:r>
      </w:del>
      <w:ins w:id="220" w:author="Carl Reed" w:date="2021-05-21T09:18:00Z">
        <w:r w:rsidR="00023C5F" w:rsidRPr="00FC6E2C">
          <w:rPr>
            <w:rFonts w:ascii="Times New Roman" w:eastAsia="Times New Roman" w:hAnsi="Times New Roman" w:cs="Times New Roman"/>
            <w:sz w:val="24"/>
            <w:szCs w:val="24"/>
          </w:rPr>
          <w:t>implementers</w:t>
        </w:r>
      </w:ins>
      <w:r w:rsidRPr="00FC6E2C">
        <w:rPr>
          <w:rFonts w:ascii="Times New Roman" w:eastAsia="Times New Roman" w:hAnsi="Times New Roman" w:cs="Times New Roman"/>
          <w:sz w:val="24"/>
          <w:szCs w:val="24"/>
        </w:rPr>
        <w:t xml:space="preserve"> have a choice on which modules to use, there is no simple answer. The best that can be done is to provide a list of the modules implemented</w:t>
      </w:r>
      <w:ins w:id="221" w:author="Carl Reed" w:date="2021-05-21T09:18:00Z">
        <w:r w:rsidR="00023C5F">
          <w:rPr>
            <w:rFonts w:ascii="Times New Roman" w:eastAsia="Times New Roman" w:hAnsi="Times New Roman" w:cs="Times New Roman"/>
            <w:sz w:val="24"/>
            <w:szCs w:val="24"/>
          </w:rPr>
          <w:t xml:space="preserve"> -</w:t>
        </w:r>
      </w:ins>
      <w:del w:id="222" w:author="Carl Reed" w:date="2021-05-21T09:18:00Z">
        <w:r w:rsidRPr="00FC6E2C" w:rsidDel="00023C5F">
          <w:rPr>
            <w:rFonts w:ascii="Times New Roman" w:eastAsia="Times New Roman" w:hAnsi="Times New Roman" w:cs="Times New Roman"/>
            <w:sz w:val="24"/>
            <w:szCs w:val="24"/>
          </w:rPr>
          <w:delText>,</w:delText>
        </w:r>
      </w:del>
      <w:r w:rsidRPr="00FC6E2C">
        <w:rPr>
          <w:rFonts w:ascii="Times New Roman" w:eastAsia="Times New Roman" w:hAnsi="Times New Roman" w:cs="Times New Roman"/>
          <w:sz w:val="24"/>
          <w:szCs w:val="24"/>
        </w:rPr>
        <w:t xml:space="preserve"> a declaration of the Conformance Classes.</w:t>
      </w:r>
    </w:p>
    <w:p w14:paraId="581D65BE"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The list of Conformance Classes is key to understanding and using an OGC Web API. So it is important that they are easy to access. A simple GET using an easily constructed URL is all that should be required. Therefore, the path to the Conformance Declaration is fixed.</w:t>
      </w:r>
    </w:p>
    <w:p w14:paraId="7AD5042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Ease of access is also supported by the structure of the Conformance Declaration resource</w:t>
      </w:r>
      <w:ins w:id="223" w:author="Carl Reed" w:date="2021-05-21T09:19:00Z">
        <w:r w:rsidR="00023C5F">
          <w:rPr>
            <w:rFonts w:ascii="Times New Roman" w:eastAsia="Times New Roman" w:hAnsi="Times New Roman" w:cs="Times New Roman"/>
            <w:sz w:val="24"/>
            <w:szCs w:val="24"/>
          </w:rPr>
          <w:t xml:space="preserve"> which</w:t>
        </w:r>
      </w:ins>
      <w:del w:id="224" w:author="Carl Reed" w:date="2021-05-21T09:19:00Z">
        <w:r w:rsidRPr="00FC6E2C" w:rsidDel="00023C5F">
          <w:rPr>
            <w:rFonts w:ascii="Times New Roman" w:eastAsia="Times New Roman" w:hAnsi="Times New Roman" w:cs="Times New Roman"/>
            <w:sz w:val="24"/>
            <w:szCs w:val="24"/>
          </w:rPr>
          <w:delText>. It</w:delText>
        </w:r>
      </w:del>
      <w:r w:rsidRPr="00FC6E2C">
        <w:rPr>
          <w:rFonts w:ascii="Times New Roman" w:eastAsia="Times New Roman" w:hAnsi="Times New Roman" w:cs="Times New Roman"/>
          <w:sz w:val="24"/>
          <w:szCs w:val="24"/>
        </w:rPr>
        <w:t xml:space="preserve"> is a simple list of URIs. This is a structure that requires almost no parsing and little interpretation</w:t>
      </w:r>
      <w:ins w:id="225" w:author="Carl Reed" w:date="2021-05-21T09:19:00Z">
        <w:r w:rsidR="00023C5F">
          <w:rPr>
            <w:rFonts w:ascii="Times New Roman" w:eastAsia="Times New Roman" w:hAnsi="Times New Roman" w:cs="Times New Roman"/>
            <w:sz w:val="24"/>
            <w:szCs w:val="24"/>
          </w:rPr>
          <w:t xml:space="preserve"> and is</w:t>
        </w:r>
      </w:ins>
      <w:del w:id="226" w:author="Carl Reed" w:date="2021-05-21T09:19:00Z">
        <w:r w:rsidRPr="00FC6E2C" w:rsidDel="00023C5F">
          <w:rPr>
            <w:rFonts w:ascii="Times New Roman" w:eastAsia="Times New Roman" w:hAnsi="Times New Roman" w:cs="Times New Roman"/>
            <w:sz w:val="24"/>
            <w:szCs w:val="24"/>
          </w:rPr>
          <w:delText>.</w:delText>
        </w:r>
      </w:del>
      <w:r w:rsidRPr="00FC6E2C">
        <w:rPr>
          <w:rFonts w:ascii="Times New Roman" w:eastAsia="Times New Roman" w:hAnsi="Times New Roman" w:cs="Times New Roman"/>
          <w:sz w:val="24"/>
          <w:szCs w:val="24"/>
        </w:rPr>
        <w:t xml:space="preserve"> </w:t>
      </w:r>
      <w:del w:id="227" w:author="Carl Reed" w:date="2021-05-21T09:19:00Z">
        <w:r w:rsidRPr="00FC6E2C" w:rsidDel="00023C5F">
          <w:rPr>
            <w:rFonts w:ascii="Times New Roman" w:eastAsia="Times New Roman" w:hAnsi="Times New Roman" w:cs="Times New Roman"/>
            <w:sz w:val="24"/>
            <w:szCs w:val="24"/>
          </w:rPr>
          <w:delText>D</w:delText>
        </w:r>
      </w:del>
      <w:ins w:id="228" w:author="Carl Reed" w:date="2021-05-21T09:19:00Z">
        <w:r w:rsidR="00023C5F">
          <w:rPr>
            <w:rFonts w:ascii="Times New Roman" w:eastAsia="Times New Roman" w:hAnsi="Times New Roman" w:cs="Times New Roman"/>
            <w:sz w:val="24"/>
            <w:szCs w:val="24"/>
          </w:rPr>
          <w:t>d</w:t>
        </w:r>
      </w:ins>
      <w:r w:rsidRPr="00FC6E2C">
        <w:rPr>
          <w:rFonts w:ascii="Times New Roman" w:eastAsia="Times New Roman" w:hAnsi="Times New Roman" w:cs="Times New Roman"/>
          <w:sz w:val="24"/>
          <w:szCs w:val="24"/>
        </w:rPr>
        <w:t>esigned to be accessible to even the simplest client.</w:t>
      </w:r>
    </w:p>
    <w:p w14:paraId="590D8670"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44"/>
        <w:gridCol w:w="6980"/>
      </w:tblGrid>
      <w:tr w:rsidR="00FC6E2C" w:rsidRPr="00FC6E2C" w14:paraId="35FA9288" w14:textId="77777777" w:rsidTr="00FC6E2C">
        <w:trPr>
          <w:tblCellSpacing w:w="15" w:type="dxa"/>
        </w:trPr>
        <w:tc>
          <w:tcPr>
            <w:tcW w:w="0" w:type="auto"/>
            <w:shd w:val="clear" w:color="auto" w:fill="FFFFFF"/>
            <w:vAlign w:val="center"/>
            <w:hideMark/>
          </w:tcPr>
          <w:p w14:paraId="76EB661A"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lastRenderedPageBreak/>
              <w:t>Requirement 17</w:t>
            </w:r>
          </w:p>
        </w:tc>
        <w:tc>
          <w:tcPr>
            <w:tcW w:w="0" w:type="auto"/>
            <w:shd w:val="clear" w:color="auto" w:fill="FFFFFF"/>
            <w:vAlign w:val="center"/>
            <w:hideMark/>
          </w:tcPr>
          <w:p w14:paraId="3FB8F77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/req/core/conformance-op</w:t>
            </w:r>
          </w:p>
        </w:tc>
      </w:tr>
      <w:tr w:rsidR="00FC6E2C" w:rsidRPr="00FC6E2C" w14:paraId="40BE8B72" w14:textId="77777777" w:rsidTr="00FC6E2C">
        <w:trPr>
          <w:tblCellSpacing w:w="15" w:type="dxa"/>
        </w:trPr>
        <w:tc>
          <w:tcPr>
            <w:tcW w:w="0" w:type="auto"/>
            <w:shd w:val="clear" w:color="auto" w:fill="FFFFFF"/>
            <w:vAlign w:val="center"/>
            <w:hideMark/>
          </w:tcPr>
          <w:p w14:paraId="68D4405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31B67BF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the URI </w:t>
            </w:r>
            <w:r w:rsidRPr="00FC6E2C">
              <w:rPr>
                <w:rFonts w:ascii="Courier New" w:eastAsia="Times New Roman" w:hAnsi="Courier New" w:cs="Courier New"/>
                <w:sz w:val="20"/>
                <w:szCs w:val="20"/>
              </w:rPr>
              <w:t>{root}/conformance</w:t>
            </w:r>
            <w:r w:rsidRPr="00FC6E2C">
              <w:rPr>
                <w:rFonts w:ascii="Times New Roman" w:eastAsia="Times New Roman" w:hAnsi="Times New Roman" w:cs="Times New Roman"/>
                <w:sz w:val="24"/>
                <w:szCs w:val="24"/>
              </w:rPr>
              <w:t>.</w:t>
            </w:r>
          </w:p>
        </w:tc>
      </w:tr>
      <w:tr w:rsidR="00FC6E2C" w:rsidRPr="00FC6E2C" w14:paraId="7A955768" w14:textId="77777777" w:rsidTr="00FC6E2C">
        <w:trPr>
          <w:tblCellSpacing w:w="15" w:type="dxa"/>
        </w:trPr>
        <w:tc>
          <w:tcPr>
            <w:tcW w:w="0" w:type="auto"/>
            <w:shd w:val="clear" w:color="auto" w:fill="FFFFFF"/>
            <w:vAlign w:val="center"/>
            <w:hideMark/>
          </w:tcPr>
          <w:p w14:paraId="68F870A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1E06812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all links from the landing page which have the relation type </w:t>
            </w:r>
            <w:hyperlink r:id="rId112" w:history="1">
              <w:r w:rsidRPr="00FC6E2C">
                <w:rPr>
                  <w:rFonts w:ascii="Courier New" w:eastAsia="Times New Roman" w:hAnsi="Courier New" w:cs="Courier New"/>
                  <w:color w:val="0000FF"/>
                  <w:sz w:val="20"/>
                  <w:szCs w:val="20"/>
                  <w:u w:val="single"/>
                </w:rPr>
                <w:t>http://www.opengis.net/def/rel/ogc/1.0/conformance</w:t>
              </w:r>
            </w:hyperlink>
            <w:r w:rsidRPr="00FC6E2C">
              <w:rPr>
                <w:rFonts w:ascii="Times New Roman" w:eastAsia="Times New Roman" w:hAnsi="Times New Roman" w:cs="Times New Roman"/>
                <w:sz w:val="24"/>
                <w:szCs w:val="24"/>
              </w:rPr>
              <w:t>.</w:t>
            </w:r>
          </w:p>
        </w:tc>
      </w:tr>
      <w:tr w:rsidR="00FC6E2C" w:rsidRPr="00FC6E2C" w14:paraId="7A48202F" w14:textId="77777777" w:rsidTr="00FC6E2C">
        <w:trPr>
          <w:tblCellSpacing w:w="15" w:type="dxa"/>
        </w:trPr>
        <w:tc>
          <w:tcPr>
            <w:tcW w:w="0" w:type="auto"/>
            <w:shd w:val="clear" w:color="auto" w:fill="FFFFFF"/>
            <w:vAlign w:val="center"/>
            <w:hideMark/>
          </w:tcPr>
          <w:p w14:paraId="4E47315C"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w:t>
            </w:r>
          </w:p>
        </w:tc>
        <w:tc>
          <w:tcPr>
            <w:tcW w:w="0" w:type="auto"/>
            <w:shd w:val="clear" w:color="auto" w:fill="FFFFFF"/>
            <w:vAlign w:val="center"/>
            <w:hideMark/>
          </w:tcPr>
          <w:p w14:paraId="1C3D649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responses to all HTTP GET requests issued in </w:t>
            </w:r>
            <w:r w:rsidRPr="00FC6E2C">
              <w:rPr>
                <w:rFonts w:ascii="Courier New" w:eastAsia="Times New Roman" w:hAnsi="Courier New" w:cs="Courier New"/>
                <w:sz w:val="20"/>
                <w:szCs w:val="20"/>
              </w:rPr>
              <w:t>A</w:t>
            </w:r>
            <w:r w:rsidRPr="00FC6E2C">
              <w:rPr>
                <w:rFonts w:ascii="Times New Roman" w:eastAsia="Times New Roman" w:hAnsi="Times New Roman" w:cs="Times New Roman"/>
                <w:sz w:val="24"/>
                <w:szCs w:val="24"/>
              </w:rPr>
              <w:t xml:space="preserve"> and </w:t>
            </w:r>
            <w:r w:rsidRPr="00FC6E2C">
              <w:rPr>
                <w:rFonts w:ascii="Courier New" w:eastAsia="Times New Roman" w:hAnsi="Courier New" w:cs="Courier New"/>
                <w:sz w:val="20"/>
                <w:szCs w:val="20"/>
              </w:rPr>
              <w:t>B</w:t>
            </w:r>
            <w:r w:rsidRPr="00FC6E2C">
              <w:rPr>
                <w:rFonts w:ascii="Times New Roman" w:eastAsia="Times New Roman" w:hAnsi="Times New Roman" w:cs="Times New Roman"/>
                <w:sz w:val="24"/>
                <w:szCs w:val="24"/>
              </w:rPr>
              <w:t xml:space="preserve"> SHALL satisfy requirement </w:t>
            </w:r>
            <w:hyperlink r:id="rId113" w:anchor="req_core_conformance_success" w:history="1">
              <w:r w:rsidRPr="00FC6E2C">
                <w:rPr>
                  <w:rFonts w:ascii="Times New Roman" w:eastAsia="Times New Roman" w:hAnsi="Times New Roman" w:cs="Times New Roman"/>
                  <w:color w:val="0000FF"/>
                  <w:sz w:val="24"/>
                  <w:szCs w:val="24"/>
                  <w:u w:val="single"/>
                </w:rPr>
                <w:t>/req/core/conformance-success</w:t>
              </w:r>
            </w:hyperlink>
            <w:r w:rsidRPr="00FC6E2C">
              <w:rPr>
                <w:rFonts w:ascii="Times New Roman" w:eastAsia="Times New Roman" w:hAnsi="Times New Roman" w:cs="Times New Roman"/>
                <w:sz w:val="24"/>
                <w:szCs w:val="24"/>
              </w:rPr>
              <w:t>.</w:t>
            </w:r>
          </w:p>
        </w:tc>
      </w:tr>
    </w:tbl>
    <w:p w14:paraId="3C07A189"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3"/>
        <w:gridCol w:w="6891"/>
      </w:tblGrid>
      <w:tr w:rsidR="00FC6E2C" w:rsidRPr="00FC6E2C" w14:paraId="412DBB85" w14:textId="77777777" w:rsidTr="00FC6E2C">
        <w:trPr>
          <w:tblCellSpacing w:w="15" w:type="dxa"/>
        </w:trPr>
        <w:tc>
          <w:tcPr>
            <w:tcW w:w="0" w:type="auto"/>
            <w:shd w:val="clear" w:color="auto" w:fill="FFFFFF"/>
            <w:vAlign w:val="center"/>
            <w:hideMark/>
          </w:tcPr>
          <w:p w14:paraId="0BCCE55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18</w:t>
            </w:r>
          </w:p>
        </w:tc>
        <w:tc>
          <w:tcPr>
            <w:tcW w:w="0" w:type="auto"/>
            <w:shd w:val="clear" w:color="auto" w:fill="FFFFFF"/>
            <w:vAlign w:val="center"/>
            <w:hideMark/>
          </w:tcPr>
          <w:p w14:paraId="4E878CB4"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/req/core/conformance-success</w:t>
            </w:r>
          </w:p>
        </w:tc>
      </w:tr>
      <w:tr w:rsidR="00FC6E2C" w:rsidRPr="00FC6E2C" w14:paraId="1B7C2102" w14:textId="77777777" w:rsidTr="00FC6E2C">
        <w:trPr>
          <w:tblCellSpacing w:w="15" w:type="dxa"/>
        </w:trPr>
        <w:tc>
          <w:tcPr>
            <w:tcW w:w="0" w:type="auto"/>
            <w:shd w:val="clear" w:color="auto" w:fill="FFFFFF"/>
            <w:vAlign w:val="center"/>
            <w:hideMark/>
          </w:tcPr>
          <w:p w14:paraId="127FA6E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46328744"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 successful execution of the operation SHALL be reported as a response with a HTTP status code </w:t>
            </w:r>
            <w:r w:rsidRPr="00FC6E2C">
              <w:rPr>
                <w:rFonts w:ascii="Courier New" w:eastAsia="Times New Roman" w:hAnsi="Courier New" w:cs="Courier New"/>
                <w:sz w:val="20"/>
                <w:szCs w:val="20"/>
              </w:rPr>
              <w:t>200</w:t>
            </w:r>
            <w:r w:rsidRPr="00FC6E2C">
              <w:rPr>
                <w:rFonts w:ascii="Times New Roman" w:eastAsia="Times New Roman" w:hAnsi="Times New Roman" w:cs="Times New Roman"/>
                <w:sz w:val="24"/>
                <w:szCs w:val="24"/>
              </w:rPr>
              <w:t>.</w:t>
            </w:r>
          </w:p>
        </w:tc>
      </w:tr>
      <w:tr w:rsidR="00FC6E2C" w:rsidRPr="00FC6E2C" w14:paraId="0E9B2E57" w14:textId="77777777" w:rsidTr="00FC6E2C">
        <w:trPr>
          <w:tblCellSpacing w:w="15" w:type="dxa"/>
        </w:trPr>
        <w:tc>
          <w:tcPr>
            <w:tcW w:w="0" w:type="auto"/>
            <w:shd w:val="clear" w:color="auto" w:fill="FFFFFF"/>
            <w:vAlign w:val="center"/>
            <w:hideMark/>
          </w:tcPr>
          <w:p w14:paraId="040B136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37F35F4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content of that response SHALL be based upon the schema </w:t>
            </w:r>
            <w:hyperlink r:id="rId114" w:history="1">
              <w:proofErr w:type="spellStart"/>
              <w:r w:rsidRPr="00FC6E2C">
                <w:rPr>
                  <w:rFonts w:ascii="Times New Roman" w:eastAsia="Times New Roman" w:hAnsi="Times New Roman" w:cs="Times New Roman"/>
                  <w:color w:val="0000FF"/>
                  <w:sz w:val="24"/>
                  <w:szCs w:val="24"/>
                  <w:u w:val="single"/>
                </w:rPr>
                <w:t>confClasses.json</w:t>
              </w:r>
              <w:proofErr w:type="spellEnd"/>
            </w:hyperlink>
            <w:r w:rsidRPr="00FC6E2C">
              <w:rPr>
                <w:rFonts w:ascii="Times New Roman" w:eastAsia="Times New Roman" w:hAnsi="Times New Roman" w:cs="Times New Roman"/>
                <w:sz w:val="24"/>
                <w:szCs w:val="24"/>
              </w:rPr>
              <w:t xml:space="preserve"> and list all OGC API conformance classes that the API conforms to.</w:t>
            </w:r>
          </w:p>
        </w:tc>
      </w:tr>
    </w:tbl>
    <w:p w14:paraId="724D89A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Conformance Declaration resource returned by this operation is based on the following </w:t>
      </w:r>
      <w:hyperlink r:id="rId115" w:history="1">
        <w:r w:rsidRPr="00FC6E2C">
          <w:rPr>
            <w:rFonts w:ascii="Times New Roman" w:eastAsia="Times New Roman" w:hAnsi="Times New Roman" w:cs="Times New Roman"/>
            <w:color w:val="0000FF"/>
            <w:sz w:val="24"/>
            <w:szCs w:val="24"/>
            <w:u w:val="single"/>
          </w:rPr>
          <w:t>Conformance Declaration Schema</w:t>
        </w:r>
      </w:hyperlink>
      <w:r w:rsidRPr="00FC6E2C">
        <w:rPr>
          <w:rFonts w:ascii="Times New Roman" w:eastAsia="Times New Roman" w:hAnsi="Times New Roman" w:cs="Times New Roman"/>
          <w:sz w:val="24"/>
          <w:szCs w:val="24"/>
        </w:rPr>
        <w:t>.</w:t>
      </w:r>
    </w:p>
    <w:p w14:paraId="23A5F76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Examples of OGC Conformance Declarations are provided in </w:t>
      </w:r>
      <w:hyperlink r:id="rId116" w:anchor="conformance-response-examples" w:history="1">
        <w:r w:rsidRPr="00FC6E2C">
          <w:rPr>
            <w:rFonts w:ascii="Times New Roman" w:eastAsia="Times New Roman" w:hAnsi="Times New Roman" w:cs="Times New Roman"/>
            <w:color w:val="0000FF"/>
            <w:sz w:val="24"/>
            <w:szCs w:val="24"/>
            <w:u w:val="single"/>
          </w:rPr>
          <w:t>Conformance Examples</w:t>
        </w:r>
      </w:hyperlink>
      <w:r w:rsidRPr="00FC6E2C">
        <w:rPr>
          <w:rFonts w:ascii="Times New Roman" w:eastAsia="Times New Roman" w:hAnsi="Times New Roman" w:cs="Times New Roman"/>
          <w:sz w:val="24"/>
          <w:szCs w:val="24"/>
        </w:rPr>
        <w:t>.</w:t>
      </w:r>
    </w:p>
    <w:p w14:paraId="310FEA87" w14:textId="77777777" w:rsidR="00FC6E2C" w:rsidRPr="00FC6E2C" w:rsidRDefault="00FC6E2C" w:rsidP="00FC6E2C">
      <w:pPr>
        <w:spacing w:after="0"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Conformance Declaration Schema</w:t>
      </w:r>
    </w:p>
    <w:p w14:paraId="4AA50FEA"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w:t>
      </w:r>
    </w:p>
    <w:p w14:paraId="396059CD"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"$schema": "http://json-schema.org/draft-07/schema#",</w:t>
      </w:r>
    </w:p>
    <w:p w14:paraId="4061E67D"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"title": "Conformance Declaration Schema",</w:t>
      </w:r>
    </w:p>
    <w:p w14:paraId="06D41B2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"description": "This schema defines the resource returned from the /Conformance path",</w:t>
      </w:r>
    </w:p>
    <w:p w14:paraId="1222ADE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"type": "object",</w:t>
      </w:r>
    </w:p>
    <w:p w14:paraId="5775CDE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"required": [</w:t>
      </w:r>
    </w:p>
    <w:p w14:paraId="5D6A15F3"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roofErr w:type="spellStart"/>
      <w:r w:rsidRPr="00FC6E2C">
        <w:rPr>
          <w:rFonts w:ascii="Courier New" w:eastAsia="Times New Roman" w:hAnsi="Courier New" w:cs="Courier New"/>
          <w:sz w:val="20"/>
          <w:szCs w:val="20"/>
        </w:rPr>
        <w:t>conformsTo</w:t>
      </w:r>
      <w:proofErr w:type="spellEnd"/>
      <w:r w:rsidRPr="00FC6E2C">
        <w:rPr>
          <w:rFonts w:ascii="Courier New" w:eastAsia="Times New Roman" w:hAnsi="Courier New" w:cs="Courier New"/>
          <w:sz w:val="20"/>
          <w:szCs w:val="20"/>
        </w:rPr>
        <w:t>"</w:t>
      </w:r>
    </w:p>
    <w:p w14:paraId="49D8FA1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23FF5D5C"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"properties": {</w:t>
      </w:r>
    </w:p>
    <w:p w14:paraId="16AD68D1"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roofErr w:type="spellStart"/>
      <w:r w:rsidRPr="00FC6E2C">
        <w:rPr>
          <w:rFonts w:ascii="Courier New" w:eastAsia="Times New Roman" w:hAnsi="Courier New" w:cs="Courier New"/>
          <w:sz w:val="20"/>
          <w:szCs w:val="20"/>
        </w:rPr>
        <w:t>conformsTo</w:t>
      </w:r>
      <w:proofErr w:type="spellEnd"/>
      <w:r w:rsidRPr="00FC6E2C">
        <w:rPr>
          <w:rFonts w:ascii="Courier New" w:eastAsia="Times New Roman" w:hAnsi="Courier New" w:cs="Courier New"/>
          <w:sz w:val="20"/>
          <w:szCs w:val="20"/>
        </w:rPr>
        <w:t>": {</w:t>
      </w:r>
    </w:p>
    <w:p w14:paraId="159ADDF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"array",</w:t>
      </w:r>
    </w:p>
    <w:p w14:paraId="7141FD82"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w:t>
      </w:r>
      <w:proofErr w:type="spellStart"/>
      <w:r w:rsidRPr="00FC6E2C">
        <w:rPr>
          <w:rFonts w:ascii="Courier New" w:eastAsia="Times New Roman" w:hAnsi="Courier New" w:cs="Courier New"/>
          <w:sz w:val="20"/>
          <w:szCs w:val="20"/>
        </w:rPr>
        <w:t>ConformsTo</w:t>
      </w:r>
      <w:proofErr w:type="spellEnd"/>
      <w:r w:rsidRPr="00FC6E2C">
        <w:rPr>
          <w:rFonts w:ascii="Courier New" w:eastAsia="Times New Roman" w:hAnsi="Courier New" w:cs="Courier New"/>
          <w:sz w:val="20"/>
          <w:szCs w:val="20"/>
        </w:rPr>
        <w:t xml:space="preserve"> is an array of URLs.  Each URL should correspond to a defined OGC Conformance class.  Unrecognized URLs should be ignored",</w:t>
      </w:r>
    </w:p>
    <w:p w14:paraId="0BA74796"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"items": {</w:t>
      </w:r>
    </w:p>
    <w:p w14:paraId="2B71F393"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"string",</w:t>
      </w:r>
    </w:p>
    <w:p w14:paraId="4D9A1D1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"example": "http://www.opengis.net/spec/ogcapi-common-1/1.0/conf/core"</w:t>
      </w:r>
    </w:p>
    <w:p w14:paraId="2C5A577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20DA49D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714FC69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1C82C156"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w:t>
      </w:r>
    </w:p>
    <w:p w14:paraId="5F3FCD7E"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lastRenderedPageBreak/>
        <w:t>Error situations</w:t>
      </w:r>
    </w:p>
    <w:p w14:paraId="2DBB3F0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See </w:t>
      </w:r>
      <w:hyperlink r:id="rId117" w:anchor="http-status-codes" w:history="1">
        <w:r w:rsidRPr="00FC6E2C">
          <w:rPr>
            <w:rFonts w:ascii="Times New Roman" w:eastAsia="Times New Roman" w:hAnsi="Times New Roman" w:cs="Times New Roman"/>
            <w:color w:val="0000FF"/>
            <w:sz w:val="24"/>
            <w:szCs w:val="24"/>
            <w:u w:val="single"/>
          </w:rPr>
          <w:t>HTTP Status Codes</w:t>
        </w:r>
      </w:hyperlink>
      <w:r w:rsidRPr="00FC6E2C">
        <w:rPr>
          <w:rFonts w:ascii="Times New Roman" w:eastAsia="Times New Roman" w:hAnsi="Times New Roman" w:cs="Times New Roman"/>
          <w:sz w:val="24"/>
          <w:szCs w:val="24"/>
        </w:rPr>
        <w:t xml:space="preserve"> for general guidance.</w:t>
      </w:r>
    </w:p>
    <w:p w14:paraId="01FF99F3" w14:textId="77777777" w:rsidR="000070FE" w:rsidRPr="000070FE" w:rsidRDefault="000070FE" w:rsidP="000070FE">
      <w:pPr>
        <w:spacing w:before="100" w:beforeAutospacing="1" w:after="100" w:afterAutospacing="1" w:line="240" w:lineRule="auto"/>
        <w:outlineLvl w:val="1"/>
        <w:rPr>
          <w:rFonts w:ascii="Times New Roman" w:eastAsia="Times New Roman" w:hAnsi="Times New Roman" w:cs="Times New Roman"/>
          <w:b/>
          <w:bCs/>
          <w:sz w:val="36"/>
          <w:szCs w:val="36"/>
        </w:rPr>
      </w:pPr>
      <w:r w:rsidRPr="000070FE">
        <w:rPr>
          <w:rFonts w:ascii="Times New Roman" w:eastAsia="Times New Roman" w:hAnsi="Times New Roman" w:cs="Times New Roman"/>
          <w:b/>
          <w:bCs/>
          <w:sz w:val="36"/>
          <w:szCs w:val="36"/>
        </w:rPr>
        <w:t>9. Encoding Requirements Classes</w:t>
      </w:r>
    </w:p>
    <w:p w14:paraId="45C19E39"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9.1. Overview</w:t>
      </w:r>
    </w:p>
    <w:p w14:paraId="2FDFCB39" w14:textId="73075A08"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This clause specifies two </w:t>
      </w:r>
      <w:proofErr w:type="gramStart"/>
      <w:r w:rsidRPr="000070FE">
        <w:rPr>
          <w:rFonts w:ascii="Times New Roman" w:eastAsia="Times New Roman" w:hAnsi="Times New Roman" w:cs="Times New Roman"/>
          <w:sz w:val="24"/>
          <w:szCs w:val="24"/>
        </w:rPr>
        <w:t>requirements</w:t>
      </w:r>
      <w:proofErr w:type="gramEnd"/>
      <w:r w:rsidRPr="000070FE">
        <w:rPr>
          <w:rFonts w:ascii="Times New Roman" w:eastAsia="Times New Roman" w:hAnsi="Times New Roman" w:cs="Times New Roman"/>
          <w:sz w:val="24"/>
          <w:szCs w:val="24"/>
        </w:rPr>
        <w:t xml:space="preserve"> classes for encodings </w:t>
      </w:r>
      <w:commentRangeStart w:id="229"/>
      <w:commentRangeStart w:id="230"/>
      <w:r w:rsidRPr="000070FE">
        <w:rPr>
          <w:rFonts w:ascii="Times New Roman" w:eastAsia="Times New Roman" w:hAnsi="Times New Roman" w:cs="Times New Roman"/>
          <w:sz w:val="24"/>
          <w:szCs w:val="24"/>
        </w:rPr>
        <w:t xml:space="preserve">to be </w:t>
      </w:r>
      <w:commentRangeEnd w:id="229"/>
      <w:r>
        <w:rPr>
          <w:rStyle w:val="CommentReference"/>
        </w:rPr>
        <w:commentReference w:id="229"/>
      </w:r>
      <w:commentRangeEnd w:id="230"/>
      <w:r w:rsidR="00E16D08">
        <w:rPr>
          <w:rStyle w:val="CommentReference"/>
        </w:rPr>
        <w:commentReference w:id="230"/>
      </w:r>
      <w:r w:rsidRPr="000070FE">
        <w:rPr>
          <w:rFonts w:ascii="Times New Roman" w:eastAsia="Times New Roman" w:hAnsi="Times New Roman" w:cs="Times New Roman"/>
          <w:sz w:val="24"/>
          <w:szCs w:val="24"/>
        </w:rPr>
        <w:t xml:space="preserve">used by an OGC Web API implementation. These encodings are commonly used </w:t>
      </w:r>
      <w:del w:id="231" w:author="Carl Reed" w:date="2021-05-24T09:34:00Z">
        <w:r w:rsidRPr="000070FE" w:rsidDel="000070FE">
          <w:rPr>
            <w:rFonts w:ascii="Times New Roman" w:eastAsia="Times New Roman" w:hAnsi="Times New Roman" w:cs="Times New Roman"/>
            <w:sz w:val="24"/>
            <w:szCs w:val="24"/>
          </w:rPr>
          <w:delText xml:space="preserve">encodings </w:delText>
        </w:r>
      </w:del>
      <w:r w:rsidRPr="000070FE">
        <w:rPr>
          <w:rFonts w:ascii="Times New Roman" w:eastAsia="Times New Roman" w:hAnsi="Times New Roman" w:cs="Times New Roman"/>
          <w:sz w:val="24"/>
          <w:szCs w:val="24"/>
        </w:rPr>
        <w:t>for spatial data on the web</w:t>
      </w:r>
      <w:ins w:id="232" w:author="Carl Reed" w:date="2021-05-24T09:34:00Z">
        <w:r>
          <w:rPr>
            <w:rFonts w:ascii="Times New Roman" w:eastAsia="Times New Roman" w:hAnsi="Times New Roman" w:cs="Times New Roman"/>
            <w:sz w:val="24"/>
            <w:szCs w:val="24"/>
          </w:rPr>
          <w:t xml:space="preserve"> applications</w:t>
        </w:r>
      </w:ins>
      <w:r w:rsidRPr="000070FE">
        <w:rPr>
          <w:rFonts w:ascii="Times New Roman" w:eastAsia="Times New Roman" w:hAnsi="Times New Roman" w:cs="Times New Roman"/>
          <w:sz w:val="24"/>
          <w:szCs w:val="24"/>
        </w:rPr>
        <w:t>:</w:t>
      </w:r>
    </w:p>
    <w:p w14:paraId="3784245F" w14:textId="77777777" w:rsidR="000070FE" w:rsidRPr="000070FE" w:rsidRDefault="003D4E98" w:rsidP="000070F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8" w:anchor="rc_html-section" w:history="1">
        <w:r w:rsidR="000070FE" w:rsidRPr="000070FE">
          <w:rPr>
            <w:rFonts w:ascii="Times New Roman" w:eastAsia="Times New Roman" w:hAnsi="Times New Roman" w:cs="Times New Roman"/>
            <w:color w:val="0000FF"/>
            <w:sz w:val="24"/>
            <w:szCs w:val="24"/>
            <w:u w:val="single"/>
          </w:rPr>
          <w:t>HTML</w:t>
        </w:r>
      </w:hyperlink>
    </w:p>
    <w:p w14:paraId="6374221B" w14:textId="77777777" w:rsidR="000070FE" w:rsidRPr="000070FE" w:rsidRDefault="003D4E98" w:rsidP="000070F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9" w:anchor="rc_json-section" w:history="1">
        <w:r w:rsidR="000070FE" w:rsidRPr="000070FE">
          <w:rPr>
            <w:rFonts w:ascii="Times New Roman" w:eastAsia="Times New Roman" w:hAnsi="Times New Roman" w:cs="Times New Roman"/>
            <w:color w:val="0000FF"/>
            <w:sz w:val="24"/>
            <w:szCs w:val="24"/>
            <w:u w:val="single"/>
          </w:rPr>
          <w:t>JSON</w:t>
        </w:r>
      </w:hyperlink>
    </w:p>
    <w:p w14:paraId="794D5E97" w14:textId="39E2C452"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Neither of these encodings are mandatory</w:t>
      </w:r>
      <w:ins w:id="233" w:author="Carl Reed" w:date="2021-05-24T09:35:00Z">
        <w:r>
          <w:rPr>
            <w:rFonts w:ascii="Times New Roman" w:eastAsia="Times New Roman" w:hAnsi="Times New Roman" w:cs="Times New Roman"/>
            <w:sz w:val="24"/>
            <w:szCs w:val="24"/>
          </w:rPr>
          <w:t>.</w:t>
        </w:r>
      </w:ins>
      <w:r w:rsidRPr="000070FE">
        <w:rPr>
          <w:rFonts w:ascii="Times New Roman" w:eastAsia="Times New Roman" w:hAnsi="Times New Roman" w:cs="Times New Roman"/>
          <w:sz w:val="24"/>
          <w:szCs w:val="24"/>
        </w:rPr>
        <w:t xml:space="preserve"> </w:t>
      </w:r>
      <w:del w:id="234" w:author="Carl Reed" w:date="2021-05-24T09:35:00Z">
        <w:r w:rsidRPr="000070FE" w:rsidDel="000070FE">
          <w:rPr>
            <w:rFonts w:ascii="Times New Roman" w:eastAsia="Times New Roman" w:hAnsi="Times New Roman" w:cs="Times New Roman"/>
            <w:sz w:val="24"/>
            <w:szCs w:val="24"/>
          </w:rPr>
          <w:delText>and a</w:delText>
        </w:r>
      </w:del>
      <w:ins w:id="235" w:author="Carl Reed" w:date="2021-05-24T09:35:00Z">
        <w:r>
          <w:rPr>
            <w:rFonts w:ascii="Times New Roman" w:eastAsia="Times New Roman" w:hAnsi="Times New Roman" w:cs="Times New Roman"/>
            <w:sz w:val="24"/>
            <w:szCs w:val="24"/>
          </w:rPr>
          <w:t>A</w:t>
        </w:r>
      </w:ins>
      <w:r w:rsidRPr="000070FE">
        <w:rPr>
          <w:rFonts w:ascii="Times New Roman" w:eastAsia="Times New Roman" w:hAnsi="Times New Roman" w:cs="Times New Roman"/>
          <w:sz w:val="24"/>
          <w:szCs w:val="24"/>
        </w:rPr>
        <w:t xml:space="preserve">n implementation of the </w:t>
      </w:r>
      <w:hyperlink r:id="rId120" w:anchor="rc_core-section" w:history="1">
        <w:r w:rsidRPr="000070FE">
          <w:rPr>
            <w:rFonts w:ascii="Times New Roman" w:eastAsia="Times New Roman" w:hAnsi="Times New Roman" w:cs="Times New Roman"/>
            <w:color w:val="0000FF"/>
            <w:sz w:val="24"/>
            <w:szCs w:val="24"/>
            <w:u w:val="single"/>
          </w:rPr>
          <w:t>Core</w:t>
        </w:r>
      </w:hyperlink>
      <w:r w:rsidRPr="000070FE">
        <w:rPr>
          <w:rFonts w:ascii="Times New Roman" w:eastAsia="Times New Roman" w:hAnsi="Times New Roman" w:cs="Times New Roman"/>
          <w:sz w:val="24"/>
          <w:szCs w:val="24"/>
        </w:rPr>
        <w:t xml:space="preserve"> requirements class may implement </w:t>
      </w:r>
      <w:del w:id="236" w:author="Carl Reed" w:date="2021-05-24T09:35:00Z">
        <w:r w:rsidRPr="000070FE" w:rsidDel="000070FE">
          <w:rPr>
            <w:rFonts w:ascii="Times New Roman" w:eastAsia="Times New Roman" w:hAnsi="Times New Roman" w:cs="Times New Roman"/>
            <w:sz w:val="24"/>
            <w:szCs w:val="24"/>
          </w:rPr>
          <w:delText>some, all</w:delText>
        </w:r>
      </w:del>
      <w:ins w:id="237" w:author="Carl Reed" w:date="2021-05-24T09:35:00Z">
        <w:r>
          <w:rPr>
            <w:rFonts w:ascii="Times New Roman" w:eastAsia="Times New Roman" w:hAnsi="Times New Roman" w:cs="Times New Roman"/>
            <w:sz w:val="24"/>
            <w:szCs w:val="24"/>
          </w:rPr>
          <w:t>one, both</w:t>
        </w:r>
      </w:ins>
      <w:r w:rsidRPr="000070FE">
        <w:rPr>
          <w:rFonts w:ascii="Times New Roman" w:eastAsia="Times New Roman" w:hAnsi="Times New Roman" w:cs="Times New Roman"/>
          <w:sz w:val="24"/>
          <w:szCs w:val="24"/>
        </w:rPr>
        <w:t>, or none of them.</w:t>
      </w:r>
      <w:ins w:id="238" w:author="Carl Reed" w:date="2021-05-24T09:35:00Z">
        <w:r>
          <w:rPr>
            <w:rFonts w:ascii="Times New Roman" w:eastAsia="Times New Roman" w:hAnsi="Times New Roman" w:cs="Times New Roman"/>
            <w:sz w:val="24"/>
            <w:szCs w:val="24"/>
          </w:rPr>
          <w:t xml:space="preserve"> Other encodings are possible.</w:t>
        </w:r>
      </w:ins>
    </w:p>
    <w:p w14:paraId="2832BF91"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9.2. Requirement Class "HTML"</w:t>
      </w:r>
    </w:p>
    <w:p w14:paraId="3DEBE921" w14:textId="7C42720A"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Geographic information that is only accessible in formats such as </w:t>
      </w:r>
      <w:proofErr w:type="spellStart"/>
      <w:r w:rsidRPr="000070FE">
        <w:rPr>
          <w:rFonts w:ascii="Times New Roman" w:eastAsia="Times New Roman" w:hAnsi="Times New Roman" w:cs="Times New Roman"/>
          <w:sz w:val="24"/>
          <w:szCs w:val="24"/>
        </w:rPr>
        <w:t>GeoJSON</w:t>
      </w:r>
      <w:proofErr w:type="spellEnd"/>
      <w:r w:rsidRPr="000070FE">
        <w:rPr>
          <w:rFonts w:ascii="Times New Roman" w:eastAsia="Times New Roman" w:hAnsi="Times New Roman" w:cs="Times New Roman"/>
          <w:sz w:val="24"/>
          <w:szCs w:val="24"/>
        </w:rPr>
        <w:t xml:space="preserve"> or GML have two issues</w:t>
      </w:r>
      <w:ins w:id="239" w:author="Carl Reed" w:date="2021-05-24T09:36:00Z">
        <w:r w:rsidR="00CA4FF7">
          <w:rPr>
            <w:rFonts w:ascii="Times New Roman" w:eastAsia="Times New Roman" w:hAnsi="Times New Roman" w:cs="Times New Roman"/>
            <w:sz w:val="24"/>
            <w:szCs w:val="24"/>
          </w:rPr>
          <w:t xml:space="preserve"> when web application principles are considered</w:t>
        </w:r>
      </w:ins>
      <w:r w:rsidRPr="000070FE">
        <w:rPr>
          <w:rFonts w:ascii="Times New Roman" w:eastAsia="Times New Roman" w:hAnsi="Times New Roman" w:cs="Times New Roman"/>
          <w:sz w:val="24"/>
          <w:szCs w:val="24"/>
        </w:rPr>
        <w:t>:</w:t>
      </w:r>
    </w:p>
    <w:p w14:paraId="1E5B6D75" w14:textId="2955AFF6" w:rsidR="000070FE" w:rsidRPr="000070FE" w:rsidRDefault="000070FE" w:rsidP="000070F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data </w:t>
      </w:r>
      <w:ins w:id="240" w:author="Carl Reed" w:date="2021-05-24T09:37:00Z">
        <w:r w:rsidR="00CA4FF7">
          <w:rPr>
            <w:rFonts w:ascii="Times New Roman" w:eastAsia="Times New Roman" w:hAnsi="Times New Roman" w:cs="Times New Roman"/>
            <w:sz w:val="24"/>
            <w:szCs w:val="24"/>
          </w:rPr>
          <w:t>are</w:t>
        </w:r>
      </w:ins>
      <w:del w:id="241" w:author="Carl Reed" w:date="2021-05-24T09:37:00Z">
        <w:r w:rsidRPr="000070FE" w:rsidDel="00CA4FF7">
          <w:rPr>
            <w:rFonts w:ascii="Times New Roman" w:eastAsia="Times New Roman" w:hAnsi="Times New Roman" w:cs="Times New Roman"/>
            <w:sz w:val="24"/>
            <w:szCs w:val="24"/>
          </w:rPr>
          <w:delText>is</w:delText>
        </w:r>
      </w:del>
      <w:r w:rsidRPr="000070FE">
        <w:rPr>
          <w:rFonts w:ascii="Times New Roman" w:eastAsia="Times New Roman" w:hAnsi="Times New Roman" w:cs="Times New Roman"/>
          <w:sz w:val="24"/>
          <w:szCs w:val="24"/>
        </w:rPr>
        <w:t xml:space="preserve"> not discoverable using Web crawlers and search engines,</w:t>
      </w:r>
    </w:p>
    <w:p w14:paraId="3482EC82" w14:textId="77777777" w:rsidR="000070FE" w:rsidRPr="000070FE" w:rsidRDefault="000070FE" w:rsidP="000070F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The data can</w:t>
      </w:r>
      <w:del w:id="242" w:author="Carl Reed" w:date="2021-05-24T09:36:00Z">
        <w:r w:rsidRPr="000070FE" w:rsidDel="000070FE">
          <w:rPr>
            <w:rFonts w:ascii="Times New Roman" w:eastAsia="Times New Roman" w:hAnsi="Times New Roman" w:cs="Times New Roman"/>
            <w:sz w:val="24"/>
            <w:szCs w:val="24"/>
          </w:rPr>
          <w:delText xml:space="preserve"> </w:delText>
        </w:r>
      </w:del>
      <w:r w:rsidRPr="000070FE">
        <w:rPr>
          <w:rFonts w:ascii="Times New Roman" w:eastAsia="Times New Roman" w:hAnsi="Times New Roman" w:cs="Times New Roman"/>
          <w:sz w:val="24"/>
          <w:szCs w:val="24"/>
        </w:rPr>
        <w:t>not be viewed directly in a browser - additional tools are required to view the data.</w:t>
      </w:r>
    </w:p>
    <w:p w14:paraId="1DB80A4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Therefore, sharing data on the Web should include publication in HTML. To be consistent with the Web, this publication should be done in a way that enables users and search engines to discover and access all of the data.</w:t>
      </w:r>
    </w:p>
    <w:p w14:paraId="386DF69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This is discussed in detail in the </w:t>
      </w:r>
      <w:hyperlink r:id="rId121" w:anchor="SDWBP" w:history="1">
        <w:r w:rsidRPr="000070FE">
          <w:rPr>
            <w:rFonts w:ascii="Times New Roman" w:eastAsia="Times New Roman" w:hAnsi="Times New Roman" w:cs="Times New Roman"/>
            <w:color w:val="0000FF"/>
            <w:sz w:val="24"/>
            <w:szCs w:val="24"/>
            <w:u w:val="single"/>
          </w:rPr>
          <w:t>W3C/OGC SDW Best Practice</w:t>
        </w:r>
      </w:hyperlink>
      <w:r w:rsidRPr="000070FE">
        <w:rPr>
          <w:rFonts w:ascii="Times New Roman" w:eastAsia="Times New Roman" w:hAnsi="Times New Roman" w:cs="Times New Roman"/>
          <w:sz w:val="24"/>
          <w:szCs w:val="24"/>
        </w:rPr>
        <w:t xml:space="preserve">. </w:t>
      </w:r>
      <w:commentRangeStart w:id="243"/>
      <w:commentRangeStart w:id="244"/>
      <w:r w:rsidRPr="000070FE">
        <w:rPr>
          <w:rFonts w:ascii="Times New Roman" w:eastAsia="Times New Roman" w:hAnsi="Times New Roman" w:cs="Times New Roman"/>
          <w:sz w:val="24"/>
          <w:szCs w:val="24"/>
        </w:rPr>
        <w:t xml:space="preserve">Therefore, the OGC API - Common Standard </w:t>
      </w:r>
      <w:hyperlink r:id="rId122" w:anchor="rec_html" w:history="1">
        <w:r w:rsidRPr="000070FE">
          <w:rPr>
            <w:rFonts w:ascii="Times New Roman" w:eastAsia="Times New Roman" w:hAnsi="Times New Roman" w:cs="Times New Roman"/>
            <w:color w:val="0000FF"/>
            <w:sz w:val="24"/>
            <w:szCs w:val="24"/>
            <w:u w:val="single"/>
          </w:rPr>
          <w:t>recommends</w:t>
        </w:r>
      </w:hyperlink>
      <w:r w:rsidRPr="000070FE">
        <w:rPr>
          <w:rFonts w:ascii="Times New Roman" w:eastAsia="Times New Roman" w:hAnsi="Times New Roman" w:cs="Times New Roman"/>
          <w:sz w:val="24"/>
          <w:szCs w:val="24"/>
        </w:rPr>
        <w:t xml:space="preserve"> supporting HTML as an encoding.</w:t>
      </w:r>
      <w:commentRangeEnd w:id="243"/>
      <w:r w:rsidR="00CA4FF7">
        <w:rPr>
          <w:rStyle w:val="CommentReference"/>
        </w:rPr>
        <w:commentReference w:id="243"/>
      </w:r>
      <w:commentRangeEnd w:id="244"/>
      <w:r w:rsidR="00852906">
        <w:rPr>
          <w:rStyle w:val="CommentReference"/>
        </w:rPr>
        <w:commentReference w:id="244"/>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15"/>
        <w:gridCol w:w="6109"/>
      </w:tblGrid>
      <w:tr w:rsidR="000070FE" w:rsidRPr="000070FE" w14:paraId="68FD567A" w14:textId="77777777" w:rsidTr="000070FE">
        <w:trPr>
          <w:tblCellSpacing w:w="15" w:type="dxa"/>
        </w:trPr>
        <w:tc>
          <w:tcPr>
            <w:tcW w:w="0" w:type="auto"/>
            <w:gridSpan w:val="2"/>
            <w:shd w:val="clear" w:color="auto" w:fill="FFFFFF"/>
            <w:vAlign w:val="center"/>
            <w:hideMark/>
          </w:tcPr>
          <w:p w14:paraId="6D9ADC2B"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Requirements Class</w:t>
            </w:r>
          </w:p>
        </w:tc>
      </w:tr>
      <w:tr w:rsidR="000070FE" w:rsidRPr="000070FE" w14:paraId="3B835521" w14:textId="77777777" w:rsidTr="000070FE">
        <w:trPr>
          <w:tblCellSpacing w:w="15" w:type="dxa"/>
        </w:trPr>
        <w:tc>
          <w:tcPr>
            <w:tcW w:w="0" w:type="auto"/>
            <w:gridSpan w:val="2"/>
            <w:shd w:val="clear" w:color="auto" w:fill="FFFFFF"/>
            <w:vAlign w:val="center"/>
            <w:hideMark/>
          </w:tcPr>
          <w:p w14:paraId="59EB8612"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23" w:history="1">
              <w:r w:rsidR="000070FE" w:rsidRPr="000070FE">
                <w:rPr>
                  <w:rFonts w:ascii="Times New Roman" w:eastAsia="Times New Roman" w:hAnsi="Times New Roman" w:cs="Times New Roman"/>
                  <w:color w:val="0000FF"/>
                  <w:sz w:val="24"/>
                  <w:szCs w:val="24"/>
                  <w:u w:val="single"/>
                </w:rPr>
                <w:t>http://www.opengis.net/spec/ogcapi-common-1/1.0/req/html</w:t>
              </w:r>
            </w:hyperlink>
          </w:p>
        </w:tc>
      </w:tr>
      <w:tr w:rsidR="000070FE" w:rsidRPr="000070FE" w14:paraId="48B7FFE2" w14:textId="77777777" w:rsidTr="000070FE">
        <w:trPr>
          <w:tblCellSpacing w:w="15" w:type="dxa"/>
        </w:trPr>
        <w:tc>
          <w:tcPr>
            <w:tcW w:w="0" w:type="auto"/>
            <w:shd w:val="clear" w:color="auto" w:fill="FFFFFF"/>
            <w:vAlign w:val="center"/>
            <w:hideMark/>
          </w:tcPr>
          <w:p w14:paraId="38659EB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Target type</w:t>
            </w:r>
          </w:p>
        </w:tc>
        <w:tc>
          <w:tcPr>
            <w:tcW w:w="0" w:type="auto"/>
            <w:shd w:val="clear" w:color="auto" w:fill="FFFFFF"/>
            <w:vAlign w:val="center"/>
            <w:hideMark/>
          </w:tcPr>
          <w:p w14:paraId="2D87AB01"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Web API</w:t>
            </w:r>
          </w:p>
        </w:tc>
      </w:tr>
      <w:tr w:rsidR="000070FE" w:rsidRPr="000070FE" w14:paraId="5F6782DC" w14:textId="77777777" w:rsidTr="000070FE">
        <w:trPr>
          <w:tblCellSpacing w:w="15" w:type="dxa"/>
        </w:trPr>
        <w:tc>
          <w:tcPr>
            <w:tcW w:w="0" w:type="auto"/>
            <w:shd w:val="clear" w:color="auto" w:fill="FFFFFF"/>
            <w:vAlign w:val="center"/>
            <w:hideMark/>
          </w:tcPr>
          <w:p w14:paraId="55E0559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1A418A68"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24" w:anchor="rc_core" w:history="1">
              <w:r w:rsidR="000070FE" w:rsidRPr="000070FE">
                <w:rPr>
                  <w:rFonts w:ascii="Times New Roman" w:eastAsia="Times New Roman" w:hAnsi="Times New Roman" w:cs="Times New Roman"/>
                  <w:color w:val="0000FF"/>
                  <w:sz w:val="24"/>
                  <w:szCs w:val="24"/>
                  <w:u w:val="single"/>
                </w:rPr>
                <w:t>Requirements Class "OAPI Core"</w:t>
              </w:r>
            </w:hyperlink>
          </w:p>
        </w:tc>
      </w:tr>
      <w:tr w:rsidR="000070FE" w:rsidRPr="000070FE" w14:paraId="0D4A93C4" w14:textId="77777777" w:rsidTr="000070FE">
        <w:trPr>
          <w:tblCellSpacing w:w="15" w:type="dxa"/>
        </w:trPr>
        <w:tc>
          <w:tcPr>
            <w:tcW w:w="0" w:type="auto"/>
            <w:shd w:val="clear" w:color="auto" w:fill="FFFFFF"/>
            <w:vAlign w:val="center"/>
            <w:hideMark/>
          </w:tcPr>
          <w:p w14:paraId="21140BE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1919C941"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25" w:anchor="html5" w:history="1">
              <w:r w:rsidR="000070FE" w:rsidRPr="000070FE">
                <w:rPr>
                  <w:rFonts w:ascii="Times New Roman" w:eastAsia="Times New Roman" w:hAnsi="Times New Roman" w:cs="Times New Roman"/>
                  <w:color w:val="0000FF"/>
                  <w:sz w:val="24"/>
                  <w:szCs w:val="24"/>
                  <w:u w:val="single"/>
                </w:rPr>
                <w:t>HTML5</w:t>
              </w:r>
            </w:hyperlink>
          </w:p>
        </w:tc>
      </w:tr>
      <w:tr w:rsidR="000070FE" w:rsidRPr="000070FE" w14:paraId="47E49259" w14:textId="77777777" w:rsidTr="000070FE">
        <w:trPr>
          <w:tblCellSpacing w:w="15" w:type="dxa"/>
        </w:trPr>
        <w:tc>
          <w:tcPr>
            <w:tcW w:w="0" w:type="auto"/>
            <w:shd w:val="clear" w:color="auto" w:fill="FFFFFF"/>
            <w:vAlign w:val="center"/>
            <w:hideMark/>
          </w:tcPr>
          <w:p w14:paraId="01136ED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618F0CA2"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26" w:anchor="schema_org" w:history="1">
              <w:r w:rsidR="000070FE" w:rsidRPr="000070FE">
                <w:rPr>
                  <w:rFonts w:ascii="Times New Roman" w:eastAsia="Times New Roman" w:hAnsi="Times New Roman" w:cs="Times New Roman"/>
                  <w:color w:val="0000FF"/>
                  <w:sz w:val="24"/>
                  <w:szCs w:val="24"/>
                  <w:u w:val="single"/>
                </w:rPr>
                <w:t>Schema.org</w:t>
              </w:r>
            </w:hyperlink>
          </w:p>
        </w:tc>
      </w:tr>
    </w:tbl>
    <w:p w14:paraId="26CF2A10"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31"/>
        <w:gridCol w:w="6793"/>
      </w:tblGrid>
      <w:tr w:rsidR="000070FE" w:rsidRPr="000070FE" w14:paraId="3AD86304" w14:textId="77777777" w:rsidTr="000070FE">
        <w:trPr>
          <w:tblCellSpacing w:w="15" w:type="dxa"/>
        </w:trPr>
        <w:tc>
          <w:tcPr>
            <w:tcW w:w="0" w:type="auto"/>
            <w:shd w:val="clear" w:color="auto" w:fill="FFFFFF"/>
            <w:vAlign w:val="center"/>
            <w:hideMark/>
          </w:tcPr>
          <w:p w14:paraId="748D777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19</w:t>
            </w:r>
          </w:p>
        </w:tc>
        <w:tc>
          <w:tcPr>
            <w:tcW w:w="0" w:type="auto"/>
            <w:shd w:val="clear" w:color="auto" w:fill="FFFFFF"/>
            <w:vAlign w:val="center"/>
            <w:hideMark/>
          </w:tcPr>
          <w:p w14:paraId="722CC6ED"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/req/html/definition</w:t>
            </w:r>
          </w:p>
        </w:tc>
      </w:tr>
      <w:tr w:rsidR="000070FE" w:rsidRPr="000070FE" w14:paraId="34A11FA2" w14:textId="77777777" w:rsidTr="000070FE">
        <w:trPr>
          <w:tblCellSpacing w:w="15" w:type="dxa"/>
        </w:trPr>
        <w:tc>
          <w:tcPr>
            <w:tcW w:w="0" w:type="auto"/>
            <w:shd w:val="clear" w:color="auto" w:fill="FFFFFF"/>
            <w:vAlign w:val="center"/>
            <w:hideMark/>
          </w:tcPr>
          <w:p w14:paraId="1A5B601B"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3E82A28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Every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 of an operation of the API SHALL support the media type </w:t>
            </w:r>
            <w:r w:rsidRPr="000070FE">
              <w:rPr>
                <w:rFonts w:ascii="Courier New" w:eastAsia="Times New Roman" w:hAnsi="Courier New" w:cs="Courier New"/>
                <w:sz w:val="20"/>
                <w:szCs w:val="20"/>
              </w:rPr>
              <w:t>text/html</w:t>
            </w:r>
            <w:r w:rsidRPr="000070FE">
              <w:rPr>
                <w:rFonts w:ascii="Times New Roman" w:eastAsia="Times New Roman" w:hAnsi="Times New Roman" w:cs="Times New Roman"/>
                <w:sz w:val="24"/>
                <w:szCs w:val="24"/>
              </w:rPr>
              <w:t>.</w:t>
            </w:r>
          </w:p>
        </w:tc>
      </w:tr>
    </w:tbl>
    <w:p w14:paraId="24474B7E"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5"/>
        <w:gridCol w:w="6889"/>
      </w:tblGrid>
      <w:tr w:rsidR="000070FE" w:rsidRPr="000070FE" w14:paraId="1F0E4491" w14:textId="77777777" w:rsidTr="000070FE">
        <w:trPr>
          <w:tblCellSpacing w:w="15" w:type="dxa"/>
        </w:trPr>
        <w:tc>
          <w:tcPr>
            <w:tcW w:w="0" w:type="auto"/>
            <w:shd w:val="clear" w:color="auto" w:fill="FFFFFF"/>
            <w:vAlign w:val="center"/>
            <w:hideMark/>
          </w:tcPr>
          <w:p w14:paraId="5E27D8B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lastRenderedPageBreak/>
              <w:t>Requirement 20</w:t>
            </w:r>
          </w:p>
        </w:tc>
        <w:tc>
          <w:tcPr>
            <w:tcW w:w="0" w:type="auto"/>
            <w:shd w:val="clear" w:color="auto" w:fill="FFFFFF"/>
            <w:vAlign w:val="center"/>
            <w:hideMark/>
          </w:tcPr>
          <w:p w14:paraId="39B2E52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/req/html/content</w:t>
            </w:r>
          </w:p>
        </w:tc>
      </w:tr>
      <w:tr w:rsidR="000070FE" w:rsidRPr="000070FE" w14:paraId="5718AA41" w14:textId="77777777" w:rsidTr="000070FE">
        <w:trPr>
          <w:tblCellSpacing w:w="15" w:type="dxa"/>
        </w:trPr>
        <w:tc>
          <w:tcPr>
            <w:tcW w:w="0" w:type="auto"/>
            <w:shd w:val="clear" w:color="auto" w:fill="FFFFFF"/>
            <w:vAlign w:val="center"/>
            <w:hideMark/>
          </w:tcPr>
          <w:p w14:paraId="01692D0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3AF0D117"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Every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 of the API with the media type "text/html" SHALL be a </w:t>
            </w:r>
            <w:hyperlink r:id="rId127" w:history="1">
              <w:r w:rsidRPr="000070FE">
                <w:rPr>
                  <w:rFonts w:ascii="Times New Roman" w:eastAsia="Times New Roman" w:hAnsi="Times New Roman" w:cs="Times New Roman"/>
                  <w:color w:val="0000FF"/>
                  <w:sz w:val="24"/>
                  <w:szCs w:val="24"/>
                  <w:u w:val="single"/>
                </w:rPr>
                <w:t>HTML 5 document</w:t>
              </w:r>
            </w:hyperlink>
            <w:r w:rsidRPr="000070FE">
              <w:rPr>
                <w:rFonts w:ascii="Times New Roman" w:eastAsia="Times New Roman" w:hAnsi="Times New Roman" w:cs="Times New Roman"/>
                <w:sz w:val="24"/>
                <w:szCs w:val="24"/>
              </w:rPr>
              <w:t xml:space="preserve"> that includes the following information in the HTML body:</w:t>
            </w:r>
          </w:p>
          <w:p w14:paraId="439222A4" w14:textId="77777777" w:rsidR="000070FE" w:rsidRPr="000070FE" w:rsidRDefault="000070FE" w:rsidP="000070F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All information identified in the schemas of the </w:t>
            </w:r>
            <w:hyperlink r:id="rId128" w:anchor="responseObject" w:history="1">
              <w:r w:rsidRPr="000070FE">
                <w:rPr>
                  <w:rFonts w:ascii="Times New Roman" w:eastAsia="Times New Roman" w:hAnsi="Times New Roman" w:cs="Times New Roman"/>
                  <w:color w:val="0000FF"/>
                  <w:sz w:val="24"/>
                  <w:szCs w:val="24"/>
                  <w:u w:val="single"/>
                </w:rPr>
                <w:t>Response Object</w:t>
              </w:r>
            </w:hyperlink>
            <w:r w:rsidRPr="000070FE">
              <w:rPr>
                <w:rFonts w:ascii="Times New Roman" w:eastAsia="Times New Roman" w:hAnsi="Times New Roman" w:cs="Times New Roman"/>
                <w:sz w:val="24"/>
                <w:szCs w:val="24"/>
              </w:rPr>
              <w:t xml:space="preserve"> in the HTML </w:t>
            </w:r>
            <w:r w:rsidRPr="000070FE">
              <w:rPr>
                <w:rFonts w:ascii="Courier New" w:eastAsia="Times New Roman" w:hAnsi="Courier New" w:cs="Courier New"/>
                <w:sz w:val="20"/>
                <w:szCs w:val="20"/>
              </w:rPr>
              <w:t>&lt;body/&gt;</w:t>
            </w:r>
            <w:r w:rsidRPr="000070FE">
              <w:rPr>
                <w:rFonts w:ascii="Times New Roman" w:eastAsia="Times New Roman" w:hAnsi="Times New Roman" w:cs="Times New Roman"/>
                <w:sz w:val="24"/>
                <w:szCs w:val="24"/>
              </w:rPr>
              <w:t>, and</w:t>
            </w:r>
          </w:p>
          <w:p w14:paraId="5847D73A" w14:textId="77777777" w:rsidR="000070FE" w:rsidRPr="000070FE" w:rsidRDefault="000070FE" w:rsidP="000070F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All links in HTML </w:t>
            </w:r>
            <w:r w:rsidRPr="000070FE">
              <w:rPr>
                <w:rFonts w:ascii="Courier New" w:eastAsia="Times New Roman" w:hAnsi="Courier New" w:cs="Courier New"/>
                <w:sz w:val="20"/>
                <w:szCs w:val="20"/>
              </w:rPr>
              <w:t>&lt;a/&gt;</w:t>
            </w:r>
            <w:r w:rsidRPr="000070FE">
              <w:rPr>
                <w:rFonts w:ascii="Times New Roman" w:eastAsia="Times New Roman" w:hAnsi="Times New Roman" w:cs="Times New Roman"/>
                <w:sz w:val="24"/>
                <w:szCs w:val="24"/>
              </w:rPr>
              <w:t xml:space="preserve"> elements in the HTML </w:t>
            </w:r>
            <w:r w:rsidRPr="000070FE">
              <w:rPr>
                <w:rFonts w:ascii="Courier New" w:eastAsia="Times New Roman" w:hAnsi="Courier New" w:cs="Courier New"/>
                <w:sz w:val="20"/>
                <w:szCs w:val="20"/>
              </w:rPr>
              <w:t>&lt;body/&gt;</w:t>
            </w:r>
            <w:r w:rsidRPr="000070FE">
              <w:rPr>
                <w:rFonts w:ascii="Times New Roman" w:eastAsia="Times New Roman" w:hAnsi="Times New Roman" w:cs="Times New Roman"/>
                <w:sz w:val="24"/>
                <w:szCs w:val="24"/>
              </w:rPr>
              <w:t>.</w:t>
            </w:r>
          </w:p>
        </w:tc>
      </w:tr>
    </w:tbl>
    <w:p w14:paraId="684865D0"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64"/>
        <w:gridCol w:w="6360"/>
      </w:tblGrid>
      <w:tr w:rsidR="000070FE" w:rsidRPr="000070FE" w14:paraId="30454C53" w14:textId="77777777" w:rsidTr="000070FE">
        <w:trPr>
          <w:tblCellSpacing w:w="15" w:type="dxa"/>
        </w:trPr>
        <w:tc>
          <w:tcPr>
            <w:tcW w:w="0" w:type="auto"/>
            <w:shd w:val="clear" w:color="auto" w:fill="FFFFFF"/>
            <w:vAlign w:val="center"/>
            <w:hideMark/>
          </w:tcPr>
          <w:p w14:paraId="3C76D379"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Recommendation 12</w:t>
            </w:r>
          </w:p>
        </w:tc>
        <w:tc>
          <w:tcPr>
            <w:tcW w:w="0" w:type="auto"/>
            <w:shd w:val="clear" w:color="auto" w:fill="FFFFFF"/>
            <w:vAlign w:val="center"/>
            <w:hideMark/>
          </w:tcPr>
          <w:p w14:paraId="359BACE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/rec/html/schema-org</w:t>
            </w:r>
          </w:p>
        </w:tc>
      </w:tr>
      <w:tr w:rsidR="000070FE" w:rsidRPr="000070FE" w14:paraId="6135DE22" w14:textId="77777777" w:rsidTr="000070FE">
        <w:trPr>
          <w:tblCellSpacing w:w="15" w:type="dxa"/>
        </w:trPr>
        <w:tc>
          <w:tcPr>
            <w:tcW w:w="0" w:type="auto"/>
            <w:shd w:val="clear" w:color="auto" w:fill="FFFFFF"/>
            <w:vAlign w:val="center"/>
            <w:hideMark/>
          </w:tcPr>
          <w:p w14:paraId="6D8DD248"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74C914F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 with the media type </w:t>
            </w:r>
            <w:r w:rsidRPr="000070FE">
              <w:rPr>
                <w:rFonts w:ascii="Courier New" w:eastAsia="Times New Roman" w:hAnsi="Courier New" w:cs="Courier New"/>
                <w:sz w:val="20"/>
                <w:szCs w:val="20"/>
              </w:rPr>
              <w:t>text/html</w:t>
            </w:r>
            <w:r w:rsidRPr="000070FE">
              <w:rPr>
                <w:rFonts w:ascii="Times New Roman" w:eastAsia="Times New Roman" w:hAnsi="Times New Roman" w:cs="Times New Roman"/>
                <w:sz w:val="24"/>
                <w:szCs w:val="24"/>
              </w:rPr>
              <w:t xml:space="preserve">, SHOULD include </w:t>
            </w:r>
            <w:hyperlink r:id="rId129" w:anchor="schema_org" w:history="1">
              <w:r w:rsidRPr="000070FE">
                <w:rPr>
                  <w:rFonts w:ascii="Times New Roman" w:eastAsia="Times New Roman" w:hAnsi="Times New Roman" w:cs="Times New Roman"/>
                  <w:color w:val="0000FF"/>
                  <w:sz w:val="24"/>
                  <w:szCs w:val="24"/>
                  <w:u w:val="single"/>
                </w:rPr>
                <w:t>Schema.org</w:t>
              </w:r>
            </w:hyperlink>
            <w:r w:rsidRPr="000070FE">
              <w:rPr>
                <w:rFonts w:ascii="Times New Roman" w:eastAsia="Times New Roman" w:hAnsi="Times New Roman" w:cs="Times New Roman"/>
                <w:sz w:val="24"/>
                <w:szCs w:val="24"/>
              </w:rPr>
              <w:t xml:space="preserve"> annotations.</w:t>
            </w:r>
          </w:p>
        </w:tc>
      </w:tr>
    </w:tbl>
    <w:p w14:paraId="6A97A42D"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9.3. Requirement Class "JSON"</w:t>
      </w:r>
    </w:p>
    <w:p w14:paraId="56824CC8" w14:textId="0F956BD2"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JSON </w:t>
      </w:r>
      <w:commentRangeStart w:id="245"/>
      <w:commentRangeStart w:id="246"/>
      <w:r w:rsidRPr="000070FE">
        <w:rPr>
          <w:rFonts w:ascii="Times New Roman" w:eastAsia="Times New Roman" w:hAnsi="Times New Roman" w:cs="Times New Roman"/>
          <w:sz w:val="24"/>
          <w:szCs w:val="24"/>
        </w:rPr>
        <w:t>is a</w:t>
      </w:r>
      <w:del w:id="247" w:author="Carl Reed" w:date="2021-05-24T09:46:00Z">
        <w:r w:rsidRPr="000070FE" w:rsidDel="007E1B78">
          <w:rPr>
            <w:rFonts w:ascii="Times New Roman" w:eastAsia="Times New Roman" w:hAnsi="Times New Roman" w:cs="Times New Roman"/>
            <w:sz w:val="24"/>
            <w:szCs w:val="24"/>
          </w:rPr>
          <w:delText xml:space="preserve"> </w:delText>
        </w:r>
      </w:del>
      <w:ins w:id="248" w:author="Carl Reed" w:date="2021-05-24T09:46:00Z">
        <w:r w:rsidR="007E1B78">
          <w:rPr>
            <w:rStyle w:val="acopre"/>
          </w:rPr>
          <w:t xml:space="preserve"> lightweight data-interchange format </w:t>
        </w:r>
      </w:ins>
      <w:del w:id="249" w:author="Carl Reed" w:date="2021-05-24T09:46:00Z">
        <w:r w:rsidRPr="000070FE" w:rsidDel="007E1B78">
          <w:rPr>
            <w:rFonts w:ascii="Times New Roman" w:eastAsia="Times New Roman" w:hAnsi="Times New Roman" w:cs="Times New Roman"/>
            <w:sz w:val="24"/>
            <w:szCs w:val="24"/>
          </w:rPr>
          <w:delText xml:space="preserve">text syntax </w:delText>
        </w:r>
      </w:del>
      <w:ins w:id="250" w:author="Carl Reed" w:date="2021-05-24T09:46:00Z">
        <w:r w:rsidR="007E1B78">
          <w:rPr>
            <w:rFonts w:ascii="Times New Roman" w:eastAsia="Times New Roman" w:hAnsi="Times New Roman" w:cs="Times New Roman"/>
            <w:sz w:val="24"/>
            <w:szCs w:val="24"/>
          </w:rPr>
          <w:t>designed to</w:t>
        </w:r>
      </w:ins>
      <w:del w:id="251" w:author="Carl Reed" w:date="2021-05-24T09:46:00Z">
        <w:r w:rsidRPr="000070FE" w:rsidDel="007E1B78">
          <w:rPr>
            <w:rFonts w:ascii="Times New Roman" w:eastAsia="Times New Roman" w:hAnsi="Times New Roman" w:cs="Times New Roman"/>
            <w:sz w:val="24"/>
            <w:szCs w:val="24"/>
          </w:rPr>
          <w:delText>that</w:delText>
        </w:r>
      </w:del>
      <w:r w:rsidRPr="000070FE">
        <w:rPr>
          <w:rFonts w:ascii="Times New Roman" w:eastAsia="Times New Roman" w:hAnsi="Times New Roman" w:cs="Times New Roman"/>
          <w:sz w:val="24"/>
          <w:szCs w:val="24"/>
        </w:rPr>
        <w:t xml:space="preserve"> </w:t>
      </w:r>
      <w:commentRangeEnd w:id="245"/>
      <w:r w:rsidR="007E1B78">
        <w:rPr>
          <w:rStyle w:val="CommentReference"/>
        </w:rPr>
        <w:commentReference w:id="245"/>
      </w:r>
      <w:commentRangeEnd w:id="246"/>
      <w:r w:rsidR="00852906">
        <w:rPr>
          <w:rStyle w:val="CommentReference"/>
        </w:rPr>
        <w:commentReference w:id="246"/>
      </w:r>
      <w:r w:rsidRPr="000070FE">
        <w:rPr>
          <w:rFonts w:ascii="Times New Roman" w:eastAsia="Times New Roman" w:hAnsi="Times New Roman" w:cs="Times New Roman"/>
          <w:sz w:val="24"/>
          <w:szCs w:val="24"/>
        </w:rPr>
        <w:t>facilitate</w:t>
      </w:r>
      <w:del w:id="252" w:author="Carl Reed" w:date="2021-05-24T09:46:00Z">
        <w:r w:rsidRPr="000070FE" w:rsidDel="007E1B78">
          <w:rPr>
            <w:rFonts w:ascii="Times New Roman" w:eastAsia="Times New Roman" w:hAnsi="Times New Roman" w:cs="Times New Roman"/>
            <w:sz w:val="24"/>
            <w:szCs w:val="24"/>
          </w:rPr>
          <w:delText>s</w:delText>
        </w:r>
      </w:del>
      <w:r w:rsidRPr="000070FE">
        <w:rPr>
          <w:rFonts w:ascii="Times New Roman" w:eastAsia="Times New Roman" w:hAnsi="Times New Roman" w:cs="Times New Roman"/>
          <w:sz w:val="24"/>
          <w:szCs w:val="24"/>
        </w:rPr>
        <w:t xml:space="preserve"> structured data interchange between </w:t>
      </w:r>
      <w:del w:id="253" w:author="Carl Reed" w:date="2021-05-24T09:46:00Z">
        <w:r w:rsidRPr="000070FE" w:rsidDel="007E1B78">
          <w:rPr>
            <w:rFonts w:ascii="Times New Roman" w:eastAsia="Times New Roman" w:hAnsi="Times New Roman" w:cs="Times New Roman"/>
            <w:sz w:val="24"/>
            <w:szCs w:val="24"/>
          </w:rPr>
          <w:delText>programming languages</w:delText>
        </w:r>
      </w:del>
      <w:ins w:id="254" w:author="Carl Reed" w:date="2021-05-24T09:46:00Z">
        <w:r w:rsidR="007E1B78">
          <w:rPr>
            <w:rFonts w:ascii="Times New Roman" w:eastAsia="Times New Roman" w:hAnsi="Times New Roman" w:cs="Times New Roman"/>
            <w:sz w:val="24"/>
            <w:szCs w:val="24"/>
          </w:rPr>
          <w:t>applications</w:t>
        </w:r>
      </w:ins>
      <w:r w:rsidRPr="000070FE">
        <w:rPr>
          <w:rFonts w:ascii="Times New Roman" w:eastAsia="Times New Roman" w:hAnsi="Times New Roman" w:cs="Times New Roman"/>
          <w:sz w:val="24"/>
          <w:szCs w:val="24"/>
        </w:rPr>
        <w:t xml:space="preserve">. </w:t>
      </w:r>
      <w:ins w:id="255" w:author="Carl Reed" w:date="2021-05-24T09:45:00Z">
        <w:r w:rsidR="00CA4FF7">
          <w:rPr>
            <w:rFonts w:ascii="Times New Roman" w:eastAsia="Times New Roman" w:hAnsi="Times New Roman" w:cs="Times New Roman"/>
            <w:sz w:val="24"/>
            <w:szCs w:val="24"/>
          </w:rPr>
          <w:t>JSON</w:t>
        </w:r>
      </w:ins>
      <w:del w:id="256" w:author="Carl Reed" w:date="2021-05-24T09:45:00Z">
        <w:r w:rsidRPr="000070FE" w:rsidDel="00CA4FF7">
          <w:rPr>
            <w:rFonts w:ascii="Times New Roman" w:eastAsia="Times New Roman" w:hAnsi="Times New Roman" w:cs="Times New Roman"/>
            <w:sz w:val="24"/>
            <w:szCs w:val="24"/>
          </w:rPr>
          <w:delText>It</w:delText>
        </w:r>
      </w:del>
      <w:r w:rsidRPr="000070FE">
        <w:rPr>
          <w:rFonts w:ascii="Times New Roman" w:eastAsia="Times New Roman" w:hAnsi="Times New Roman" w:cs="Times New Roman"/>
          <w:sz w:val="24"/>
          <w:szCs w:val="24"/>
        </w:rPr>
        <w:t xml:space="preserve"> commonly used for Web-based software-to-software interchanges. Most Web developers are comfortable with using a JSON-based format</w:t>
      </w:r>
      <w:ins w:id="257" w:author="Carl Reed" w:date="2021-05-24T09:45:00Z">
        <w:r w:rsidR="00CA4FF7">
          <w:rPr>
            <w:rFonts w:ascii="Times New Roman" w:eastAsia="Times New Roman" w:hAnsi="Times New Roman" w:cs="Times New Roman"/>
            <w:sz w:val="24"/>
            <w:szCs w:val="24"/>
          </w:rPr>
          <w:t>.</w:t>
        </w:r>
      </w:ins>
      <w:del w:id="258" w:author="Carl Reed" w:date="2021-05-24T09:45:00Z">
        <w:r w:rsidRPr="000070FE" w:rsidDel="00CA4FF7">
          <w:rPr>
            <w:rFonts w:ascii="Times New Roman" w:eastAsia="Times New Roman" w:hAnsi="Times New Roman" w:cs="Times New Roman"/>
            <w:sz w:val="24"/>
            <w:szCs w:val="24"/>
          </w:rPr>
          <w:delText>,</w:delText>
        </w:r>
      </w:del>
      <w:r w:rsidRPr="000070FE">
        <w:rPr>
          <w:rFonts w:ascii="Times New Roman" w:eastAsia="Times New Roman" w:hAnsi="Times New Roman" w:cs="Times New Roman"/>
          <w:sz w:val="24"/>
          <w:szCs w:val="24"/>
        </w:rPr>
        <w:t xml:space="preserve"> </w:t>
      </w:r>
      <w:ins w:id="259" w:author="Carl Reed" w:date="2021-05-24T09:45:00Z">
        <w:r w:rsidR="00CA4FF7">
          <w:rPr>
            <w:rFonts w:ascii="Times New Roman" w:eastAsia="Times New Roman" w:hAnsi="Times New Roman" w:cs="Times New Roman"/>
            <w:sz w:val="24"/>
            <w:szCs w:val="24"/>
          </w:rPr>
          <w:t>Therefore</w:t>
        </w:r>
      </w:ins>
      <w:del w:id="260" w:author="Carl Reed" w:date="2021-05-24T09:45:00Z">
        <w:r w:rsidRPr="000070FE" w:rsidDel="00CA4FF7">
          <w:rPr>
            <w:rFonts w:ascii="Times New Roman" w:eastAsia="Times New Roman" w:hAnsi="Times New Roman" w:cs="Times New Roman"/>
            <w:sz w:val="24"/>
            <w:szCs w:val="24"/>
          </w:rPr>
          <w:delText>so</w:delText>
        </w:r>
      </w:del>
      <w:r w:rsidRPr="000070FE">
        <w:rPr>
          <w:rFonts w:ascii="Times New Roman" w:eastAsia="Times New Roman" w:hAnsi="Times New Roman" w:cs="Times New Roman"/>
          <w:sz w:val="24"/>
          <w:szCs w:val="24"/>
        </w:rPr>
        <w:t xml:space="preserve"> supporting JSON is recommended for machine-to-machine interactions.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5"/>
        <w:gridCol w:w="7149"/>
      </w:tblGrid>
      <w:tr w:rsidR="000070FE" w:rsidRPr="000070FE" w14:paraId="261E9D00" w14:textId="77777777" w:rsidTr="000070FE">
        <w:trPr>
          <w:tblCellSpacing w:w="15" w:type="dxa"/>
        </w:trPr>
        <w:tc>
          <w:tcPr>
            <w:tcW w:w="0" w:type="auto"/>
            <w:gridSpan w:val="2"/>
            <w:shd w:val="clear" w:color="auto" w:fill="FFFFFF"/>
            <w:vAlign w:val="center"/>
            <w:hideMark/>
          </w:tcPr>
          <w:p w14:paraId="5FC866D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Requirements Class</w:t>
            </w:r>
          </w:p>
        </w:tc>
      </w:tr>
      <w:tr w:rsidR="000070FE" w:rsidRPr="000070FE" w14:paraId="01AFA767" w14:textId="77777777" w:rsidTr="000070FE">
        <w:trPr>
          <w:tblCellSpacing w:w="15" w:type="dxa"/>
        </w:trPr>
        <w:tc>
          <w:tcPr>
            <w:tcW w:w="0" w:type="auto"/>
            <w:gridSpan w:val="2"/>
            <w:shd w:val="clear" w:color="auto" w:fill="FFFFFF"/>
            <w:vAlign w:val="center"/>
            <w:hideMark/>
          </w:tcPr>
          <w:p w14:paraId="7F79E0BD"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30" w:history="1">
              <w:r w:rsidR="000070FE" w:rsidRPr="000070FE">
                <w:rPr>
                  <w:rFonts w:ascii="Times New Roman" w:eastAsia="Times New Roman" w:hAnsi="Times New Roman" w:cs="Times New Roman"/>
                  <w:color w:val="0000FF"/>
                  <w:sz w:val="24"/>
                  <w:szCs w:val="24"/>
                  <w:u w:val="single"/>
                </w:rPr>
                <w:t>http://www.opengis.net/spec/ogcapi-common-1/1.0/req/json</w:t>
              </w:r>
            </w:hyperlink>
          </w:p>
        </w:tc>
      </w:tr>
      <w:tr w:rsidR="000070FE" w:rsidRPr="000070FE" w14:paraId="4E705DAD" w14:textId="77777777" w:rsidTr="000070FE">
        <w:trPr>
          <w:tblCellSpacing w:w="15" w:type="dxa"/>
        </w:trPr>
        <w:tc>
          <w:tcPr>
            <w:tcW w:w="0" w:type="auto"/>
            <w:shd w:val="clear" w:color="auto" w:fill="FFFFFF"/>
            <w:vAlign w:val="center"/>
            <w:hideMark/>
          </w:tcPr>
          <w:p w14:paraId="4AB5CDE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Target type</w:t>
            </w:r>
          </w:p>
        </w:tc>
        <w:tc>
          <w:tcPr>
            <w:tcW w:w="0" w:type="auto"/>
            <w:shd w:val="clear" w:color="auto" w:fill="FFFFFF"/>
            <w:vAlign w:val="center"/>
            <w:hideMark/>
          </w:tcPr>
          <w:p w14:paraId="3BA89BD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Web API</w:t>
            </w:r>
          </w:p>
        </w:tc>
      </w:tr>
      <w:tr w:rsidR="000070FE" w:rsidRPr="000070FE" w14:paraId="1609EC43" w14:textId="77777777" w:rsidTr="000070FE">
        <w:trPr>
          <w:tblCellSpacing w:w="15" w:type="dxa"/>
        </w:trPr>
        <w:tc>
          <w:tcPr>
            <w:tcW w:w="0" w:type="auto"/>
            <w:shd w:val="clear" w:color="auto" w:fill="FFFFFF"/>
            <w:vAlign w:val="center"/>
            <w:hideMark/>
          </w:tcPr>
          <w:p w14:paraId="47C6A15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2A298617"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31" w:anchor="rc_core" w:history="1">
              <w:r w:rsidR="000070FE" w:rsidRPr="000070FE">
                <w:rPr>
                  <w:rFonts w:ascii="Times New Roman" w:eastAsia="Times New Roman" w:hAnsi="Times New Roman" w:cs="Times New Roman"/>
                  <w:color w:val="0000FF"/>
                  <w:sz w:val="24"/>
                  <w:szCs w:val="24"/>
                  <w:u w:val="single"/>
                </w:rPr>
                <w:t>Requirements Class "OAPI Core"</w:t>
              </w:r>
            </w:hyperlink>
          </w:p>
        </w:tc>
      </w:tr>
      <w:tr w:rsidR="000070FE" w:rsidRPr="000070FE" w14:paraId="3999E8DD" w14:textId="77777777" w:rsidTr="000070FE">
        <w:trPr>
          <w:tblCellSpacing w:w="15" w:type="dxa"/>
        </w:trPr>
        <w:tc>
          <w:tcPr>
            <w:tcW w:w="0" w:type="auto"/>
            <w:shd w:val="clear" w:color="auto" w:fill="FFFFFF"/>
            <w:vAlign w:val="center"/>
            <w:hideMark/>
          </w:tcPr>
          <w:p w14:paraId="15B979E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0785F879"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32" w:anchor="rfc8259" w:history="1">
              <w:r w:rsidR="000070FE" w:rsidRPr="000070FE">
                <w:rPr>
                  <w:rFonts w:ascii="Times New Roman" w:eastAsia="Times New Roman" w:hAnsi="Times New Roman" w:cs="Times New Roman"/>
                  <w:color w:val="0000FF"/>
                  <w:sz w:val="24"/>
                  <w:szCs w:val="24"/>
                  <w:u w:val="single"/>
                </w:rPr>
                <w:t>IETF RFC 8259: The JavaScript Object Notation (JSON) Data Interchange Format</w:t>
              </w:r>
            </w:hyperlink>
          </w:p>
        </w:tc>
      </w:tr>
      <w:tr w:rsidR="000070FE" w:rsidRPr="000070FE" w14:paraId="54FB7A66" w14:textId="77777777" w:rsidTr="000070FE">
        <w:trPr>
          <w:tblCellSpacing w:w="15" w:type="dxa"/>
        </w:trPr>
        <w:tc>
          <w:tcPr>
            <w:tcW w:w="0" w:type="auto"/>
            <w:shd w:val="clear" w:color="auto" w:fill="FFFFFF"/>
            <w:vAlign w:val="center"/>
            <w:hideMark/>
          </w:tcPr>
          <w:p w14:paraId="608734E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3E04B0B2"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33" w:anchor="jschema" w:history="1">
              <w:r w:rsidR="000070FE" w:rsidRPr="000070FE">
                <w:rPr>
                  <w:rFonts w:ascii="Times New Roman" w:eastAsia="Times New Roman" w:hAnsi="Times New Roman" w:cs="Times New Roman"/>
                  <w:color w:val="0000FF"/>
                  <w:sz w:val="24"/>
                  <w:szCs w:val="24"/>
                  <w:u w:val="single"/>
                </w:rPr>
                <w:t>JSON Schema</w:t>
              </w:r>
            </w:hyperlink>
          </w:p>
        </w:tc>
      </w:tr>
    </w:tbl>
    <w:p w14:paraId="4E937DCF"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66"/>
        <w:gridCol w:w="6758"/>
      </w:tblGrid>
      <w:tr w:rsidR="000070FE" w:rsidRPr="000070FE" w14:paraId="2F99B434" w14:textId="77777777" w:rsidTr="000070FE">
        <w:trPr>
          <w:tblCellSpacing w:w="15" w:type="dxa"/>
        </w:trPr>
        <w:tc>
          <w:tcPr>
            <w:tcW w:w="0" w:type="auto"/>
            <w:shd w:val="clear" w:color="auto" w:fill="FFFFFF"/>
            <w:vAlign w:val="center"/>
            <w:hideMark/>
          </w:tcPr>
          <w:p w14:paraId="0B4E577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21</w:t>
            </w:r>
          </w:p>
        </w:tc>
        <w:tc>
          <w:tcPr>
            <w:tcW w:w="0" w:type="auto"/>
            <w:shd w:val="clear" w:color="auto" w:fill="FFFFFF"/>
            <w:vAlign w:val="center"/>
            <w:hideMark/>
          </w:tcPr>
          <w:p w14:paraId="577E9EA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/req/json/definition</w:t>
            </w:r>
          </w:p>
        </w:tc>
      </w:tr>
      <w:tr w:rsidR="000070FE" w:rsidRPr="000070FE" w14:paraId="14D1D4FE" w14:textId="77777777" w:rsidTr="000070FE">
        <w:trPr>
          <w:tblCellSpacing w:w="15" w:type="dxa"/>
        </w:trPr>
        <w:tc>
          <w:tcPr>
            <w:tcW w:w="0" w:type="auto"/>
            <w:shd w:val="clear" w:color="auto" w:fill="FFFFFF"/>
            <w:vAlign w:val="center"/>
            <w:hideMark/>
          </w:tcPr>
          <w:p w14:paraId="36A2FD91"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25E672E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-responses of the server SHALL support the </w:t>
            </w:r>
            <w:r w:rsidRPr="000070FE">
              <w:rPr>
                <w:rFonts w:ascii="Courier New" w:eastAsia="Times New Roman" w:hAnsi="Courier New" w:cs="Courier New"/>
                <w:sz w:val="20"/>
                <w:szCs w:val="20"/>
              </w:rPr>
              <w:t>application/json</w:t>
            </w:r>
            <w:r w:rsidRPr="000070FE">
              <w:rPr>
                <w:rFonts w:ascii="Times New Roman" w:eastAsia="Times New Roman" w:hAnsi="Times New Roman" w:cs="Times New Roman"/>
                <w:sz w:val="24"/>
                <w:szCs w:val="24"/>
              </w:rPr>
              <w:t xml:space="preserve"> media type.</w:t>
            </w:r>
          </w:p>
        </w:tc>
      </w:tr>
    </w:tbl>
    <w:p w14:paraId="50E4D10A"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8"/>
        <w:gridCol w:w="6886"/>
      </w:tblGrid>
      <w:tr w:rsidR="000070FE" w:rsidRPr="000070FE" w14:paraId="62E9FB91" w14:textId="77777777" w:rsidTr="000070FE">
        <w:trPr>
          <w:tblCellSpacing w:w="15" w:type="dxa"/>
        </w:trPr>
        <w:tc>
          <w:tcPr>
            <w:tcW w:w="0" w:type="auto"/>
            <w:shd w:val="clear" w:color="auto" w:fill="FFFFFF"/>
            <w:vAlign w:val="center"/>
            <w:hideMark/>
          </w:tcPr>
          <w:p w14:paraId="7534526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22</w:t>
            </w:r>
          </w:p>
        </w:tc>
        <w:tc>
          <w:tcPr>
            <w:tcW w:w="0" w:type="auto"/>
            <w:shd w:val="clear" w:color="auto" w:fill="FFFFFF"/>
            <w:vAlign w:val="center"/>
            <w:hideMark/>
          </w:tcPr>
          <w:p w14:paraId="73496D1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/req/json/content</w:t>
            </w:r>
          </w:p>
        </w:tc>
      </w:tr>
      <w:tr w:rsidR="000070FE" w:rsidRPr="000070FE" w14:paraId="4AD6573E" w14:textId="77777777" w:rsidTr="000070FE">
        <w:trPr>
          <w:tblCellSpacing w:w="15" w:type="dxa"/>
        </w:trPr>
        <w:tc>
          <w:tcPr>
            <w:tcW w:w="0" w:type="auto"/>
            <w:shd w:val="clear" w:color="auto" w:fill="FFFFFF"/>
            <w:vAlign w:val="center"/>
            <w:hideMark/>
          </w:tcPr>
          <w:p w14:paraId="4564D426"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482B93E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Every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 with the media type </w:t>
            </w:r>
            <w:r w:rsidRPr="000070FE">
              <w:rPr>
                <w:rFonts w:ascii="Courier New" w:eastAsia="Times New Roman" w:hAnsi="Courier New" w:cs="Courier New"/>
                <w:sz w:val="20"/>
                <w:szCs w:val="20"/>
              </w:rPr>
              <w:t>application/json</w:t>
            </w:r>
            <w:r w:rsidRPr="000070FE">
              <w:rPr>
                <w:rFonts w:ascii="Times New Roman" w:eastAsia="Times New Roman" w:hAnsi="Times New Roman" w:cs="Times New Roman"/>
                <w:sz w:val="24"/>
                <w:szCs w:val="24"/>
              </w:rPr>
              <w:t xml:space="preserve"> SHALL include, or link to, a payload encoded according to the </w:t>
            </w:r>
            <w:hyperlink r:id="rId134" w:history="1">
              <w:r w:rsidRPr="000070FE">
                <w:rPr>
                  <w:rFonts w:ascii="Times New Roman" w:eastAsia="Times New Roman" w:hAnsi="Times New Roman" w:cs="Times New Roman"/>
                  <w:color w:val="0000FF"/>
                  <w:sz w:val="24"/>
                  <w:szCs w:val="24"/>
                  <w:u w:val="single"/>
                </w:rPr>
                <w:t>JSON Interchange Format</w:t>
              </w:r>
            </w:hyperlink>
          </w:p>
        </w:tc>
      </w:tr>
      <w:tr w:rsidR="000070FE" w:rsidRPr="000070FE" w14:paraId="4B9FEB70" w14:textId="77777777" w:rsidTr="000070FE">
        <w:trPr>
          <w:tblCellSpacing w:w="15" w:type="dxa"/>
        </w:trPr>
        <w:tc>
          <w:tcPr>
            <w:tcW w:w="0" w:type="auto"/>
            <w:shd w:val="clear" w:color="auto" w:fill="FFFFFF"/>
            <w:vAlign w:val="center"/>
            <w:hideMark/>
          </w:tcPr>
          <w:p w14:paraId="1BDDBA3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B</w:t>
            </w:r>
          </w:p>
        </w:tc>
        <w:tc>
          <w:tcPr>
            <w:tcW w:w="0" w:type="auto"/>
            <w:shd w:val="clear" w:color="auto" w:fill="FFFFFF"/>
            <w:vAlign w:val="center"/>
            <w:hideMark/>
          </w:tcPr>
          <w:p w14:paraId="243CCD6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schema of all responses with the media type </w:t>
            </w:r>
            <w:r w:rsidRPr="000070FE">
              <w:rPr>
                <w:rFonts w:ascii="Courier New" w:eastAsia="Times New Roman" w:hAnsi="Courier New" w:cs="Courier New"/>
                <w:sz w:val="20"/>
                <w:szCs w:val="20"/>
              </w:rPr>
              <w:t>application/json</w:t>
            </w:r>
            <w:r w:rsidRPr="000070FE">
              <w:rPr>
                <w:rFonts w:ascii="Times New Roman" w:eastAsia="Times New Roman" w:hAnsi="Times New Roman" w:cs="Times New Roman"/>
                <w:sz w:val="24"/>
                <w:szCs w:val="24"/>
              </w:rPr>
              <w:t xml:space="preserve"> SHALL conform with the JSON Schema specified for that resource.</w:t>
            </w:r>
          </w:p>
        </w:tc>
      </w:tr>
    </w:tbl>
    <w:p w14:paraId="5118026D"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09"/>
        <w:gridCol w:w="4515"/>
      </w:tblGrid>
      <w:tr w:rsidR="000070FE" w:rsidRPr="000070FE" w14:paraId="6AAF7DAB" w14:textId="77777777" w:rsidTr="000070FE">
        <w:trPr>
          <w:tblCellSpacing w:w="15" w:type="dxa"/>
        </w:trPr>
        <w:tc>
          <w:tcPr>
            <w:tcW w:w="0" w:type="auto"/>
            <w:shd w:val="clear" w:color="auto" w:fill="FFFFFF"/>
            <w:vAlign w:val="center"/>
            <w:hideMark/>
          </w:tcPr>
          <w:p w14:paraId="2121E82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Recommendation 13</w:t>
            </w:r>
          </w:p>
        </w:tc>
        <w:tc>
          <w:tcPr>
            <w:tcW w:w="0" w:type="auto"/>
            <w:shd w:val="clear" w:color="auto" w:fill="FFFFFF"/>
            <w:vAlign w:val="center"/>
            <w:hideMark/>
          </w:tcPr>
          <w:p w14:paraId="2CD4618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/rec/json/problem-details</w:t>
            </w:r>
          </w:p>
        </w:tc>
      </w:tr>
      <w:tr w:rsidR="000070FE" w:rsidRPr="000070FE" w14:paraId="4741A5DD" w14:textId="77777777" w:rsidTr="000070FE">
        <w:trPr>
          <w:tblCellSpacing w:w="15" w:type="dxa"/>
        </w:trPr>
        <w:tc>
          <w:tcPr>
            <w:tcW w:w="0" w:type="auto"/>
            <w:gridSpan w:val="2"/>
            <w:shd w:val="clear" w:color="auto" w:fill="FFFFFF"/>
            <w:vAlign w:val="center"/>
            <w:hideMark/>
          </w:tcPr>
          <w:p w14:paraId="6974F757" w14:textId="6162A546"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lastRenderedPageBreak/>
              <w:t>An</w:t>
            </w:r>
            <w:ins w:id="261" w:author="Carl Reed" w:date="2021-05-24T09:47:00Z">
              <w:r w:rsidR="007E1B78">
                <w:rPr>
                  <w:rFonts w:ascii="Times New Roman" w:eastAsia="Times New Roman" w:hAnsi="Times New Roman" w:cs="Times New Roman"/>
                  <w:sz w:val="24"/>
                  <w:szCs w:val="24"/>
                </w:rPr>
                <w:t>y</w:t>
              </w:r>
            </w:ins>
            <w:r w:rsidRPr="000070FE">
              <w:rPr>
                <w:rFonts w:ascii="Times New Roman" w:eastAsia="Times New Roman" w:hAnsi="Times New Roman" w:cs="Times New Roman"/>
                <w:sz w:val="24"/>
                <w:szCs w:val="24"/>
              </w:rPr>
              <w:t xml:space="preserve"> OGC Web API </w:t>
            </w:r>
            <w:ins w:id="262" w:author="Carl Reed" w:date="2021-05-24T09:47:00Z">
              <w:r w:rsidR="007E1B78">
                <w:rPr>
                  <w:rFonts w:ascii="Times New Roman" w:eastAsia="Times New Roman" w:hAnsi="Times New Roman" w:cs="Times New Roman"/>
                  <w:sz w:val="24"/>
                  <w:szCs w:val="24"/>
                </w:rPr>
                <w:t xml:space="preserve">implementation instance </w:t>
              </w:r>
            </w:ins>
            <w:del w:id="263" w:author="Carl Reed" w:date="2021-05-24T09:47:00Z">
              <w:r w:rsidRPr="000070FE" w:rsidDel="007E1B78">
                <w:rPr>
                  <w:rFonts w:ascii="Times New Roman" w:eastAsia="Times New Roman" w:hAnsi="Times New Roman" w:cs="Times New Roman"/>
                  <w:sz w:val="24"/>
                  <w:szCs w:val="24"/>
                </w:rPr>
                <w:delText xml:space="preserve">which is </w:delText>
              </w:r>
            </w:del>
            <w:r w:rsidRPr="000070FE">
              <w:rPr>
                <w:rFonts w:ascii="Times New Roman" w:eastAsia="Times New Roman" w:hAnsi="Times New Roman" w:cs="Times New Roman"/>
                <w:sz w:val="24"/>
                <w:szCs w:val="24"/>
              </w:rPr>
              <w:t xml:space="preserve">returning an RFC 7807 "Problem Details" report in JSON should set the </w:t>
            </w:r>
            <w:r w:rsidRPr="000070FE">
              <w:rPr>
                <w:rFonts w:ascii="Courier New" w:eastAsia="Times New Roman" w:hAnsi="Courier New" w:cs="Courier New"/>
                <w:sz w:val="20"/>
                <w:szCs w:val="20"/>
              </w:rPr>
              <w:t>Content-Type</w:t>
            </w:r>
            <w:r w:rsidRPr="000070FE">
              <w:rPr>
                <w:rFonts w:ascii="Times New Roman" w:eastAsia="Times New Roman" w:hAnsi="Times New Roman" w:cs="Times New Roman"/>
                <w:sz w:val="24"/>
                <w:szCs w:val="24"/>
              </w:rPr>
              <w:t xml:space="preserve"> header to "application/</w:t>
            </w:r>
            <w:proofErr w:type="spellStart"/>
            <w:r w:rsidRPr="000070FE">
              <w:rPr>
                <w:rFonts w:ascii="Times New Roman" w:eastAsia="Times New Roman" w:hAnsi="Times New Roman" w:cs="Times New Roman"/>
                <w:sz w:val="24"/>
                <w:szCs w:val="24"/>
              </w:rPr>
              <w:t>problem+json</w:t>
            </w:r>
            <w:proofErr w:type="spellEnd"/>
            <w:r w:rsidRPr="000070FE">
              <w:rPr>
                <w:rFonts w:ascii="Times New Roman" w:eastAsia="Times New Roman" w:hAnsi="Times New Roman" w:cs="Times New Roman"/>
                <w:sz w:val="24"/>
                <w:szCs w:val="24"/>
              </w:rPr>
              <w:t xml:space="preserve">" and structure the report using the JSON Schema </w:t>
            </w:r>
            <w:hyperlink r:id="rId135" w:history="1">
              <w:r w:rsidRPr="000070FE">
                <w:rPr>
                  <w:rFonts w:ascii="Times New Roman" w:eastAsia="Times New Roman" w:hAnsi="Times New Roman" w:cs="Times New Roman"/>
                  <w:color w:val="0000FF"/>
                  <w:sz w:val="24"/>
                  <w:szCs w:val="24"/>
                  <w:u w:val="single"/>
                </w:rPr>
                <w:t>here</w:t>
              </w:r>
            </w:hyperlink>
            <w:r w:rsidRPr="000070FE">
              <w:rPr>
                <w:rFonts w:ascii="Times New Roman" w:eastAsia="Times New Roman" w:hAnsi="Times New Roman" w:cs="Times New Roman"/>
                <w:sz w:val="24"/>
                <w:szCs w:val="24"/>
              </w:rPr>
              <w:t>.</w:t>
            </w:r>
          </w:p>
        </w:tc>
      </w:tr>
    </w:tbl>
    <w:p w14:paraId="3C84E048"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An example JSON Schema for the landing page is available at </w:t>
      </w:r>
      <w:hyperlink r:id="rId136" w:history="1">
        <w:proofErr w:type="spellStart"/>
        <w:r w:rsidRPr="000070FE">
          <w:rPr>
            <w:rFonts w:ascii="Times New Roman" w:eastAsia="Times New Roman" w:hAnsi="Times New Roman" w:cs="Times New Roman"/>
            <w:color w:val="0000FF"/>
            <w:sz w:val="24"/>
            <w:szCs w:val="24"/>
            <w:u w:val="single"/>
          </w:rPr>
          <w:t>landingPage.json</w:t>
        </w:r>
        <w:proofErr w:type="spellEnd"/>
      </w:hyperlink>
      <w:r w:rsidRPr="000070FE">
        <w:rPr>
          <w:rFonts w:ascii="Times New Roman" w:eastAsia="Times New Roman" w:hAnsi="Times New Roman" w:cs="Times New Roman"/>
          <w:sz w:val="24"/>
          <w:szCs w:val="24"/>
        </w:rPr>
        <w:t>.</w:t>
      </w:r>
    </w:p>
    <w:p w14:paraId="509D118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An example JSON Problem Details report is available at </w:t>
      </w:r>
      <w:hyperlink r:id="rId137" w:history="1">
        <w:proofErr w:type="spellStart"/>
        <w:r w:rsidRPr="000070FE">
          <w:rPr>
            <w:rFonts w:ascii="Times New Roman" w:eastAsia="Times New Roman" w:hAnsi="Times New Roman" w:cs="Times New Roman"/>
            <w:color w:val="0000FF"/>
            <w:sz w:val="24"/>
            <w:szCs w:val="24"/>
            <w:u w:val="single"/>
          </w:rPr>
          <w:t>ExceptionExample.json</w:t>
        </w:r>
        <w:proofErr w:type="spellEnd"/>
      </w:hyperlink>
      <w:r w:rsidRPr="000070FE">
        <w:rPr>
          <w:rFonts w:ascii="Times New Roman" w:eastAsia="Times New Roman" w:hAnsi="Times New Roman" w:cs="Times New Roman"/>
          <w:sz w:val="24"/>
          <w:szCs w:val="24"/>
        </w:rPr>
        <w:t>.</w:t>
      </w:r>
    </w:p>
    <w:p w14:paraId="34B767E7" w14:textId="77777777" w:rsidR="000070FE" w:rsidRPr="000070FE" w:rsidRDefault="000070FE" w:rsidP="000070FE">
      <w:pPr>
        <w:spacing w:before="100" w:beforeAutospacing="1" w:after="100" w:afterAutospacing="1" w:line="240" w:lineRule="auto"/>
        <w:outlineLvl w:val="1"/>
        <w:rPr>
          <w:rFonts w:ascii="Times New Roman" w:eastAsia="Times New Roman" w:hAnsi="Times New Roman" w:cs="Times New Roman"/>
          <w:b/>
          <w:bCs/>
          <w:sz w:val="36"/>
          <w:szCs w:val="36"/>
        </w:rPr>
      </w:pPr>
      <w:r w:rsidRPr="000070FE">
        <w:rPr>
          <w:rFonts w:ascii="Times New Roman" w:eastAsia="Times New Roman" w:hAnsi="Times New Roman" w:cs="Times New Roman"/>
          <w:b/>
          <w:bCs/>
          <w:sz w:val="36"/>
          <w:szCs w:val="36"/>
        </w:rPr>
        <w:t xml:space="preserve">10. </w:t>
      </w:r>
      <w:proofErr w:type="spellStart"/>
      <w:r w:rsidRPr="000070FE">
        <w:rPr>
          <w:rFonts w:ascii="Times New Roman" w:eastAsia="Times New Roman" w:hAnsi="Times New Roman" w:cs="Times New Roman"/>
          <w:b/>
          <w:bCs/>
          <w:sz w:val="36"/>
          <w:szCs w:val="36"/>
        </w:rPr>
        <w:t>OpenAPI</w:t>
      </w:r>
      <w:proofErr w:type="spellEnd"/>
      <w:r w:rsidRPr="000070FE">
        <w:rPr>
          <w:rFonts w:ascii="Times New Roman" w:eastAsia="Times New Roman" w:hAnsi="Times New Roman" w:cs="Times New Roman"/>
          <w:b/>
          <w:bCs/>
          <w:sz w:val="36"/>
          <w:szCs w:val="36"/>
        </w:rPr>
        <w:t xml:space="preserve"> 3.0 Requirements Class</w:t>
      </w:r>
    </w:p>
    <w:p w14:paraId="7B19D14C"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10.1. Basic requirements</w:t>
      </w:r>
    </w:p>
    <w:p w14:paraId="287F3C48" w14:textId="61977EE5"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APIs conforming to this requirements class </w:t>
      </w:r>
      <w:ins w:id="264" w:author="Carl Reed" w:date="2021-05-24T09:48:00Z">
        <w:r w:rsidR="007E1B78">
          <w:rPr>
            <w:rFonts w:ascii="Times New Roman" w:eastAsia="Times New Roman" w:hAnsi="Times New Roman" w:cs="Times New Roman"/>
            <w:sz w:val="24"/>
            <w:szCs w:val="24"/>
          </w:rPr>
          <w:t xml:space="preserve">are self-documenting </w:t>
        </w:r>
      </w:ins>
      <w:del w:id="265" w:author="Carl Reed" w:date="2021-05-24T09:48:00Z">
        <w:r w:rsidRPr="000070FE" w:rsidDel="007E1B78">
          <w:rPr>
            <w:rFonts w:ascii="Times New Roman" w:eastAsia="Times New Roman" w:hAnsi="Times New Roman" w:cs="Times New Roman"/>
            <w:sz w:val="24"/>
            <w:szCs w:val="24"/>
          </w:rPr>
          <w:delText>document themselves by</w:delText>
        </w:r>
      </w:del>
      <w:ins w:id="266" w:author="Carl Reed" w:date="2021-05-24T09:48:00Z">
        <w:r w:rsidR="007E1B78">
          <w:rPr>
            <w:rFonts w:ascii="Times New Roman" w:eastAsia="Times New Roman" w:hAnsi="Times New Roman" w:cs="Times New Roman"/>
            <w:sz w:val="24"/>
            <w:szCs w:val="24"/>
          </w:rPr>
          <w:t>using</w:t>
        </w:r>
      </w:ins>
      <w:r w:rsidRPr="000070FE">
        <w:rPr>
          <w:rFonts w:ascii="Times New Roman" w:eastAsia="Times New Roman" w:hAnsi="Times New Roman" w:cs="Times New Roman"/>
          <w:sz w:val="24"/>
          <w:szCs w:val="24"/>
        </w:rPr>
        <w:t xml:space="preserve"> an </w:t>
      </w:r>
      <w:hyperlink r:id="rId138" w:anchor="oasDocument" w:history="1">
        <w:proofErr w:type="spellStart"/>
        <w:r w:rsidRPr="000070FE">
          <w:rPr>
            <w:rFonts w:ascii="Times New Roman" w:eastAsia="Times New Roman" w:hAnsi="Times New Roman" w:cs="Times New Roman"/>
            <w:color w:val="0000FF"/>
            <w:sz w:val="24"/>
            <w:szCs w:val="24"/>
            <w:u w:val="single"/>
          </w:rPr>
          <w:t>OpenAPI</w:t>
        </w:r>
        <w:proofErr w:type="spellEnd"/>
        <w:r w:rsidRPr="000070FE">
          <w:rPr>
            <w:rFonts w:ascii="Times New Roman" w:eastAsia="Times New Roman" w:hAnsi="Times New Roman" w:cs="Times New Roman"/>
            <w:color w:val="0000FF"/>
            <w:sz w:val="24"/>
            <w:szCs w:val="24"/>
            <w:u w:val="single"/>
          </w:rPr>
          <w:t xml:space="preserve"> Document</w:t>
        </w:r>
      </w:hyperlink>
      <w:r w:rsidRPr="000070FE">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15"/>
        <w:gridCol w:w="6109"/>
      </w:tblGrid>
      <w:tr w:rsidR="000070FE" w:rsidRPr="000070FE" w14:paraId="744A1A03" w14:textId="77777777" w:rsidTr="000070FE">
        <w:trPr>
          <w:tblCellSpacing w:w="15" w:type="dxa"/>
        </w:trPr>
        <w:tc>
          <w:tcPr>
            <w:tcW w:w="0" w:type="auto"/>
            <w:gridSpan w:val="2"/>
            <w:shd w:val="clear" w:color="auto" w:fill="FFFFFF"/>
            <w:vAlign w:val="center"/>
            <w:hideMark/>
          </w:tcPr>
          <w:p w14:paraId="343870B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Requirements Class</w:t>
            </w:r>
          </w:p>
        </w:tc>
      </w:tr>
      <w:tr w:rsidR="000070FE" w:rsidRPr="000070FE" w14:paraId="56EEC5AF" w14:textId="77777777" w:rsidTr="000070FE">
        <w:trPr>
          <w:tblCellSpacing w:w="15" w:type="dxa"/>
        </w:trPr>
        <w:tc>
          <w:tcPr>
            <w:tcW w:w="0" w:type="auto"/>
            <w:gridSpan w:val="2"/>
            <w:shd w:val="clear" w:color="auto" w:fill="FFFFFF"/>
            <w:vAlign w:val="center"/>
            <w:hideMark/>
          </w:tcPr>
          <w:p w14:paraId="59D4E1FE"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39" w:history="1">
              <w:r w:rsidR="000070FE" w:rsidRPr="000070FE">
                <w:rPr>
                  <w:rFonts w:ascii="Times New Roman" w:eastAsia="Times New Roman" w:hAnsi="Times New Roman" w:cs="Times New Roman"/>
                  <w:color w:val="0000FF"/>
                  <w:sz w:val="24"/>
                  <w:szCs w:val="24"/>
                  <w:u w:val="single"/>
                </w:rPr>
                <w:t>http://www.opengis.net/spec/ogcapi-common-1/1.0/req/oas30</w:t>
              </w:r>
            </w:hyperlink>
          </w:p>
        </w:tc>
      </w:tr>
      <w:tr w:rsidR="000070FE" w:rsidRPr="000070FE" w14:paraId="55EBF9E5" w14:textId="77777777" w:rsidTr="000070FE">
        <w:trPr>
          <w:tblCellSpacing w:w="15" w:type="dxa"/>
        </w:trPr>
        <w:tc>
          <w:tcPr>
            <w:tcW w:w="0" w:type="auto"/>
            <w:shd w:val="clear" w:color="auto" w:fill="FFFFFF"/>
            <w:vAlign w:val="center"/>
            <w:hideMark/>
          </w:tcPr>
          <w:p w14:paraId="2122A07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Target type</w:t>
            </w:r>
          </w:p>
        </w:tc>
        <w:tc>
          <w:tcPr>
            <w:tcW w:w="0" w:type="auto"/>
            <w:shd w:val="clear" w:color="auto" w:fill="FFFFFF"/>
            <w:vAlign w:val="center"/>
            <w:hideMark/>
          </w:tcPr>
          <w:p w14:paraId="4871EF09"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Web API</w:t>
            </w:r>
          </w:p>
        </w:tc>
      </w:tr>
      <w:tr w:rsidR="000070FE" w:rsidRPr="000070FE" w14:paraId="280C2919" w14:textId="77777777" w:rsidTr="000070FE">
        <w:trPr>
          <w:tblCellSpacing w:w="15" w:type="dxa"/>
        </w:trPr>
        <w:tc>
          <w:tcPr>
            <w:tcW w:w="0" w:type="auto"/>
            <w:shd w:val="clear" w:color="auto" w:fill="FFFFFF"/>
            <w:vAlign w:val="center"/>
            <w:hideMark/>
          </w:tcPr>
          <w:p w14:paraId="58DEA6E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70B698AD"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40" w:anchor="rc_core" w:history="1">
              <w:r w:rsidR="000070FE" w:rsidRPr="000070FE">
                <w:rPr>
                  <w:rFonts w:ascii="Times New Roman" w:eastAsia="Times New Roman" w:hAnsi="Times New Roman" w:cs="Times New Roman"/>
                  <w:color w:val="0000FF"/>
                  <w:sz w:val="24"/>
                  <w:szCs w:val="24"/>
                  <w:u w:val="single"/>
                </w:rPr>
                <w:t>Requirements Class "OAPI Core"</w:t>
              </w:r>
            </w:hyperlink>
          </w:p>
        </w:tc>
      </w:tr>
      <w:tr w:rsidR="000070FE" w:rsidRPr="000070FE" w14:paraId="617271B1" w14:textId="77777777" w:rsidTr="000070FE">
        <w:trPr>
          <w:tblCellSpacing w:w="15" w:type="dxa"/>
        </w:trPr>
        <w:tc>
          <w:tcPr>
            <w:tcW w:w="0" w:type="auto"/>
            <w:shd w:val="clear" w:color="auto" w:fill="FFFFFF"/>
            <w:vAlign w:val="center"/>
            <w:hideMark/>
          </w:tcPr>
          <w:p w14:paraId="75916E7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6748730C" w14:textId="77777777" w:rsidR="000070FE" w:rsidRPr="000070FE" w:rsidRDefault="003D4E98" w:rsidP="000070FE">
            <w:pPr>
              <w:spacing w:before="100" w:beforeAutospacing="1" w:after="100" w:afterAutospacing="1" w:line="240" w:lineRule="auto"/>
              <w:rPr>
                <w:rFonts w:ascii="Times New Roman" w:eastAsia="Times New Roman" w:hAnsi="Times New Roman" w:cs="Times New Roman"/>
                <w:sz w:val="24"/>
                <w:szCs w:val="24"/>
              </w:rPr>
            </w:pPr>
            <w:hyperlink r:id="rId141" w:anchor="openapi" w:history="1">
              <w:proofErr w:type="spellStart"/>
              <w:r w:rsidR="000070FE" w:rsidRPr="000070FE">
                <w:rPr>
                  <w:rFonts w:ascii="Times New Roman" w:eastAsia="Times New Roman" w:hAnsi="Times New Roman" w:cs="Times New Roman"/>
                  <w:color w:val="0000FF"/>
                  <w:sz w:val="24"/>
                  <w:szCs w:val="24"/>
                  <w:u w:val="single"/>
                </w:rPr>
                <w:t>OpenAPI</w:t>
              </w:r>
              <w:proofErr w:type="spellEnd"/>
              <w:r w:rsidR="000070FE" w:rsidRPr="000070FE">
                <w:rPr>
                  <w:rFonts w:ascii="Times New Roman" w:eastAsia="Times New Roman" w:hAnsi="Times New Roman" w:cs="Times New Roman"/>
                  <w:color w:val="0000FF"/>
                  <w:sz w:val="24"/>
                  <w:szCs w:val="24"/>
                  <w:u w:val="single"/>
                </w:rPr>
                <w:t xml:space="preserve"> Specification 3.0.2</w:t>
              </w:r>
            </w:hyperlink>
          </w:p>
        </w:tc>
      </w:tr>
    </w:tbl>
    <w:p w14:paraId="7E808770"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5"/>
        <w:gridCol w:w="6969"/>
      </w:tblGrid>
      <w:tr w:rsidR="000070FE" w:rsidRPr="000070FE" w14:paraId="4E445458" w14:textId="77777777" w:rsidTr="000070FE">
        <w:trPr>
          <w:tblCellSpacing w:w="15" w:type="dxa"/>
        </w:trPr>
        <w:tc>
          <w:tcPr>
            <w:tcW w:w="0" w:type="auto"/>
            <w:shd w:val="clear" w:color="auto" w:fill="FFFFFF"/>
            <w:vAlign w:val="center"/>
            <w:hideMark/>
          </w:tcPr>
          <w:p w14:paraId="23D8C25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23</w:t>
            </w:r>
          </w:p>
        </w:tc>
        <w:tc>
          <w:tcPr>
            <w:tcW w:w="0" w:type="auto"/>
            <w:shd w:val="clear" w:color="auto" w:fill="FFFFFF"/>
            <w:vAlign w:val="center"/>
            <w:hideMark/>
          </w:tcPr>
          <w:p w14:paraId="4DA501D6"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/req/oas30/oas-definition-1</w:t>
            </w:r>
          </w:p>
        </w:tc>
      </w:tr>
      <w:tr w:rsidR="000070FE" w:rsidRPr="000070FE" w14:paraId="0AD33E59" w14:textId="77777777" w:rsidTr="000070FE">
        <w:trPr>
          <w:tblCellSpacing w:w="15" w:type="dxa"/>
        </w:trPr>
        <w:tc>
          <w:tcPr>
            <w:tcW w:w="0" w:type="auto"/>
            <w:shd w:val="clear" w:color="auto" w:fill="FFFFFF"/>
            <w:vAlign w:val="center"/>
            <w:hideMark/>
          </w:tcPr>
          <w:p w14:paraId="2E64997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64617BB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An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definition in JSON using the media type </w:t>
            </w:r>
            <w:r w:rsidRPr="000070FE">
              <w:rPr>
                <w:rFonts w:ascii="Courier New" w:eastAsia="Times New Roman" w:hAnsi="Courier New" w:cs="Courier New"/>
                <w:sz w:val="20"/>
                <w:szCs w:val="20"/>
              </w:rPr>
              <w:t>application/</w:t>
            </w:r>
            <w:proofErr w:type="spellStart"/>
            <w:r w:rsidRPr="000070FE">
              <w:rPr>
                <w:rFonts w:ascii="Courier New" w:eastAsia="Times New Roman" w:hAnsi="Courier New" w:cs="Courier New"/>
                <w:sz w:val="20"/>
                <w:szCs w:val="20"/>
              </w:rPr>
              <w:t>vnd.oai.openapi+</w:t>
            </w:r>
            <w:proofErr w:type="gramStart"/>
            <w:r w:rsidRPr="000070FE">
              <w:rPr>
                <w:rFonts w:ascii="Courier New" w:eastAsia="Times New Roman" w:hAnsi="Courier New" w:cs="Courier New"/>
                <w:sz w:val="20"/>
                <w:szCs w:val="20"/>
              </w:rPr>
              <w:t>json;version</w:t>
            </w:r>
            <w:proofErr w:type="spellEnd"/>
            <w:proofErr w:type="gramEnd"/>
            <w:r w:rsidRPr="000070FE">
              <w:rPr>
                <w:rFonts w:ascii="Courier New" w:eastAsia="Times New Roman" w:hAnsi="Courier New" w:cs="Courier New"/>
                <w:sz w:val="20"/>
                <w:szCs w:val="20"/>
              </w:rPr>
              <w:t>=3.0</w:t>
            </w:r>
            <w:r w:rsidRPr="000070FE">
              <w:rPr>
                <w:rFonts w:ascii="Times New Roman" w:eastAsia="Times New Roman" w:hAnsi="Times New Roman" w:cs="Times New Roman"/>
                <w:sz w:val="24"/>
                <w:szCs w:val="24"/>
              </w:rPr>
              <w:t xml:space="preserve"> and a HTML version of the API definition using the media type </w:t>
            </w:r>
            <w:r w:rsidRPr="000070FE">
              <w:rPr>
                <w:rFonts w:ascii="Courier New" w:eastAsia="Times New Roman" w:hAnsi="Courier New" w:cs="Courier New"/>
                <w:sz w:val="20"/>
                <w:szCs w:val="20"/>
              </w:rPr>
              <w:t>text/html</w:t>
            </w:r>
            <w:r w:rsidRPr="000070FE">
              <w:rPr>
                <w:rFonts w:ascii="Times New Roman" w:eastAsia="Times New Roman" w:hAnsi="Times New Roman" w:cs="Times New Roman"/>
                <w:sz w:val="24"/>
                <w:szCs w:val="24"/>
              </w:rPr>
              <w:t xml:space="preserve"> SHALL be available.</w:t>
            </w:r>
          </w:p>
        </w:tc>
      </w:tr>
    </w:tbl>
    <w:p w14:paraId="650B9846"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2"/>
        <w:gridCol w:w="6772"/>
      </w:tblGrid>
      <w:tr w:rsidR="000070FE" w:rsidRPr="000070FE" w14:paraId="080D298F" w14:textId="77777777" w:rsidTr="000070FE">
        <w:trPr>
          <w:tblCellSpacing w:w="15" w:type="dxa"/>
        </w:trPr>
        <w:tc>
          <w:tcPr>
            <w:tcW w:w="0" w:type="auto"/>
            <w:shd w:val="clear" w:color="auto" w:fill="FFFFFF"/>
            <w:vAlign w:val="center"/>
            <w:hideMark/>
          </w:tcPr>
          <w:p w14:paraId="08DD9B43"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24</w:t>
            </w:r>
          </w:p>
        </w:tc>
        <w:tc>
          <w:tcPr>
            <w:tcW w:w="0" w:type="auto"/>
            <w:shd w:val="clear" w:color="auto" w:fill="FFFFFF"/>
            <w:vAlign w:val="center"/>
            <w:hideMark/>
          </w:tcPr>
          <w:p w14:paraId="389A070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/req/oas30/oas-definition-2</w:t>
            </w:r>
          </w:p>
        </w:tc>
      </w:tr>
      <w:tr w:rsidR="000070FE" w:rsidRPr="000070FE" w14:paraId="6D8014FD" w14:textId="77777777" w:rsidTr="000070FE">
        <w:trPr>
          <w:tblCellSpacing w:w="15" w:type="dxa"/>
        </w:trPr>
        <w:tc>
          <w:tcPr>
            <w:tcW w:w="0" w:type="auto"/>
            <w:shd w:val="clear" w:color="auto" w:fill="FFFFFF"/>
            <w:vAlign w:val="center"/>
            <w:hideMark/>
          </w:tcPr>
          <w:p w14:paraId="7C001063"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2981A41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JSON representation SHALL conform to the </w:t>
            </w:r>
            <w:hyperlink r:id="rId142" w:anchor="openapi" w:history="1">
              <w:proofErr w:type="spellStart"/>
              <w:r w:rsidRPr="000070FE">
                <w:rPr>
                  <w:rFonts w:ascii="Times New Roman" w:eastAsia="Times New Roman" w:hAnsi="Times New Roman" w:cs="Times New Roman"/>
                  <w:color w:val="0000FF"/>
                  <w:sz w:val="24"/>
                  <w:szCs w:val="24"/>
                  <w:u w:val="single"/>
                </w:rPr>
                <w:t>OpenAPI</w:t>
              </w:r>
              <w:proofErr w:type="spellEnd"/>
              <w:r w:rsidRPr="000070FE">
                <w:rPr>
                  <w:rFonts w:ascii="Times New Roman" w:eastAsia="Times New Roman" w:hAnsi="Times New Roman" w:cs="Times New Roman"/>
                  <w:color w:val="0000FF"/>
                  <w:sz w:val="24"/>
                  <w:szCs w:val="24"/>
                  <w:u w:val="single"/>
                </w:rPr>
                <w:t xml:space="preserve"> Specification, version 3.0</w:t>
              </w:r>
            </w:hyperlink>
            <w:r w:rsidRPr="000070FE">
              <w:rPr>
                <w:rFonts w:ascii="Times New Roman" w:eastAsia="Times New Roman" w:hAnsi="Times New Roman" w:cs="Times New Roman"/>
                <w:sz w:val="24"/>
                <w:szCs w:val="24"/>
              </w:rPr>
              <w:t>.</w:t>
            </w:r>
          </w:p>
        </w:tc>
      </w:tr>
    </w:tbl>
    <w:p w14:paraId="65B20E91"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Two example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documents are included in </w:t>
      </w:r>
      <w:hyperlink r:id="rId143" w:anchor="oas-examples" w:history="1">
        <w:r w:rsidRPr="000070FE">
          <w:rPr>
            <w:rFonts w:ascii="Times New Roman" w:eastAsia="Times New Roman" w:hAnsi="Times New Roman" w:cs="Times New Roman"/>
            <w:color w:val="0000FF"/>
            <w:sz w:val="24"/>
            <w:szCs w:val="24"/>
            <w:u w:val="single"/>
          </w:rPr>
          <w:t>Annex B</w:t>
        </w:r>
      </w:hyperlink>
      <w:r w:rsidRPr="000070FE">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71"/>
        <w:gridCol w:w="6753"/>
      </w:tblGrid>
      <w:tr w:rsidR="000070FE" w:rsidRPr="000070FE" w14:paraId="54A2B8BB" w14:textId="77777777" w:rsidTr="000070FE">
        <w:trPr>
          <w:tblCellSpacing w:w="15" w:type="dxa"/>
        </w:trPr>
        <w:tc>
          <w:tcPr>
            <w:tcW w:w="0" w:type="auto"/>
            <w:shd w:val="clear" w:color="auto" w:fill="FFFFFF"/>
            <w:vAlign w:val="center"/>
            <w:hideMark/>
          </w:tcPr>
          <w:p w14:paraId="7AE5B6CD"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25</w:t>
            </w:r>
          </w:p>
        </w:tc>
        <w:tc>
          <w:tcPr>
            <w:tcW w:w="0" w:type="auto"/>
            <w:shd w:val="clear" w:color="auto" w:fill="FFFFFF"/>
            <w:vAlign w:val="center"/>
            <w:hideMark/>
          </w:tcPr>
          <w:p w14:paraId="59A2C66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w:t>
            </w:r>
            <w:proofErr w:type="spellStart"/>
            <w:r w:rsidRPr="000070FE">
              <w:rPr>
                <w:rFonts w:ascii="Times New Roman" w:eastAsia="Times New Roman" w:hAnsi="Times New Roman" w:cs="Times New Roman"/>
                <w:b/>
                <w:bCs/>
                <w:sz w:val="24"/>
                <w:szCs w:val="24"/>
              </w:rPr>
              <w:t>oas-impl</w:t>
            </w:r>
            <w:proofErr w:type="spellEnd"/>
          </w:p>
        </w:tc>
      </w:tr>
      <w:tr w:rsidR="000070FE" w:rsidRPr="000070FE" w14:paraId="1F073E46" w14:textId="77777777" w:rsidTr="000070FE">
        <w:trPr>
          <w:tblCellSpacing w:w="15" w:type="dxa"/>
        </w:trPr>
        <w:tc>
          <w:tcPr>
            <w:tcW w:w="0" w:type="auto"/>
            <w:shd w:val="clear" w:color="auto" w:fill="FFFFFF"/>
            <w:vAlign w:val="center"/>
            <w:hideMark/>
          </w:tcPr>
          <w:p w14:paraId="0195D12D"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6B866CC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API SHALL implement all capabilities specified in the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definition.</w:t>
            </w:r>
          </w:p>
        </w:tc>
      </w:tr>
    </w:tbl>
    <w:p w14:paraId="73ECC2BE"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10.2. Complete definition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4"/>
        <w:gridCol w:w="6880"/>
      </w:tblGrid>
      <w:tr w:rsidR="000070FE" w:rsidRPr="000070FE" w14:paraId="33038E2B" w14:textId="77777777" w:rsidTr="000070FE">
        <w:trPr>
          <w:tblCellSpacing w:w="15" w:type="dxa"/>
        </w:trPr>
        <w:tc>
          <w:tcPr>
            <w:tcW w:w="0" w:type="auto"/>
            <w:shd w:val="clear" w:color="auto" w:fill="FFFFFF"/>
            <w:vAlign w:val="center"/>
            <w:hideMark/>
          </w:tcPr>
          <w:p w14:paraId="5CF7DF8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26</w:t>
            </w:r>
          </w:p>
        </w:tc>
        <w:tc>
          <w:tcPr>
            <w:tcW w:w="0" w:type="auto"/>
            <w:shd w:val="clear" w:color="auto" w:fill="FFFFFF"/>
            <w:vAlign w:val="center"/>
            <w:hideMark/>
          </w:tcPr>
          <w:p w14:paraId="2C46CBC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/req/oas30/completeness</w:t>
            </w:r>
          </w:p>
        </w:tc>
      </w:tr>
      <w:tr w:rsidR="000070FE" w:rsidRPr="000070FE" w14:paraId="2FE3FD4F" w14:textId="77777777" w:rsidTr="000070FE">
        <w:trPr>
          <w:tblCellSpacing w:w="15" w:type="dxa"/>
        </w:trPr>
        <w:tc>
          <w:tcPr>
            <w:tcW w:w="0" w:type="auto"/>
            <w:shd w:val="clear" w:color="auto" w:fill="FFFFFF"/>
            <w:vAlign w:val="center"/>
            <w:hideMark/>
          </w:tcPr>
          <w:p w14:paraId="2A71E668"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lastRenderedPageBreak/>
              <w:t>A</w:t>
            </w:r>
          </w:p>
        </w:tc>
        <w:tc>
          <w:tcPr>
            <w:tcW w:w="0" w:type="auto"/>
            <w:shd w:val="clear" w:color="auto" w:fill="FFFFFF"/>
            <w:vAlign w:val="center"/>
            <w:hideMark/>
          </w:tcPr>
          <w:p w14:paraId="6EA0F50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definition SHALL specify for each operation all </w:t>
            </w:r>
            <w:hyperlink r:id="rId144" w:anchor="httpCodes" w:history="1">
              <w:r w:rsidRPr="000070FE">
                <w:rPr>
                  <w:rFonts w:ascii="Times New Roman" w:eastAsia="Times New Roman" w:hAnsi="Times New Roman" w:cs="Times New Roman"/>
                  <w:color w:val="0000FF"/>
                  <w:sz w:val="24"/>
                  <w:szCs w:val="24"/>
                  <w:u w:val="single"/>
                </w:rPr>
                <w:t>HTTP Status Codes</w:t>
              </w:r>
            </w:hyperlink>
            <w:r w:rsidRPr="000070FE">
              <w:rPr>
                <w:rFonts w:ascii="Times New Roman" w:eastAsia="Times New Roman" w:hAnsi="Times New Roman" w:cs="Times New Roman"/>
                <w:sz w:val="24"/>
                <w:szCs w:val="24"/>
              </w:rPr>
              <w:t xml:space="preserve"> and </w:t>
            </w:r>
            <w:hyperlink r:id="rId145" w:anchor="responseObject" w:history="1">
              <w:r w:rsidRPr="000070FE">
                <w:rPr>
                  <w:rFonts w:ascii="Times New Roman" w:eastAsia="Times New Roman" w:hAnsi="Times New Roman" w:cs="Times New Roman"/>
                  <w:color w:val="0000FF"/>
                  <w:sz w:val="24"/>
                  <w:szCs w:val="24"/>
                  <w:u w:val="single"/>
                </w:rPr>
                <w:t>Response Objects</w:t>
              </w:r>
            </w:hyperlink>
            <w:r w:rsidRPr="000070FE">
              <w:rPr>
                <w:rFonts w:ascii="Times New Roman" w:eastAsia="Times New Roman" w:hAnsi="Times New Roman" w:cs="Times New Roman"/>
                <w:sz w:val="24"/>
                <w:szCs w:val="24"/>
              </w:rPr>
              <w:t xml:space="preserve"> that the API uses in responses.</w:t>
            </w:r>
          </w:p>
        </w:tc>
      </w:tr>
      <w:tr w:rsidR="000070FE" w:rsidRPr="000070FE" w14:paraId="173400F7" w14:textId="77777777" w:rsidTr="000070FE">
        <w:trPr>
          <w:tblCellSpacing w:w="15" w:type="dxa"/>
        </w:trPr>
        <w:tc>
          <w:tcPr>
            <w:tcW w:w="0" w:type="auto"/>
            <w:shd w:val="clear" w:color="auto" w:fill="FFFFFF"/>
            <w:vAlign w:val="center"/>
            <w:hideMark/>
          </w:tcPr>
          <w:p w14:paraId="5879805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B</w:t>
            </w:r>
          </w:p>
        </w:tc>
        <w:tc>
          <w:tcPr>
            <w:tcW w:w="0" w:type="auto"/>
            <w:shd w:val="clear" w:color="auto" w:fill="FFFFFF"/>
            <w:vAlign w:val="center"/>
            <w:hideMark/>
          </w:tcPr>
          <w:p w14:paraId="483E404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This includes the successful execution of an operation as well as all error situations that originate from the server.</w:t>
            </w:r>
          </w:p>
        </w:tc>
      </w:tr>
    </w:tbl>
    <w:p w14:paraId="4115C72B"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Note APIs that, for example, are access-controlled (see </w:t>
      </w:r>
      <w:hyperlink r:id="rId146" w:anchor="security" w:history="1">
        <w:r w:rsidRPr="000070FE">
          <w:rPr>
            <w:rFonts w:ascii="Times New Roman" w:eastAsia="Times New Roman" w:hAnsi="Times New Roman" w:cs="Times New Roman"/>
            <w:color w:val="0000FF"/>
            <w:sz w:val="24"/>
            <w:szCs w:val="24"/>
            <w:u w:val="single"/>
          </w:rPr>
          <w:t>Security</w:t>
        </w:r>
      </w:hyperlink>
      <w:r w:rsidRPr="000070FE">
        <w:rPr>
          <w:rFonts w:ascii="Times New Roman" w:eastAsia="Times New Roman" w:hAnsi="Times New Roman" w:cs="Times New Roman"/>
          <w:sz w:val="24"/>
          <w:szCs w:val="24"/>
        </w:rPr>
        <w:t xml:space="preserve">), support web cache validation, support CORS, or that use HTTP redirection will make use of additional HTTP status codes beyond regular codes such as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 for successful GET requests and </w:t>
      </w:r>
      <w:r w:rsidRPr="000070FE">
        <w:rPr>
          <w:rFonts w:ascii="Courier New" w:eastAsia="Times New Roman" w:hAnsi="Courier New" w:cs="Courier New"/>
          <w:sz w:val="20"/>
          <w:szCs w:val="20"/>
        </w:rPr>
        <w:t>400</w:t>
      </w:r>
      <w:r w:rsidRPr="000070FE">
        <w:rPr>
          <w:rFonts w:ascii="Times New Roman" w:eastAsia="Times New Roman" w:hAnsi="Times New Roman" w:cs="Times New Roman"/>
          <w:sz w:val="24"/>
          <w:szCs w:val="24"/>
        </w:rPr>
        <w:t xml:space="preserve">, </w:t>
      </w:r>
      <w:r w:rsidRPr="000070FE">
        <w:rPr>
          <w:rFonts w:ascii="Courier New" w:eastAsia="Times New Roman" w:hAnsi="Courier New" w:cs="Courier New"/>
          <w:sz w:val="20"/>
          <w:szCs w:val="20"/>
        </w:rPr>
        <w:t>404</w:t>
      </w:r>
      <w:r w:rsidRPr="000070FE">
        <w:rPr>
          <w:rFonts w:ascii="Times New Roman" w:eastAsia="Times New Roman" w:hAnsi="Times New Roman" w:cs="Times New Roman"/>
          <w:sz w:val="24"/>
          <w:szCs w:val="24"/>
        </w:rPr>
        <w:t xml:space="preserve"> or </w:t>
      </w:r>
      <w:r w:rsidRPr="000070FE">
        <w:rPr>
          <w:rFonts w:ascii="Courier New" w:eastAsia="Times New Roman" w:hAnsi="Courier New" w:cs="Courier New"/>
          <w:sz w:val="20"/>
          <w:szCs w:val="20"/>
        </w:rPr>
        <w:t>500</w:t>
      </w:r>
      <w:r w:rsidRPr="000070FE">
        <w:rPr>
          <w:rFonts w:ascii="Times New Roman" w:eastAsia="Times New Roman" w:hAnsi="Times New Roman" w:cs="Times New Roman"/>
          <w:sz w:val="24"/>
          <w:szCs w:val="24"/>
        </w:rPr>
        <w:t xml:space="preserve"> for error situations. See </w:t>
      </w:r>
      <w:hyperlink r:id="rId147" w:anchor="http-status-codes" w:history="1">
        <w:r w:rsidRPr="000070FE">
          <w:rPr>
            <w:rFonts w:ascii="Times New Roman" w:eastAsia="Times New Roman" w:hAnsi="Times New Roman" w:cs="Times New Roman"/>
            <w:color w:val="0000FF"/>
            <w:sz w:val="24"/>
            <w:szCs w:val="24"/>
            <w:u w:val="single"/>
          </w:rPr>
          <w:t>HTTP Status Codes</w:t>
        </w:r>
      </w:hyperlink>
      <w:r w:rsidRPr="000070FE">
        <w:rPr>
          <w:rFonts w:ascii="Times New Roman" w:eastAsia="Times New Roman" w:hAnsi="Times New Roman" w:cs="Times New Roman"/>
          <w:sz w:val="24"/>
          <w:szCs w:val="24"/>
        </w:rPr>
        <w:t>.</w:t>
      </w:r>
    </w:p>
    <w:p w14:paraId="7B868260" w14:textId="13AA0F06"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Clients </w:t>
      </w:r>
      <w:del w:id="267" w:author="Carl Reed" w:date="2021-05-24T09:49:00Z">
        <w:r w:rsidRPr="000070FE" w:rsidDel="007E1B78">
          <w:rPr>
            <w:rFonts w:ascii="Times New Roman" w:eastAsia="Times New Roman" w:hAnsi="Times New Roman" w:cs="Times New Roman"/>
            <w:sz w:val="24"/>
            <w:szCs w:val="24"/>
          </w:rPr>
          <w:delText>have to</w:delText>
        </w:r>
      </w:del>
      <w:ins w:id="268" w:author="Carl Reed" w:date="2021-05-24T09:49:00Z">
        <w:r w:rsidR="007E1B78">
          <w:rPr>
            <w:rFonts w:ascii="Times New Roman" w:eastAsia="Times New Roman" w:hAnsi="Times New Roman" w:cs="Times New Roman"/>
            <w:sz w:val="24"/>
            <w:szCs w:val="24"/>
          </w:rPr>
          <w:t>should</w:t>
        </w:r>
      </w:ins>
      <w:r w:rsidRPr="000070FE">
        <w:rPr>
          <w:rFonts w:ascii="Times New Roman" w:eastAsia="Times New Roman" w:hAnsi="Times New Roman" w:cs="Times New Roman"/>
          <w:sz w:val="24"/>
          <w:szCs w:val="24"/>
        </w:rPr>
        <w:t xml:space="preserve"> be prepared to receive responses not documented in the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definition. For example, additional errors may occur in the transport layer outside of the server.</w:t>
      </w:r>
    </w:p>
    <w:p w14:paraId="7244A132"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10.3. Exceptions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5"/>
        <w:gridCol w:w="6859"/>
      </w:tblGrid>
      <w:tr w:rsidR="000070FE" w:rsidRPr="000070FE" w14:paraId="25ACDBCC" w14:textId="77777777" w:rsidTr="000070FE">
        <w:trPr>
          <w:tblCellSpacing w:w="15" w:type="dxa"/>
        </w:trPr>
        <w:tc>
          <w:tcPr>
            <w:tcW w:w="0" w:type="auto"/>
            <w:shd w:val="clear" w:color="auto" w:fill="FFFFFF"/>
            <w:vAlign w:val="center"/>
            <w:hideMark/>
          </w:tcPr>
          <w:p w14:paraId="4DE8F2F9"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27</w:t>
            </w:r>
          </w:p>
        </w:tc>
        <w:tc>
          <w:tcPr>
            <w:tcW w:w="0" w:type="auto"/>
            <w:shd w:val="clear" w:color="auto" w:fill="FFFFFF"/>
            <w:vAlign w:val="center"/>
            <w:hideMark/>
          </w:tcPr>
          <w:p w14:paraId="7CBE256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/req/oas30/exceptions-codes</w:t>
            </w:r>
          </w:p>
        </w:tc>
      </w:tr>
      <w:tr w:rsidR="000070FE" w:rsidRPr="000070FE" w14:paraId="04FA18D0" w14:textId="77777777" w:rsidTr="000070FE">
        <w:trPr>
          <w:tblCellSpacing w:w="15" w:type="dxa"/>
        </w:trPr>
        <w:tc>
          <w:tcPr>
            <w:tcW w:w="0" w:type="auto"/>
            <w:shd w:val="clear" w:color="auto" w:fill="FFFFFF"/>
            <w:vAlign w:val="center"/>
            <w:hideMark/>
          </w:tcPr>
          <w:p w14:paraId="7378E7C4"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00602F1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For error situations that originate from an API server, the API definition SHALL cover all applicable HTTP Status Codes.</w:t>
            </w:r>
          </w:p>
        </w:tc>
      </w:tr>
    </w:tbl>
    <w:p w14:paraId="0996862F" w14:textId="77777777" w:rsidR="000070FE" w:rsidRPr="000070FE" w:rsidRDefault="000070FE" w:rsidP="000070FE">
      <w:pPr>
        <w:spacing w:after="0"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Example 1. An exception response object definition</w:t>
      </w:r>
    </w:p>
    <w:p w14:paraId="6EA677C6"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description: An error occurred.</w:t>
      </w:r>
    </w:p>
    <w:p w14:paraId="034DD185"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content:</w:t>
      </w:r>
    </w:p>
    <w:p w14:paraId="5B6B8A72"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application/json:</w:t>
      </w:r>
    </w:p>
    <w:p w14:paraId="47AB1AEC"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schema:</w:t>
      </w:r>
    </w:p>
    <w:p w14:paraId="0A34A29C"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$ref: http://schemas.opengis.net/ogcapi/common/part1/1.0/openapi/schemas/exception.yaml</w:t>
      </w:r>
    </w:p>
    <w:p w14:paraId="204EEA1B"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text/html:</w:t>
      </w:r>
    </w:p>
    <w:p w14:paraId="0E77C077"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schema:</w:t>
      </w:r>
    </w:p>
    <w:p w14:paraId="231F409E"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type: string</w:t>
      </w:r>
    </w:p>
    <w:p w14:paraId="00FEA766"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10.4. Security</w:t>
      </w:r>
    </w:p>
    <w:p w14:paraId="72848A6F" w14:textId="7E7A6E10"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uses two constructs to describe the security features of an API</w:t>
      </w:r>
      <w:ins w:id="269" w:author="Carl Reed" w:date="2021-05-24T09:50:00Z">
        <w:r>
          <w:rPr>
            <w:rFonts w:ascii="Times New Roman" w:eastAsia="Times New Roman" w:hAnsi="Times New Roman" w:cs="Times New Roman"/>
            <w:sz w:val="24"/>
            <w:szCs w:val="24"/>
          </w:rPr>
          <w:t>:</w:t>
        </w:r>
      </w:ins>
      <w:del w:id="270" w:author="Carl Reed" w:date="2021-05-24T09:50:00Z">
        <w:r w:rsidRPr="007E1B78" w:rsidDel="007E1B78">
          <w:rPr>
            <w:rFonts w:ascii="Times New Roman" w:eastAsia="Times New Roman" w:hAnsi="Times New Roman" w:cs="Times New Roman"/>
            <w:sz w:val="24"/>
            <w:szCs w:val="24"/>
          </w:rPr>
          <w:delText>;</w:delText>
        </w:r>
      </w:del>
      <w:r w:rsidRPr="007E1B78">
        <w:rPr>
          <w:rFonts w:ascii="Times New Roman" w:eastAsia="Times New Roman" w:hAnsi="Times New Roman" w:cs="Times New Roman"/>
          <w:sz w:val="24"/>
          <w:szCs w:val="24"/>
        </w:rPr>
        <w:t xml:space="preserve"> Security Requirements and Security Schemes. Security Requirements are packaged in an array. Only one of the Security Requirements in the array must be met in-order to authorize a request. Security Requirements are associated with one or more Security Schemes. Each Security Scheme describes a security control (ex. HTTP authentication). All of the security schemes associated with a Security Requirement must be satisfied in order for that Security Requirement to be met.</w:t>
      </w:r>
    </w:p>
    <w:p w14:paraId="61BFB5D7"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Security Requirements can be defined on following levels:</w:t>
      </w:r>
    </w:p>
    <w:p w14:paraId="12AFDA24" w14:textId="4BE16E03" w:rsidR="007E1B78" w:rsidRPr="007E1B78" w:rsidRDefault="007E1B78" w:rsidP="007E1B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Root - applicable to the whole API </w:t>
      </w:r>
      <w:commentRangeStart w:id="271"/>
      <w:commentRangeStart w:id="272"/>
      <w:r w:rsidRPr="007E1B78">
        <w:rPr>
          <w:rFonts w:ascii="Times New Roman" w:eastAsia="Times New Roman" w:hAnsi="Times New Roman" w:cs="Times New Roman"/>
          <w:sz w:val="24"/>
          <w:szCs w:val="24"/>
        </w:rPr>
        <w:t xml:space="preserve">unless </w:t>
      </w:r>
      <w:del w:id="273" w:author="Carl Reed" w:date="2021-05-24T09:50:00Z">
        <w:r w:rsidRPr="007E1B78" w:rsidDel="007E1B78">
          <w:rPr>
            <w:rFonts w:ascii="Times New Roman" w:eastAsia="Times New Roman" w:hAnsi="Times New Roman" w:cs="Times New Roman"/>
            <w:sz w:val="24"/>
            <w:szCs w:val="24"/>
          </w:rPr>
          <w:delText>overriden</w:delText>
        </w:r>
      </w:del>
      <w:ins w:id="274" w:author="Carl Reed" w:date="2021-05-24T09:50:00Z">
        <w:r w:rsidRPr="007E1B78">
          <w:rPr>
            <w:rFonts w:ascii="Times New Roman" w:eastAsia="Times New Roman" w:hAnsi="Times New Roman" w:cs="Times New Roman"/>
            <w:sz w:val="24"/>
            <w:szCs w:val="24"/>
          </w:rPr>
          <w:t>overridden</w:t>
        </w:r>
      </w:ins>
      <w:commentRangeEnd w:id="271"/>
      <w:ins w:id="275" w:author="Carl Reed" w:date="2021-05-24T09:52:00Z">
        <w:r>
          <w:rPr>
            <w:rStyle w:val="CommentReference"/>
          </w:rPr>
          <w:commentReference w:id="271"/>
        </w:r>
      </w:ins>
      <w:commentRangeEnd w:id="272"/>
      <w:r w:rsidR="00C5597C">
        <w:rPr>
          <w:rStyle w:val="CommentReference"/>
        </w:rPr>
        <w:commentReference w:id="272"/>
      </w:r>
      <w:ins w:id="276" w:author="Carl Reed" w:date="2021-05-24T09:51:00Z">
        <w:r>
          <w:rPr>
            <w:rFonts w:ascii="Times New Roman" w:eastAsia="Times New Roman" w:hAnsi="Times New Roman" w:cs="Times New Roman"/>
            <w:sz w:val="24"/>
            <w:szCs w:val="24"/>
          </w:rPr>
          <w:t>.</w:t>
        </w:r>
      </w:ins>
    </w:p>
    <w:p w14:paraId="7F50532B" w14:textId="77777777" w:rsidR="007E1B78" w:rsidRPr="007E1B78" w:rsidRDefault="007E1B78" w:rsidP="007E1B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Operation - only applicable to this operation. Overrides any requirements defined at the Root level.</w:t>
      </w:r>
    </w:p>
    <w:p w14:paraId="47938C63"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specification currently supports the following </w:t>
      </w:r>
      <w:hyperlink r:id="rId148" w:anchor="security-scheme-object" w:history="1">
        <w:r w:rsidRPr="007E1B78">
          <w:rPr>
            <w:rFonts w:ascii="Times New Roman" w:eastAsia="Times New Roman" w:hAnsi="Times New Roman" w:cs="Times New Roman"/>
            <w:color w:val="0000FF"/>
            <w:sz w:val="24"/>
            <w:szCs w:val="24"/>
            <w:u w:val="single"/>
          </w:rPr>
          <w:t>security schemes</w:t>
        </w:r>
      </w:hyperlink>
      <w:r w:rsidRPr="007E1B78">
        <w:rPr>
          <w:rFonts w:ascii="Times New Roman" w:eastAsia="Times New Roman" w:hAnsi="Times New Roman" w:cs="Times New Roman"/>
          <w:sz w:val="24"/>
          <w:szCs w:val="24"/>
        </w:rPr>
        <w:t>:</w:t>
      </w:r>
    </w:p>
    <w:p w14:paraId="027D7DDF" w14:textId="77777777" w:rsidR="007E1B78" w:rsidRPr="007E1B78" w:rsidRDefault="007E1B78" w:rsidP="007E1B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lastRenderedPageBreak/>
        <w:t>HTTP authentication,</w:t>
      </w:r>
    </w:p>
    <w:p w14:paraId="23528791" w14:textId="3AAF54E0" w:rsidR="007E1B78" w:rsidRPr="007E1B78" w:rsidRDefault="007E1B78" w:rsidP="007E1B78">
      <w:pPr>
        <w:numPr>
          <w:ilvl w:val="0"/>
          <w:numId w:val="20"/>
        </w:numPr>
        <w:spacing w:before="100" w:beforeAutospacing="1" w:after="100" w:afterAutospacing="1" w:line="240" w:lineRule="auto"/>
        <w:rPr>
          <w:rFonts w:ascii="Times New Roman" w:eastAsia="Times New Roman" w:hAnsi="Times New Roman" w:cs="Times New Roman"/>
          <w:sz w:val="24"/>
          <w:szCs w:val="24"/>
        </w:rPr>
      </w:pPr>
      <w:ins w:id="277" w:author="Carl Reed" w:date="2021-05-24T09:52:00Z">
        <w:r>
          <w:rPr>
            <w:rFonts w:ascii="Times New Roman" w:eastAsia="Times New Roman" w:hAnsi="Times New Roman" w:cs="Times New Roman"/>
            <w:sz w:val="24"/>
            <w:szCs w:val="24"/>
          </w:rPr>
          <w:t>A</w:t>
        </w:r>
      </w:ins>
      <w:del w:id="278" w:author="Carl Reed" w:date="2021-05-24T09:52:00Z">
        <w:r w:rsidRPr="007E1B78" w:rsidDel="007E1B78">
          <w:rPr>
            <w:rFonts w:ascii="Times New Roman" w:eastAsia="Times New Roman" w:hAnsi="Times New Roman" w:cs="Times New Roman"/>
            <w:sz w:val="24"/>
            <w:szCs w:val="24"/>
          </w:rPr>
          <w:delText>a</w:delText>
        </w:r>
      </w:del>
      <w:r w:rsidRPr="007E1B78">
        <w:rPr>
          <w:rFonts w:ascii="Times New Roman" w:eastAsia="Times New Roman" w:hAnsi="Times New Roman" w:cs="Times New Roman"/>
          <w:sz w:val="24"/>
          <w:szCs w:val="24"/>
        </w:rPr>
        <w:t>n API key (either as a header or as a query parameter),</w:t>
      </w:r>
    </w:p>
    <w:p w14:paraId="302777F5" w14:textId="77777777" w:rsidR="007E1B78" w:rsidRPr="007E1B78" w:rsidRDefault="007E1B78" w:rsidP="007E1B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OAuth2’s common flows (implicit, password, application and access code) as defined in RFC6749, and</w:t>
      </w:r>
    </w:p>
    <w:p w14:paraId="7531B7E9" w14:textId="77777777" w:rsidR="007E1B78" w:rsidRPr="007E1B78" w:rsidRDefault="007E1B78" w:rsidP="007E1B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OpenID Connect Discovery.</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6"/>
        <w:gridCol w:w="6878"/>
      </w:tblGrid>
      <w:tr w:rsidR="007E1B78" w:rsidRPr="007E1B78" w14:paraId="3D23A0E2" w14:textId="77777777" w:rsidTr="007E1B78">
        <w:trPr>
          <w:tblCellSpacing w:w="15" w:type="dxa"/>
        </w:trPr>
        <w:tc>
          <w:tcPr>
            <w:tcW w:w="0" w:type="auto"/>
            <w:shd w:val="clear" w:color="auto" w:fill="FFFFFF"/>
            <w:vAlign w:val="center"/>
            <w:hideMark/>
          </w:tcPr>
          <w:p w14:paraId="0F69518B"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b/>
                <w:bCs/>
                <w:sz w:val="24"/>
                <w:szCs w:val="24"/>
              </w:rPr>
              <w:t>Requirement 28</w:t>
            </w:r>
          </w:p>
        </w:tc>
        <w:tc>
          <w:tcPr>
            <w:tcW w:w="0" w:type="auto"/>
            <w:shd w:val="clear" w:color="auto" w:fill="FFFFFF"/>
            <w:vAlign w:val="center"/>
            <w:hideMark/>
          </w:tcPr>
          <w:p w14:paraId="566A0A8D"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b/>
                <w:bCs/>
                <w:sz w:val="24"/>
                <w:szCs w:val="24"/>
              </w:rPr>
              <w:t>/req/oas30/security</w:t>
            </w:r>
          </w:p>
        </w:tc>
      </w:tr>
      <w:tr w:rsidR="007E1B78" w:rsidRPr="007E1B78" w14:paraId="36F7C741" w14:textId="77777777" w:rsidTr="007E1B78">
        <w:trPr>
          <w:tblCellSpacing w:w="15" w:type="dxa"/>
        </w:trPr>
        <w:tc>
          <w:tcPr>
            <w:tcW w:w="0" w:type="auto"/>
            <w:shd w:val="clear" w:color="auto" w:fill="FFFFFF"/>
            <w:vAlign w:val="center"/>
            <w:hideMark/>
          </w:tcPr>
          <w:p w14:paraId="1ADFD9E4"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w:t>
            </w:r>
          </w:p>
        </w:tc>
        <w:tc>
          <w:tcPr>
            <w:tcW w:w="0" w:type="auto"/>
            <w:shd w:val="clear" w:color="auto" w:fill="FFFFFF"/>
            <w:vAlign w:val="center"/>
            <w:hideMark/>
          </w:tcPr>
          <w:p w14:paraId="18B6C6DD"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If the operations of the API are access-controlled, the security scheme(s) and requirements SHALL be documented in the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definition.</w:t>
            </w:r>
          </w:p>
        </w:tc>
      </w:tr>
    </w:tbl>
    <w:p w14:paraId="5AA3E094"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10.5. Service Metadata</w:t>
      </w:r>
    </w:p>
    <w:p w14:paraId="5BEB710B"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OGC Web Services provide a set of metadata which identifies the service and provides information about the service provider. It would be useful if OGC Web APIs provide the same information. A </w:t>
      </w:r>
      <w:r w:rsidRPr="007E1B78">
        <w:rPr>
          <w:rFonts w:ascii="Courier New" w:eastAsia="Times New Roman" w:hAnsi="Courier New" w:cs="Courier New"/>
          <w:sz w:val="20"/>
          <w:szCs w:val="20"/>
        </w:rPr>
        <w:t>service-meta</w:t>
      </w:r>
      <w:r w:rsidRPr="007E1B78">
        <w:rPr>
          <w:rFonts w:ascii="Times New Roman" w:eastAsia="Times New Roman" w:hAnsi="Times New Roman" w:cs="Times New Roman"/>
          <w:sz w:val="24"/>
          <w:szCs w:val="24"/>
        </w:rPr>
        <w:t xml:space="preserve"> link is provided on the Landing Page for this purpose.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16"/>
        <w:gridCol w:w="6408"/>
      </w:tblGrid>
      <w:tr w:rsidR="007E1B78" w:rsidRPr="007E1B78" w14:paraId="5307D340" w14:textId="77777777" w:rsidTr="007E1B78">
        <w:trPr>
          <w:tblCellSpacing w:w="15" w:type="dxa"/>
        </w:trPr>
        <w:tc>
          <w:tcPr>
            <w:tcW w:w="0" w:type="auto"/>
            <w:shd w:val="clear" w:color="auto" w:fill="FFFFFF"/>
            <w:vAlign w:val="center"/>
            <w:hideMark/>
          </w:tcPr>
          <w:p w14:paraId="725CA6A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b/>
                <w:bCs/>
                <w:sz w:val="24"/>
                <w:szCs w:val="24"/>
              </w:rPr>
              <w:t>Recommendation 14</w:t>
            </w:r>
          </w:p>
        </w:tc>
        <w:tc>
          <w:tcPr>
            <w:tcW w:w="0" w:type="auto"/>
            <w:shd w:val="clear" w:color="auto" w:fill="FFFFFF"/>
            <w:vAlign w:val="center"/>
            <w:hideMark/>
          </w:tcPr>
          <w:p w14:paraId="677372CB"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b/>
                <w:bCs/>
                <w:sz w:val="24"/>
                <w:szCs w:val="24"/>
              </w:rPr>
              <w:t>/rec/oas30/service-metadata</w:t>
            </w:r>
          </w:p>
        </w:tc>
      </w:tr>
      <w:tr w:rsidR="007E1B78" w:rsidRPr="007E1B78" w14:paraId="2D560B9B" w14:textId="77777777" w:rsidTr="007E1B78">
        <w:trPr>
          <w:tblCellSpacing w:w="15" w:type="dxa"/>
        </w:trPr>
        <w:tc>
          <w:tcPr>
            <w:tcW w:w="0" w:type="auto"/>
            <w:gridSpan w:val="2"/>
            <w:shd w:val="clear" w:color="auto" w:fill="FFFFFF"/>
            <w:vAlign w:val="center"/>
            <w:hideMark/>
          </w:tcPr>
          <w:p w14:paraId="6E40219A"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An OGC Web API SHOULD expose service metadata.</w:t>
            </w:r>
          </w:p>
        </w:tc>
      </w:tr>
      <w:tr w:rsidR="007E1B78" w:rsidRPr="007E1B78" w14:paraId="5ACA7C3A" w14:textId="77777777" w:rsidTr="007E1B78">
        <w:trPr>
          <w:tblCellSpacing w:w="15" w:type="dxa"/>
        </w:trPr>
        <w:tc>
          <w:tcPr>
            <w:tcW w:w="0" w:type="auto"/>
            <w:shd w:val="clear" w:color="auto" w:fill="FFFFFF"/>
            <w:vAlign w:val="center"/>
            <w:hideMark/>
          </w:tcPr>
          <w:p w14:paraId="5907FA1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w:t>
            </w:r>
          </w:p>
        </w:tc>
        <w:tc>
          <w:tcPr>
            <w:tcW w:w="0" w:type="auto"/>
            <w:shd w:val="clear" w:color="auto" w:fill="FFFFFF"/>
            <w:vAlign w:val="center"/>
            <w:hideMark/>
          </w:tcPr>
          <w:p w14:paraId="221355AC"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That Service Metadata SHOULD provide identifying metadata about both the service and the provider of that service.</w:t>
            </w:r>
          </w:p>
        </w:tc>
      </w:tr>
      <w:tr w:rsidR="007E1B78" w:rsidRPr="007E1B78" w14:paraId="6C4E4C6E" w14:textId="77777777" w:rsidTr="007E1B78">
        <w:trPr>
          <w:tblCellSpacing w:w="15" w:type="dxa"/>
        </w:trPr>
        <w:tc>
          <w:tcPr>
            <w:tcW w:w="0" w:type="auto"/>
            <w:shd w:val="clear" w:color="auto" w:fill="FFFFFF"/>
            <w:vAlign w:val="center"/>
            <w:hideMark/>
          </w:tcPr>
          <w:p w14:paraId="250CA79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B</w:t>
            </w:r>
          </w:p>
        </w:tc>
        <w:tc>
          <w:tcPr>
            <w:tcW w:w="0" w:type="auto"/>
            <w:shd w:val="clear" w:color="auto" w:fill="FFFFFF"/>
            <w:vAlign w:val="center"/>
            <w:hideMark/>
          </w:tcPr>
          <w:p w14:paraId="71873D79"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Service Metadata SHOULD be encoded in the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w:t>
            </w:r>
            <w:r w:rsidRPr="007E1B78">
              <w:rPr>
                <w:rFonts w:ascii="Courier New" w:eastAsia="Times New Roman" w:hAnsi="Courier New" w:cs="Courier New"/>
                <w:sz w:val="20"/>
                <w:szCs w:val="20"/>
              </w:rPr>
              <w:t>Info</w:t>
            </w:r>
            <w:r w:rsidRPr="007E1B78">
              <w:rPr>
                <w:rFonts w:ascii="Times New Roman" w:eastAsia="Times New Roman" w:hAnsi="Times New Roman" w:cs="Times New Roman"/>
                <w:sz w:val="24"/>
                <w:szCs w:val="24"/>
              </w:rPr>
              <w:t xml:space="preserve"> object.</w:t>
            </w:r>
          </w:p>
        </w:tc>
      </w:tr>
      <w:tr w:rsidR="007E1B78" w:rsidRPr="007E1B78" w14:paraId="354BEEB8" w14:textId="77777777" w:rsidTr="007E1B78">
        <w:trPr>
          <w:tblCellSpacing w:w="15" w:type="dxa"/>
        </w:trPr>
        <w:tc>
          <w:tcPr>
            <w:tcW w:w="0" w:type="auto"/>
            <w:shd w:val="clear" w:color="auto" w:fill="FFFFFF"/>
            <w:vAlign w:val="center"/>
            <w:hideMark/>
          </w:tcPr>
          <w:p w14:paraId="12D7135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C</w:t>
            </w:r>
          </w:p>
        </w:tc>
        <w:tc>
          <w:tcPr>
            <w:tcW w:w="0" w:type="auto"/>
            <w:shd w:val="clear" w:color="auto" w:fill="FFFFFF"/>
            <w:vAlign w:val="center"/>
            <w:hideMark/>
          </w:tcPr>
          <w:p w14:paraId="600EDD48"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To simplify access, the Service Metadata SHOULD be available as a separate resource from the Service Definition.</w:t>
            </w:r>
          </w:p>
        </w:tc>
      </w:tr>
    </w:tbl>
    <w:p w14:paraId="3D11E156"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An example of a populated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w:t>
      </w:r>
      <w:r w:rsidRPr="007E1B78">
        <w:rPr>
          <w:rFonts w:ascii="Courier New" w:eastAsia="Times New Roman" w:hAnsi="Courier New" w:cs="Courier New"/>
          <w:sz w:val="20"/>
          <w:szCs w:val="20"/>
        </w:rPr>
        <w:t>Info</w:t>
      </w:r>
      <w:r w:rsidRPr="007E1B78">
        <w:rPr>
          <w:rFonts w:ascii="Times New Roman" w:eastAsia="Times New Roman" w:hAnsi="Times New Roman" w:cs="Times New Roman"/>
          <w:sz w:val="24"/>
          <w:szCs w:val="24"/>
        </w:rPr>
        <w:t xml:space="preserve"> object is provided in the </w:t>
      </w:r>
      <w:hyperlink r:id="rId149" w:anchor="service-metadata-examples" w:history="1">
        <w:r w:rsidRPr="007E1B78">
          <w:rPr>
            <w:rFonts w:ascii="Times New Roman" w:eastAsia="Times New Roman" w:hAnsi="Times New Roman" w:cs="Times New Roman"/>
            <w:color w:val="0000FF"/>
            <w:sz w:val="24"/>
            <w:szCs w:val="24"/>
            <w:u w:val="single"/>
          </w:rPr>
          <w:t>Service Metadata Examples</w:t>
        </w:r>
      </w:hyperlink>
      <w:r w:rsidRPr="007E1B78">
        <w:rPr>
          <w:rFonts w:ascii="Times New Roman" w:eastAsia="Times New Roman" w:hAnsi="Times New Roman" w:cs="Times New Roman"/>
          <w:sz w:val="24"/>
          <w:szCs w:val="24"/>
        </w:rPr>
        <w:t xml:space="preserve"> section.</w:t>
      </w:r>
    </w:p>
    <w:p w14:paraId="71FE6792"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10.6. Query Parameter Definition</w:t>
      </w:r>
    </w:p>
    <w:p w14:paraId="47D8493E"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defines query parameters using the </w:t>
      </w:r>
      <w:r w:rsidRPr="007E1B78">
        <w:rPr>
          <w:rFonts w:ascii="Courier New" w:eastAsia="Times New Roman" w:hAnsi="Courier New" w:cs="Courier New"/>
          <w:sz w:val="20"/>
          <w:szCs w:val="20"/>
        </w:rPr>
        <w:t>Parameter</w:t>
      </w:r>
      <w:r w:rsidRPr="007E1B78">
        <w:rPr>
          <w:rFonts w:ascii="Times New Roman" w:eastAsia="Times New Roman" w:hAnsi="Times New Roman" w:cs="Times New Roman"/>
          <w:sz w:val="24"/>
          <w:szCs w:val="24"/>
        </w:rPr>
        <w:t xml:space="preserve"> object with the </w:t>
      </w:r>
      <w:r w:rsidRPr="007E1B78">
        <w:rPr>
          <w:rFonts w:ascii="Courier New" w:eastAsia="Times New Roman" w:hAnsi="Courier New" w:cs="Courier New"/>
          <w:sz w:val="20"/>
          <w:szCs w:val="20"/>
        </w:rPr>
        <w:t>in</w:t>
      </w:r>
      <w:r w:rsidRPr="007E1B78">
        <w:rPr>
          <w:rFonts w:ascii="Times New Roman" w:eastAsia="Times New Roman" w:hAnsi="Times New Roman" w:cs="Times New Roman"/>
          <w:sz w:val="24"/>
          <w:szCs w:val="24"/>
        </w:rPr>
        <w:t xml:space="preserve"> property set to "query". The parameter name is a literal value provided by the </w:t>
      </w:r>
      <w:r w:rsidRPr="007E1B78">
        <w:rPr>
          <w:rFonts w:ascii="Courier New" w:eastAsia="Times New Roman" w:hAnsi="Courier New" w:cs="Courier New"/>
          <w:sz w:val="20"/>
          <w:szCs w:val="20"/>
        </w:rPr>
        <w:t>name</w:t>
      </w:r>
      <w:r w:rsidRPr="007E1B78">
        <w:rPr>
          <w:rFonts w:ascii="Times New Roman" w:eastAsia="Times New Roman" w:hAnsi="Times New Roman" w:cs="Times New Roman"/>
          <w:sz w:val="24"/>
          <w:szCs w:val="24"/>
        </w:rPr>
        <w:t xml:space="preserve"> property. Since the parameter names are literals, each parameter must be described separately.</w:t>
      </w:r>
    </w:p>
    <w:p w14:paraId="4F7EBD71" w14:textId="78C09B43"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API-Common requires that all query parameters are specified in the API definition. In the case of a Feature server, this could mean that every property of every feature type must be described in the API definition. a requirement that few </w:t>
      </w:r>
      <w:del w:id="279" w:author="Carl Reed" w:date="2021-05-24T09:52:00Z">
        <w:r w:rsidRPr="007E1B78" w:rsidDel="007E1B78">
          <w:rPr>
            <w:rFonts w:ascii="Times New Roman" w:eastAsia="Times New Roman" w:hAnsi="Times New Roman" w:cs="Times New Roman"/>
            <w:sz w:val="24"/>
            <w:szCs w:val="24"/>
          </w:rPr>
          <w:delText>implemetor</w:delText>
        </w:r>
      </w:del>
      <w:ins w:id="280" w:author="Carl Reed" w:date="2021-05-24T09:52:00Z">
        <w:r w:rsidRPr="007E1B78">
          <w:rPr>
            <w:rFonts w:ascii="Times New Roman" w:eastAsia="Times New Roman" w:hAnsi="Times New Roman" w:cs="Times New Roman"/>
            <w:sz w:val="24"/>
            <w:szCs w:val="24"/>
          </w:rPr>
          <w:t>implement</w:t>
        </w:r>
      </w:ins>
      <w:ins w:id="281" w:author="Carl Reed" w:date="2021-05-24T09:54:00Z">
        <w:r>
          <w:rPr>
            <w:rFonts w:ascii="Times New Roman" w:eastAsia="Times New Roman" w:hAnsi="Times New Roman" w:cs="Times New Roman"/>
            <w:sz w:val="24"/>
            <w:szCs w:val="24"/>
          </w:rPr>
          <w:t>e</w:t>
        </w:r>
      </w:ins>
      <w:ins w:id="282" w:author="Carl Reed" w:date="2021-05-24T09:52:00Z">
        <w:r w:rsidRPr="007E1B78">
          <w:rPr>
            <w:rFonts w:ascii="Times New Roman" w:eastAsia="Times New Roman" w:hAnsi="Times New Roman" w:cs="Times New Roman"/>
            <w:sz w:val="24"/>
            <w:szCs w:val="24"/>
          </w:rPr>
          <w:t>r</w:t>
        </w:r>
      </w:ins>
      <w:ins w:id="283" w:author="Carl Reed" w:date="2021-05-24T09:53:00Z">
        <w:r>
          <w:rPr>
            <w:rFonts w:ascii="Times New Roman" w:eastAsia="Times New Roman" w:hAnsi="Times New Roman" w:cs="Times New Roman"/>
            <w:sz w:val="24"/>
            <w:szCs w:val="24"/>
          </w:rPr>
          <w:t>s</w:t>
        </w:r>
      </w:ins>
      <w:r w:rsidRPr="007E1B78">
        <w:rPr>
          <w:rFonts w:ascii="Times New Roman" w:eastAsia="Times New Roman" w:hAnsi="Times New Roman" w:cs="Times New Roman"/>
          <w:sz w:val="24"/>
          <w:szCs w:val="24"/>
        </w:rPr>
        <w:t xml:space="preserve"> would accept.</w:t>
      </w:r>
    </w:p>
    <w:p w14:paraId="4C3683CC"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provides a capability that allows additional parameters to be specified without explicitly declaring them. That is, parameters that have not been explicitly specified in the API </w:t>
      </w:r>
      <w:r w:rsidRPr="007E1B78">
        <w:rPr>
          <w:rFonts w:ascii="Times New Roman" w:eastAsia="Times New Roman" w:hAnsi="Times New Roman" w:cs="Times New Roman"/>
          <w:sz w:val="24"/>
          <w:szCs w:val="24"/>
        </w:rPr>
        <w:lastRenderedPageBreak/>
        <w:t xml:space="preserve">definition for the operation will still be considered "specified" for purposes of validation (see </w:t>
      </w:r>
      <w:hyperlink r:id="rId150" w:anchor="per_core-query-param-specified" w:history="1">
        <w:r w:rsidRPr="007E1B78">
          <w:rPr>
            <w:rFonts w:ascii="Times New Roman" w:eastAsia="Times New Roman" w:hAnsi="Times New Roman" w:cs="Times New Roman"/>
            <w:color w:val="0000FF"/>
            <w:sz w:val="24"/>
            <w:szCs w:val="24"/>
            <w:u w:val="single"/>
          </w:rPr>
          <w:t>/per/core/query-param-specified</w:t>
        </w:r>
      </w:hyperlink>
      <w:r w:rsidRPr="007E1B78">
        <w:rPr>
          <w:rFonts w:ascii="Times New Roman" w:eastAsia="Times New Roman" w:hAnsi="Times New Roman" w:cs="Times New Roman"/>
          <w:sz w:val="24"/>
          <w:szCs w:val="24"/>
        </w:rPr>
        <w:t xml:space="preserve"> and </w:t>
      </w:r>
      <w:hyperlink r:id="rId151" w:anchor="per_core-query-param-tolerance" w:history="1">
        <w:r w:rsidRPr="007E1B78">
          <w:rPr>
            <w:rFonts w:ascii="Times New Roman" w:eastAsia="Times New Roman" w:hAnsi="Times New Roman" w:cs="Times New Roman"/>
            <w:color w:val="0000FF"/>
            <w:sz w:val="24"/>
            <w:szCs w:val="24"/>
            <w:u w:val="single"/>
          </w:rPr>
          <w:t>/per/core/query-param-tolerance</w:t>
        </w:r>
      </w:hyperlink>
      <w:r w:rsidRPr="007E1B78">
        <w:rPr>
          <w:rFonts w:ascii="Times New Roman" w:eastAsia="Times New Roman" w:hAnsi="Times New Roman" w:cs="Times New Roman"/>
          <w:sz w:val="24"/>
          <w:szCs w:val="24"/>
        </w:rPr>
        <w:t>.</w:t>
      </w:r>
    </w:p>
    <w:p w14:paraId="626B0A97" w14:textId="77777777" w:rsidR="007E1B78" w:rsidRPr="007E1B78" w:rsidRDefault="007E1B78" w:rsidP="007E1B78">
      <w:pPr>
        <w:spacing w:after="0" w:line="240" w:lineRule="auto"/>
        <w:rPr>
          <w:rFonts w:ascii="Times New Roman" w:eastAsia="Times New Roman" w:hAnsi="Times New Roman" w:cs="Times New Roman"/>
          <w:sz w:val="24"/>
          <w:szCs w:val="24"/>
        </w:rPr>
      </w:pP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schema for additional "free-form" query parameters</w:t>
      </w:r>
    </w:p>
    <w:p w14:paraId="3F8228C2"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in: query</w:t>
      </w:r>
    </w:p>
    <w:p w14:paraId="7F627583"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name: </w:t>
      </w:r>
      <w:proofErr w:type="spellStart"/>
      <w:r w:rsidRPr="007E1B78">
        <w:rPr>
          <w:rFonts w:ascii="Courier New" w:eastAsia="Times New Roman" w:hAnsi="Courier New" w:cs="Courier New"/>
          <w:sz w:val="20"/>
          <w:szCs w:val="20"/>
        </w:rPr>
        <w:t>freeFormParameters</w:t>
      </w:r>
      <w:proofErr w:type="spellEnd"/>
    </w:p>
    <w:p w14:paraId="7F431706"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schema:</w:t>
      </w:r>
    </w:p>
    <w:p w14:paraId="4BD74BDF"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  type: object</w:t>
      </w:r>
    </w:p>
    <w:p w14:paraId="1D868C3F"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  </w:t>
      </w:r>
      <w:proofErr w:type="spellStart"/>
      <w:r w:rsidRPr="007E1B78">
        <w:rPr>
          <w:rFonts w:ascii="Courier New" w:eastAsia="Times New Roman" w:hAnsi="Courier New" w:cs="Courier New"/>
          <w:sz w:val="20"/>
          <w:szCs w:val="20"/>
        </w:rPr>
        <w:t>additionalProperties</w:t>
      </w:r>
      <w:proofErr w:type="spellEnd"/>
      <w:r w:rsidRPr="007E1B78">
        <w:rPr>
          <w:rFonts w:ascii="Courier New" w:eastAsia="Times New Roman" w:hAnsi="Courier New" w:cs="Courier New"/>
          <w:sz w:val="20"/>
          <w:szCs w:val="20"/>
        </w:rPr>
        <w:t>: true</w:t>
      </w:r>
    </w:p>
    <w:p w14:paraId="4DBF0562"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style: form</w:t>
      </w:r>
    </w:p>
    <w:p w14:paraId="343E58CB"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Note that the name of the parameter does not matter as the actual query parameters are the names of the object properties. For example, assume that the value of </w:t>
      </w:r>
      <w:proofErr w:type="spellStart"/>
      <w:r w:rsidRPr="007E1B78">
        <w:rPr>
          <w:rFonts w:ascii="Courier New" w:eastAsia="Times New Roman" w:hAnsi="Courier New" w:cs="Courier New"/>
          <w:sz w:val="20"/>
          <w:szCs w:val="20"/>
        </w:rPr>
        <w:t>freeFormParameters</w:t>
      </w:r>
      <w:proofErr w:type="spellEnd"/>
      <w:r w:rsidRPr="007E1B78">
        <w:rPr>
          <w:rFonts w:ascii="Times New Roman" w:eastAsia="Times New Roman" w:hAnsi="Times New Roman" w:cs="Times New Roman"/>
          <w:sz w:val="24"/>
          <w:szCs w:val="24"/>
        </w:rPr>
        <w:t xml:space="preserve"> is this object:</w:t>
      </w:r>
    </w:p>
    <w:p w14:paraId="56E13591"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w:t>
      </w:r>
    </w:p>
    <w:p w14:paraId="18D0E301"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  "</w:t>
      </w:r>
      <w:proofErr w:type="spellStart"/>
      <w:r w:rsidRPr="007E1B78">
        <w:rPr>
          <w:rFonts w:ascii="Courier New" w:eastAsia="Times New Roman" w:hAnsi="Courier New" w:cs="Courier New"/>
          <w:sz w:val="20"/>
          <w:szCs w:val="20"/>
        </w:rPr>
        <w:t>my_first_parameter</w:t>
      </w:r>
      <w:proofErr w:type="spellEnd"/>
      <w:r w:rsidRPr="007E1B78">
        <w:rPr>
          <w:rFonts w:ascii="Courier New" w:eastAsia="Times New Roman" w:hAnsi="Courier New" w:cs="Courier New"/>
          <w:sz w:val="20"/>
          <w:szCs w:val="20"/>
        </w:rPr>
        <w:t>": "some value",</w:t>
      </w:r>
    </w:p>
    <w:p w14:paraId="20A16359"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  "</w:t>
      </w:r>
      <w:proofErr w:type="spellStart"/>
      <w:r w:rsidRPr="007E1B78">
        <w:rPr>
          <w:rFonts w:ascii="Courier New" w:eastAsia="Times New Roman" w:hAnsi="Courier New" w:cs="Courier New"/>
          <w:sz w:val="20"/>
          <w:szCs w:val="20"/>
        </w:rPr>
        <w:t>my_other_parameter</w:t>
      </w:r>
      <w:proofErr w:type="spellEnd"/>
      <w:r w:rsidRPr="007E1B78">
        <w:rPr>
          <w:rFonts w:ascii="Courier New" w:eastAsia="Times New Roman" w:hAnsi="Courier New" w:cs="Courier New"/>
          <w:sz w:val="20"/>
          <w:szCs w:val="20"/>
        </w:rPr>
        <w:t>": 42</w:t>
      </w:r>
    </w:p>
    <w:p w14:paraId="6A6D19D5"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w:t>
      </w:r>
    </w:p>
    <w:p w14:paraId="7684EBAC"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In the request URI this would be expressed as </w:t>
      </w:r>
      <w:r w:rsidRPr="007E1B78">
        <w:rPr>
          <w:rFonts w:ascii="Courier New" w:eastAsia="Times New Roman" w:hAnsi="Courier New" w:cs="Courier New"/>
          <w:sz w:val="20"/>
          <w:szCs w:val="20"/>
        </w:rPr>
        <w:t>&amp;</w:t>
      </w:r>
      <w:proofErr w:type="spellStart"/>
      <w:r w:rsidRPr="007E1B78">
        <w:rPr>
          <w:rFonts w:ascii="Courier New" w:eastAsia="Times New Roman" w:hAnsi="Courier New" w:cs="Courier New"/>
          <w:sz w:val="20"/>
          <w:szCs w:val="20"/>
        </w:rPr>
        <w:t>my_first_parameter</w:t>
      </w:r>
      <w:proofErr w:type="spellEnd"/>
      <w:r w:rsidRPr="007E1B78">
        <w:rPr>
          <w:rFonts w:ascii="Courier New" w:eastAsia="Times New Roman" w:hAnsi="Courier New" w:cs="Courier New"/>
          <w:sz w:val="20"/>
          <w:szCs w:val="20"/>
        </w:rPr>
        <w:t>=some%20value&amp;my_other_parameter=42</w:t>
      </w:r>
      <w:r w:rsidRPr="007E1B78">
        <w:rPr>
          <w:rFonts w:ascii="Times New Roman" w:eastAsia="Times New Roman" w:hAnsi="Times New Roman" w:cs="Times New Roman"/>
          <w:sz w:val="24"/>
          <w:szCs w:val="24"/>
        </w:rPr>
        <w:t>.</w:t>
      </w:r>
    </w:p>
    <w:p w14:paraId="645229E1"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10.7. Further Information</w:t>
      </w:r>
    </w:p>
    <w:p w14:paraId="3F1D9B71"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Additional guidance on using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in OGC Web API implementations can be found in the </w:t>
      </w:r>
      <w:hyperlink r:id="rId152" w:anchor="oas30-usage-section" w:history="1">
        <w:r w:rsidRPr="007E1B78">
          <w:rPr>
            <w:rFonts w:ascii="Times New Roman" w:eastAsia="Times New Roman" w:hAnsi="Times New Roman" w:cs="Times New Roman"/>
            <w:color w:val="0000FF"/>
            <w:sz w:val="24"/>
            <w:szCs w:val="24"/>
            <w:u w:val="single"/>
          </w:rPr>
          <w:t>OAPI-Common Users Guide</w:t>
        </w:r>
      </w:hyperlink>
      <w:r w:rsidRPr="007E1B78">
        <w:rPr>
          <w:rFonts w:ascii="Times New Roman" w:eastAsia="Times New Roman" w:hAnsi="Times New Roman" w:cs="Times New Roman"/>
          <w:sz w:val="24"/>
          <w:szCs w:val="24"/>
        </w:rPr>
        <w:t>.</w:t>
      </w:r>
    </w:p>
    <w:p w14:paraId="6DE11DCF" w14:textId="77777777" w:rsidR="007E1B78" w:rsidRPr="007E1B78" w:rsidRDefault="007E1B78" w:rsidP="007E1B78">
      <w:pPr>
        <w:spacing w:before="100" w:beforeAutospacing="1" w:after="100" w:afterAutospacing="1" w:line="240" w:lineRule="auto"/>
        <w:outlineLvl w:val="1"/>
        <w:rPr>
          <w:rFonts w:ascii="Times New Roman" w:eastAsia="Times New Roman" w:hAnsi="Times New Roman" w:cs="Times New Roman"/>
          <w:b/>
          <w:bCs/>
          <w:sz w:val="36"/>
          <w:szCs w:val="36"/>
        </w:rPr>
      </w:pPr>
      <w:r w:rsidRPr="007E1B78">
        <w:rPr>
          <w:rFonts w:ascii="Times New Roman" w:eastAsia="Times New Roman" w:hAnsi="Times New Roman" w:cs="Times New Roman"/>
          <w:b/>
          <w:bCs/>
          <w:sz w:val="36"/>
          <w:szCs w:val="36"/>
        </w:rPr>
        <w:t>11. Media Types</w:t>
      </w:r>
    </w:p>
    <w:p w14:paraId="70416D48"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11.1. Normal Response Media Types</w:t>
      </w:r>
    </w:p>
    <w:p w14:paraId="190A5054"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typical media type for all "web pages" in an OGC Web API would be </w:t>
      </w:r>
      <w:r w:rsidRPr="007E1B78">
        <w:rPr>
          <w:rFonts w:ascii="Courier New" w:eastAsia="Times New Roman" w:hAnsi="Courier New" w:cs="Courier New"/>
          <w:sz w:val="20"/>
          <w:szCs w:val="20"/>
        </w:rPr>
        <w:t>text/html</w:t>
      </w:r>
      <w:r w:rsidRPr="007E1B78">
        <w:rPr>
          <w:rFonts w:ascii="Times New Roman" w:eastAsia="Times New Roman" w:hAnsi="Times New Roman" w:cs="Times New Roman"/>
          <w:sz w:val="24"/>
          <w:szCs w:val="24"/>
        </w:rPr>
        <w:t>.</w:t>
      </w:r>
    </w:p>
    <w:p w14:paraId="3BB87305"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media type that would typically be used in an OGC Web API for machine-to-machine exchanges would be </w:t>
      </w:r>
      <w:r w:rsidRPr="007E1B78">
        <w:rPr>
          <w:rFonts w:ascii="Courier New" w:eastAsia="Times New Roman" w:hAnsi="Courier New" w:cs="Courier New"/>
          <w:sz w:val="20"/>
          <w:szCs w:val="20"/>
        </w:rPr>
        <w:t>application/json</w:t>
      </w:r>
      <w:r w:rsidRPr="007E1B78">
        <w:rPr>
          <w:rFonts w:ascii="Times New Roman" w:eastAsia="Times New Roman" w:hAnsi="Times New Roman" w:cs="Times New Roman"/>
          <w:sz w:val="24"/>
          <w:szCs w:val="24"/>
        </w:rPr>
        <w:t>.</w:t>
      </w:r>
    </w:p>
    <w:p w14:paraId="2E214BC0"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 xml:space="preserve">11.2. </w:t>
      </w:r>
      <w:proofErr w:type="spellStart"/>
      <w:r w:rsidRPr="007E1B78">
        <w:rPr>
          <w:rFonts w:ascii="Times New Roman" w:eastAsia="Times New Roman" w:hAnsi="Times New Roman" w:cs="Times New Roman"/>
          <w:b/>
          <w:bCs/>
          <w:sz w:val="27"/>
          <w:szCs w:val="27"/>
        </w:rPr>
        <w:t>OpenAPI</w:t>
      </w:r>
      <w:proofErr w:type="spellEnd"/>
      <w:r w:rsidRPr="007E1B78">
        <w:rPr>
          <w:rFonts w:ascii="Times New Roman" w:eastAsia="Times New Roman" w:hAnsi="Times New Roman" w:cs="Times New Roman"/>
          <w:b/>
          <w:bCs/>
          <w:sz w:val="27"/>
          <w:szCs w:val="27"/>
        </w:rPr>
        <w:t xml:space="preserve"> Media Types</w:t>
      </w:r>
    </w:p>
    <w:p w14:paraId="4E63E2C9"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media types for an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definition are </w:t>
      </w:r>
      <w:proofErr w:type="spellStart"/>
      <w:proofErr w:type="gramStart"/>
      <w:r w:rsidRPr="007E1B78">
        <w:rPr>
          <w:rFonts w:ascii="Courier New" w:eastAsia="Times New Roman" w:hAnsi="Courier New" w:cs="Courier New"/>
          <w:sz w:val="20"/>
          <w:szCs w:val="20"/>
        </w:rPr>
        <w:t>vnd.oai.openapi</w:t>
      </w:r>
      <w:proofErr w:type="gramEnd"/>
      <w:r w:rsidRPr="007E1B78">
        <w:rPr>
          <w:rFonts w:ascii="Courier New" w:eastAsia="Times New Roman" w:hAnsi="Courier New" w:cs="Courier New"/>
          <w:sz w:val="20"/>
          <w:szCs w:val="20"/>
        </w:rPr>
        <w:t>+json;version</w:t>
      </w:r>
      <w:proofErr w:type="spellEnd"/>
      <w:r w:rsidRPr="007E1B78">
        <w:rPr>
          <w:rFonts w:ascii="Courier New" w:eastAsia="Times New Roman" w:hAnsi="Courier New" w:cs="Courier New"/>
          <w:sz w:val="20"/>
          <w:szCs w:val="20"/>
        </w:rPr>
        <w:t>=3.0</w:t>
      </w:r>
      <w:r w:rsidRPr="007E1B78">
        <w:rPr>
          <w:rFonts w:ascii="Times New Roman" w:eastAsia="Times New Roman" w:hAnsi="Times New Roman" w:cs="Times New Roman"/>
          <w:sz w:val="24"/>
          <w:szCs w:val="24"/>
        </w:rPr>
        <w:t xml:space="preserve"> (JSON) and </w:t>
      </w:r>
      <w:r w:rsidRPr="007E1B78">
        <w:rPr>
          <w:rFonts w:ascii="Courier New" w:eastAsia="Times New Roman" w:hAnsi="Courier New" w:cs="Courier New"/>
          <w:sz w:val="20"/>
          <w:szCs w:val="20"/>
        </w:rPr>
        <w:t>application/</w:t>
      </w:r>
      <w:proofErr w:type="spellStart"/>
      <w:r w:rsidRPr="007E1B78">
        <w:rPr>
          <w:rFonts w:ascii="Courier New" w:eastAsia="Times New Roman" w:hAnsi="Courier New" w:cs="Courier New"/>
          <w:sz w:val="20"/>
          <w:szCs w:val="20"/>
        </w:rPr>
        <w:t>vnd.oai.openapi;version</w:t>
      </w:r>
      <w:proofErr w:type="spellEnd"/>
      <w:r w:rsidRPr="007E1B78">
        <w:rPr>
          <w:rFonts w:ascii="Courier New" w:eastAsia="Times New Roman" w:hAnsi="Courier New" w:cs="Courier New"/>
          <w:sz w:val="20"/>
          <w:szCs w:val="20"/>
        </w:rPr>
        <w:t>=3.0</w:t>
      </w:r>
      <w:r w:rsidRPr="007E1B78">
        <w:rPr>
          <w:rFonts w:ascii="Times New Roman" w:eastAsia="Times New Roman" w:hAnsi="Times New Roman" w:cs="Times New Roman"/>
          <w:sz w:val="24"/>
          <w:szCs w:val="24"/>
        </w:rPr>
        <w:t xml:space="preserve"> (YAML).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7980"/>
      </w:tblGrid>
      <w:tr w:rsidR="007E1B78" w:rsidRPr="007E1B78" w14:paraId="272D17E8" w14:textId="77777777" w:rsidTr="007E1B78">
        <w:trPr>
          <w:tblCellSpacing w:w="15" w:type="dxa"/>
        </w:trPr>
        <w:tc>
          <w:tcPr>
            <w:tcW w:w="0" w:type="auto"/>
            <w:vAlign w:val="center"/>
            <w:hideMark/>
          </w:tcPr>
          <w:p w14:paraId="69001148" w14:textId="77777777" w:rsidR="007E1B78" w:rsidRPr="007E1B78" w:rsidRDefault="007E1B78" w:rsidP="007E1B78">
            <w:pPr>
              <w:spacing w:after="0" w:line="240" w:lineRule="auto"/>
              <w:divId w:val="1123235428"/>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Note</w:t>
            </w:r>
          </w:p>
        </w:tc>
        <w:tc>
          <w:tcPr>
            <w:tcW w:w="0" w:type="auto"/>
            <w:vAlign w:val="center"/>
            <w:hideMark/>
          </w:tcPr>
          <w:p w14:paraId="42A3F64F" w14:textId="77777777" w:rsidR="007E1B78" w:rsidRPr="007E1B78" w:rsidRDefault="007E1B78" w:rsidP="007E1B78">
            <w:pPr>
              <w:spacing w:after="0"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media type has not been registered yet with IANA and may change. </w:t>
            </w:r>
          </w:p>
        </w:tc>
      </w:tr>
    </w:tbl>
    <w:p w14:paraId="07FAE5A5"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11.3. Problem Details Media Types</w:t>
      </w:r>
    </w:p>
    <w:p w14:paraId="3F488D8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lastRenderedPageBreak/>
        <w:t xml:space="preserve">OGC API-Common recommends that implementers use </w:t>
      </w:r>
      <w:hyperlink r:id="rId153" w:anchor="rfc7807" w:history="1">
        <w:r w:rsidRPr="007E1B78">
          <w:rPr>
            <w:rFonts w:ascii="Times New Roman" w:eastAsia="Times New Roman" w:hAnsi="Times New Roman" w:cs="Times New Roman"/>
            <w:color w:val="0000FF"/>
            <w:sz w:val="24"/>
            <w:szCs w:val="24"/>
            <w:u w:val="single"/>
          </w:rPr>
          <w:t>IETF RFC 7807</w:t>
        </w:r>
      </w:hyperlink>
      <w:r w:rsidRPr="007E1B78">
        <w:rPr>
          <w:rFonts w:ascii="Times New Roman" w:eastAsia="Times New Roman" w:hAnsi="Times New Roman" w:cs="Times New Roman"/>
          <w:sz w:val="24"/>
          <w:szCs w:val="24"/>
        </w:rPr>
        <w:t xml:space="preserve"> when constructing the response body for an error condition. The media types for an RFC 7807 Problem Details response body are:</w:t>
      </w:r>
    </w:p>
    <w:p w14:paraId="5D6B7DA4" w14:textId="77777777" w:rsidR="007E1B78" w:rsidRPr="007E1B78" w:rsidRDefault="007E1B78" w:rsidP="007E1B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application/</w:t>
      </w:r>
      <w:proofErr w:type="spellStart"/>
      <w:r w:rsidRPr="007E1B78">
        <w:rPr>
          <w:rFonts w:ascii="Times New Roman" w:eastAsia="Times New Roman" w:hAnsi="Times New Roman" w:cs="Times New Roman"/>
          <w:sz w:val="24"/>
          <w:szCs w:val="24"/>
        </w:rPr>
        <w:t>problem+json</w:t>
      </w:r>
      <w:proofErr w:type="spellEnd"/>
      <w:r w:rsidRPr="007E1B78">
        <w:rPr>
          <w:rFonts w:ascii="Times New Roman" w:eastAsia="Times New Roman" w:hAnsi="Times New Roman" w:cs="Times New Roman"/>
          <w:sz w:val="24"/>
          <w:szCs w:val="24"/>
        </w:rPr>
        <w:t xml:space="preserve"> - for responses in JSON</w:t>
      </w:r>
    </w:p>
    <w:p w14:paraId="7FBFDC7C" w14:textId="77777777" w:rsidR="007E1B78" w:rsidRPr="007E1B78" w:rsidRDefault="007E1B78" w:rsidP="007E1B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application/</w:t>
      </w:r>
      <w:proofErr w:type="spellStart"/>
      <w:r w:rsidRPr="007E1B78">
        <w:rPr>
          <w:rFonts w:ascii="Times New Roman" w:eastAsia="Times New Roman" w:hAnsi="Times New Roman" w:cs="Times New Roman"/>
          <w:sz w:val="24"/>
          <w:szCs w:val="24"/>
        </w:rPr>
        <w:t>problem+xml</w:t>
      </w:r>
      <w:proofErr w:type="spellEnd"/>
      <w:r w:rsidRPr="007E1B78">
        <w:rPr>
          <w:rFonts w:ascii="Times New Roman" w:eastAsia="Times New Roman" w:hAnsi="Times New Roman" w:cs="Times New Roman"/>
          <w:sz w:val="24"/>
          <w:szCs w:val="24"/>
        </w:rPr>
        <w:t xml:space="preserve"> - for responses in XML</w:t>
      </w:r>
    </w:p>
    <w:p w14:paraId="036DCABC" w14:textId="77777777" w:rsidR="00766375" w:rsidRPr="006667EE" w:rsidRDefault="00766375" w:rsidP="006667EE"/>
    <w:sectPr w:rsidR="00766375" w:rsidRPr="006667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 Reed" w:date="2021-05-21T08:20:00Z" w:initials="CNR">
    <w:p w14:paraId="260743F3" w14:textId="77777777" w:rsidR="00FC6E2C" w:rsidRDefault="00FC6E2C">
      <w:pPr>
        <w:pStyle w:val="CommentText"/>
      </w:pPr>
      <w:r>
        <w:rPr>
          <w:rStyle w:val="CommentReference"/>
        </w:rPr>
        <w:annotationRef/>
      </w:r>
      <w:r>
        <w:t xml:space="preserve">Reference? </w:t>
      </w:r>
      <w:r w:rsidRPr="006667EE">
        <w:t>https://en.wikipedia.org/wiki/Resource-oriented_architecture</w:t>
      </w:r>
    </w:p>
  </w:comment>
  <w:comment w:id="1" w:author="Charles Heazel" w:date="2021-07-06T17:03:00Z" w:initials="CH">
    <w:p w14:paraId="6F92DAF8" w14:textId="77777777" w:rsidR="00B14E1C" w:rsidRDefault="00B14E1C">
      <w:pPr>
        <w:pStyle w:val="CommentText"/>
      </w:pPr>
      <w:r>
        <w:rPr>
          <w:rStyle w:val="CommentReference"/>
        </w:rPr>
        <w:annotationRef/>
      </w:r>
      <w:r w:rsidR="003D4E98">
        <w:t>Added hyperlink to Wikipedia article</w:t>
      </w:r>
    </w:p>
    <w:p w14:paraId="59406B73" w14:textId="0D2C179F" w:rsidR="003D4E98" w:rsidRDefault="003D4E98">
      <w:pPr>
        <w:pStyle w:val="CommentText"/>
      </w:pPr>
    </w:p>
  </w:comment>
  <w:comment w:id="5" w:author="Carl Reed" w:date="2021-05-21T08:20:00Z" w:initials="CNR">
    <w:p w14:paraId="7FC676D9" w14:textId="77777777" w:rsidR="00FC6E2C" w:rsidRDefault="00FC6E2C">
      <w:pPr>
        <w:pStyle w:val="CommentText"/>
      </w:pPr>
      <w:r>
        <w:rPr>
          <w:rStyle w:val="CommentReference"/>
        </w:rPr>
        <w:annotationRef/>
      </w:r>
      <w:r>
        <w:t>Link to OGC paper on Web APIs?</w:t>
      </w:r>
    </w:p>
  </w:comment>
  <w:comment w:id="6" w:author="Charles Heazel" w:date="2021-07-06T17:03:00Z" w:initials="CH">
    <w:p w14:paraId="6AA30D75" w14:textId="77777777" w:rsidR="00B14E1C" w:rsidRDefault="00B14E1C">
      <w:pPr>
        <w:pStyle w:val="CommentText"/>
      </w:pPr>
      <w:r>
        <w:rPr>
          <w:rStyle w:val="CommentReference"/>
        </w:rPr>
        <w:annotationRef/>
      </w:r>
      <w:r w:rsidR="003D4E98">
        <w:t>Added hyperlink to OGC API whitepaper</w:t>
      </w:r>
    </w:p>
    <w:p w14:paraId="24E3F09B" w14:textId="68BE612E" w:rsidR="003D4E98" w:rsidRDefault="003D4E98">
      <w:pPr>
        <w:pStyle w:val="CommentText"/>
      </w:pPr>
    </w:p>
  </w:comment>
  <w:comment w:id="7" w:author="Carl Reed" w:date="2021-05-21T08:20:00Z" w:initials="CNR">
    <w:p w14:paraId="7BCA5E29" w14:textId="77777777" w:rsidR="00FC6E2C" w:rsidRDefault="00FC6E2C">
      <w:pPr>
        <w:pStyle w:val="CommentText"/>
      </w:pPr>
      <w:r>
        <w:rPr>
          <w:rStyle w:val="CommentReference"/>
        </w:rPr>
        <w:annotationRef/>
      </w:r>
      <w:r>
        <w:t xml:space="preserve">Not sure if Common is a suite of standards or a single standard that specifies building blocks/resources (conformance classes). </w:t>
      </w:r>
    </w:p>
  </w:comment>
  <w:comment w:id="8" w:author="Charles Heazel" w:date="2021-07-06T16:25:00Z" w:initials="CH">
    <w:p w14:paraId="0CFB5908" w14:textId="0FA112BA" w:rsidR="00CD1BFE" w:rsidRDefault="00CD1BFE">
      <w:pPr>
        <w:pStyle w:val="CommentText"/>
      </w:pPr>
      <w:r>
        <w:rPr>
          <w:rStyle w:val="CommentReference"/>
        </w:rPr>
        <w:annotationRef/>
      </w:r>
      <w:r>
        <w:t>Captured in issue 267</w:t>
      </w:r>
    </w:p>
  </w:comment>
  <w:comment w:id="11" w:author="Carl Reed" w:date="2021-05-21T08:20:00Z" w:initials="CNR">
    <w:p w14:paraId="1D8B4A80" w14:textId="77777777" w:rsidR="00FC6E2C" w:rsidRDefault="00FC6E2C">
      <w:pPr>
        <w:pStyle w:val="CommentText"/>
      </w:pPr>
      <w:r>
        <w:rPr>
          <w:rStyle w:val="CommentReference"/>
        </w:rPr>
        <w:annotationRef/>
      </w:r>
      <w:r>
        <w:t>Can? And what about outside implementation communities?</w:t>
      </w:r>
    </w:p>
  </w:comment>
  <w:comment w:id="12" w:author="Charles Heazel" w:date="2021-07-06T16:15:00Z" w:initials="CH">
    <w:p w14:paraId="397A46DA" w14:textId="62675D01" w:rsidR="006D5CCE" w:rsidRDefault="006D5CCE">
      <w:pPr>
        <w:pStyle w:val="CommentText"/>
      </w:pPr>
      <w:r>
        <w:rPr>
          <w:rStyle w:val="CommentReference"/>
        </w:rPr>
        <w:annotationRef/>
      </w:r>
      <w:r>
        <w:t xml:space="preserve">Re-use is a key part of OGC Web API governance. So yes, “will” is appropriate. I’m reluctant to speculate on what other folks will do with them. </w:t>
      </w:r>
    </w:p>
  </w:comment>
  <w:comment w:id="23" w:author="Carl Reed" w:date="2021-05-21T08:20:00Z" w:initials="CNR">
    <w:p w14:paraId="03B5D0DE" w14:textId="77777777" w:rsidR="00FC6E2C" w:rsidRDefault="00FC6E2C">
      <w:pPr>
        <w:pStyle w:val="CommentText"/>
      </w:pPr>
      <w:r>
        <w:rPr>
          <w:rStyle w:val="CommentReference"/>
        </w:rPr>
        <w:annotationRef/>
      </w:r>
      <w:r>
        <w:t>Just discovery?</w:t>
      </w:r>
    </w:p>
  </w:comment>
  <w:comment w:id="24" w:author="Charles Heazel" w:date="2021-07-06T16:27:00Z" w:initials="CH">
    <w:p w14:paraId="315812EF" w14:textId="23A7D143" w:rsidR="00CD1BFE" w:rsidRDefault="00CD1BFE">
      <w:pPr>
        <w:pStyle w:val="CommentText"/>
      </w:pPr>
      <w:r>
        <w:rPr>
          <w:rStyle w:val="CommentReference"/>
        </w:rPr>
        <w:annotationRef/>
      </w:r>
      <w:r>
        <w:t>Yup.  That’s all Part 1 does.</w:t>
      </w:r>
    </w:p>
  </w:comment>
  <w:comment w:id="25" w:author="Carl Reed" w:date="2021-05-21T08:20:00Z" w:initials="CNR">
    <w:p w14:paraId="711A893F" w14:textId="66877388" w:rsidR="00FC6E2C" w:rsidRDefault="00FC6E2C">
      <w:pPr>
        <w:pStyle w:val="CommentText"/>
      </w:pPr>
      <w:r>
        <w:rPr>
          <w:rStyle w:val="CommentReference"/>
        </w:rPr>
        <w:annotationRef/>
      </w:r>
      <w:r>
        <w:t xml:space="preserve">An OGC API </w:t>
      </w:r>
      <w:r w:rsidR="00405232">
        <w:t>Implementation</w:t>
      </w:r>
      <w:r>
        <w:t>?</w:t>
      </w:r>
    </w:p>
  </w:comment>
  <w:comment w:id="26" w:author="Charles Heazel" w:date="2021-07-06T16:27:00Z" w:initials="CH">
    <w:p w14:paraId="7813C437" w14:textId="7F1A6271" w:rsidR="00CD1BFE" w:rsidRDefault="00CD1BFE">
      <w:pPr>
        <w:pStyle w:val="CommentText"/>
      </w:pPr>
      <w:r>
        <w:rPr>
          <w:rStyle w:val="CommentReference"/>
        </w:rPr>
        <w:annotationRef/>
      </w:r>
      <w:r>
        <w:t xml:space="preserve">A Web API Implementation. It defines a </w:t>
      </w:r>
      <w:proofErr w:type="gramStart"/>
      <w:r>
        <w:t>general purpose</w:t>
      </w:r>
      <w:proofErr w:type="gramEnd"/>
      <w:r>
        <w:t xml:space="preserve"> capability which is not restricted to OGC APIs.</w:t>
      </w:r>
    </w:p>
  </w:comment>
  <w:comment w:id="30" w:author="Carl Reed" w:date="2021-05-21T08:20:00Z" w:initials="CNR">
    <w:p w14:paraId="2210235C" w14:textId="77777777" w:rsidR="00FC6E2C" w:rsidRDefault="00FC6E2C">
      <w:pPr>
        <w:pStyle w:val="CommentText"/>
      </w:pPr>
      <w:r>
        <w:rPr>
          <w:rStyle w:val="CommentReference"/>
        </w:rPr>
        <w:annotationRef/>
      </w:r>
      <w:r>
        <w:t>Clients or developers?</w:t>
      </w:r>
    </w:p>
  </w:comment>
  <w:comment w:id="31" w:author="Charles Heazel" w:date="2021-07-06T16:35:00Z" w:initials="CH">
    <w:p w14:paraId="72AC49CE" w14:textId="77777777" w:rsidR="00802BF6" w:rsidRDefault="00CD1BFE">
      <w:pPr>
        <w:pStyle w:val="CommentText"/>
      </w:pPr>
      <w:r>
        <w:rPr>
          <w:rStyle w:val="CommentReference"/>
        </w:rPr>
        <w:annotationRef/>
      </w:r>
      <w:r>
        <w:t xml:space="preserve">Clients. </w:t>
      </w:r>
      <w:r w:rsidR="00802BF6">
        <w:t xml:space="preserve">You can navigate an implementation of this standard with a web browser. </w:t>
      </w:r>
    </w:p>
    <w:p w14:paraId="2EC42B12" w14:textId="77777777" w:rsidR="00802BF6" w:rsidRDefault="00802BF6">
      <w:pPr>
        <w:pStyle w:val="CommentText"/>
      </w:pPr>
    </w:p>
    <w:p w14:paraId="323F7313" w14:textId="438AC57F" w:rsidR="00802BF6" w:rsidRDefault="00802BF6">
      <w:pPr>
        <w:pStyle w:val="CommentText"/>
      </w:pPr>
      <w:r>
        <w:t>Did change the text to “defines a first stop”.  It’s the implementation that provides.</w:t>
      </w:r>
    </w:p>
  </w:comment>
  <w:comment w:id="32" w:author="Carl Reed" w:date="2021-05-21T08:20:00Z" w:initials="CNR">
    <w:p w14:paraId="6029426F" w14:textId="77777777" w:rsidR="00FC6E2C" w:rsidRDefault="00FC6E2C">
      <w:pPr>
        <w:pStyle w:val="CommentText"/>
      </w:pPr>
      <w:r>
        <w:rPr>
          <w:rStyle w:val="CommentReference"/>
        </w:rPr>
        <w:annotationRef/>
      </w:r>
      <w:r>
        <w:t>Any?</w:t>
      </w:r>
    </w:p>
  </w:comment>
  <w:comment w:id="33" w:author="Charles Heazel" w:date="2021-07-06T16:43:00Z" w:initials="CH">
    <w:p w14:paraId="3DC77693" w14:textId="04283059" w:rsidR="00802BF6" w:rsidRDefault="00802BF6">
      <w:pPr>
        <w:pStyle w:val="CommentText"/>
      </w:pPr>
      <w:r>
        <w:rPr>
          <w:rStyle w:val="CommentReference"/>
        </w:rPr>
        <w:annotationRef/>
      </w:r>
      <w:r>
        <w:t>That works.</w:t>
      </w:r>
    </w:p>
  </w:comment>
  <w:comment w:id="35" w:author="Carl Reed" w:date="2021-05-21T08:20:00Z" w:initials="CNR">
    <w:p w14:paraId="29E67724" w14:textId="77777777" w:rsidR="00FC6E2C" w:rsidRDefault="00FC6E2C">
      <w:pPr>
        <w:pStyle w:val="CommentText"/>
      </w:pPr>
      <w:r>
        <w:rPr>
          <w:rStyle w:val="CommentReference"/>
        </w:rPr>
        <w:annotationRef/>
      </w:r>
      <w:r>
        <w:t xml:space="preserve">I have been in on some of the discussions on this topic. That said, this is worrisome as there are potential impacts on interoperability. For example, if common specifies a CRS conformance class I would hate to see one or more other OGC APIs ignore the Common CRS Conformance Class.  This is not a building block/modular issue. There may be some common conformance classes that are optional but there are others that plan and simple should be mandatory across all OGC APIs if that API needs a particular capability/resource. </w:t>
      </w:r>
    </w:p>
  </w:comment>
  <w:comment w:id="36" w:author="Charles Heazel" w:date="2021-07-06T16:45:00Z" w:initials="CH">
    <w:p w14:paraId="14D38008" w14:textId="488D6964" w:rsidR="008F475A" w:rsidRDefault="00802BF6">
      <w:pPr>
        <w:pStyle w:val="CommentText"/>
      </w:pPr>
      <w:r>
        <w:rPr>
          <w:rStyle w:val="CommentReference"/>
        </w:rPr>
        <w:annotationRef/>
      </w:r>
      <w:r w:rsidR="008F475A">
        <w:t>Agree. The policy regarding the OGC Web API Guidelines is one way we try to enforce mandatory re-use. If you violate the “Don’t Reinvent” principle the OAB can block your standard from going forward.</w:t>
      </w:r>
    </w:p>
  </w:comment>
  <w:comment w:id="38" w:author="Carl Reed" w:date="2021-05-21T08:20:00Z" w:initials="CNR">
    <w:p w14:paraId="09755941" w14:textId="77777777" w:rsidR="00FC6E2C" w:rsidRDefault="00FC6E2C">
      <w:pPr>
        <w:pStyle w:val="CommentText"/>
      </w:pPr>
      <w:r>
        <w:rPr>
          <w:rStyle w:val="CommentReference"/>
        </w:rPr>
        <w:annotationRef/>
      </w:r>
      <w:r>
        <w:t>Should have link.</w:t>
      </w:r>
    </w:p>
  </w:comment>
  <w:comment w:id="39" w:author="Charles Heazel" w:date="2021-07-06T16:55:00Z" w:initials="CH">
    <w:p w14:paraId="74110CD9" w14:textId="65947C0A" w:rsidR="008F475A" w:rsidRDefault="008F475A">
      <w:pPr>
        <w:pStyle w:val="CommentText"/>
      </w:pPr>
      <w:r>
        <w:rPr>
          <w:rStyle w:val="CommentReference"/>
        </w:rPr>
        <w:annotationRef/>
      </w:r>
      <w:r>
        <w:t>Done!</w:t>
      </w:r>
    </w:p>
  </w:comment>
  <w:comment w:id="50" w:author="Carl Reed" w:date="2021-05-21T08:20:00Z" w:initials="CNR">
    <w:p w14:paraId="75EDB66D" w14:textId="77777777" w:rsidR="00FC6E2C" w:rsidRDefault="00FC6E2C">
      <w:pPr>
        <w:pStyle w:val="CommentText"/>
      </w:pPr>
      <w:r>
        <w:rPr>
          <w:rStyle w:val="CommentReference"/>
        </w:rPr>
        <w:annotationRef/>
      </w:r>
      <w:r>
        <w:t>See above comment.</w:t>
      </w:r>
    </w:p>
  </w:comment>
  <w:comment w:id="51" w:author="Charles Heazel" w:date="2021-07-06T16:58:00Z" w:initials="CH">
    <w:p w14:paraId="482B4BA6" w14:textId="565D6D8C" w:rsidR="00B14E1C" w:rsidRDefault="00B14E1C">
      <w:pPr>
        <w:pStyle w:val="CommentText"/>
      </w:pPr>
      <w:r>
        <w:rPr>
          <w:rStyle w:val="CommentReference"/>
        </w:rPr>
        <w:annotationRef/>
      </w:r>
      <w:r>
        <w:t>And response. You may want to build an OGC conformant branch on an existing API. In that case Part 1 may not be needed.</w:t>
      </w:r>
    </w:p>
  </w:comment>
  <w:comment w:id="62" w:author="Carl Reed" w:date="2021-05-24T09:57:00Z" w:initials="CR">
    <w:p w14:paraId="54D58512" w14:textId="636FC93E" w:rsidR="00CD6306" w:rsidRDefault="00CD6306">
      <w:pPr>
        <w:pStyle w:val="CommentText"/>
      </w:pPr>
      <w:r>
        <w:rPr>
          <w:rStyle w:val="CommentReference"/>
        </w:rPr>
        <w:annotationRef/>
      </w:r>
      <w:r>
        <w:t>Yes, there are two spellings but the “er” ending refers to the person or persons who implement.</w:t>
      </w:r>
    </w:p>
  </w:comment>
  <w:comment w:id="63" w:author="Charles Heazel" w:date="2021-07-06T17:06:00Z" w:initials="CH">
    <w:p w14:paraId="27DE7AE5" w14:textId="73DD32FA" w:rsidR="00B14E1C" w:rsidRDefault="00B14E1C">
      <w:pPr>
        <w:pStyle w:val="CommentText"/>
      </w:pPr>
      <w:r>
        <w:rPr>
          <w:rStyle w:val="CommentReference"/>
        </w:rPr>
        <w:annotationRef/>
      </w:r>
      <w:r w:rsidR="00232318">
        <w:t>Standardized on implementer is this document.</w:t>
      </w:r>
    </w:p>
  </w:comment>
  <w:comment w:id="64" w:author="Charles Heazel" w:date="2021-07-06T17:06:00Z" w:initials="CH">
    <w:p w14:paraId="07F9890D" w14:textId="0B0B5E50" w:rsidR="00232318" w:rsidRDefault="00232318">
      <w:pPr>
        <w:pStyle w:val="CommentText"/>
      </w:pPr>
      <w:r>
        <w:rPr>
          <w:rStyle w:val="CommentReference"/>
        </w:rPr>
        <w:annotationRef/>
      </w:r>
    </w:p>
  </w:comment>
  <w:comment w:id="85" w:author="Carl Reed" w:date="2021-05-21T08:20:00Z" w:initials="CNR">
    <w:p w14:paraId="3B7C6D0F" w14:textId="77777777" w:rsidR="00FC6E2C" w:rsidRDefault="00FC6E2C">
      <w:pPr>
        <w:pStyle w:val="CommentText"/>
      </w:pPr>
      <w:r>
        <w:rPr>
          <w:rStyle w:val="CommentReference"/>
        </w:rPr>
        <w:annotationRef/>
      </w:r>
      <w:r>
        <w:t>OGC Standards or others or both?</w:t>
      </w:r>
    </w:p>
  </w:comment>
  <w:comment w:id="86" w:author="Charles Heazel" w:date="2021-07-06T17:09:00Z" w:initials="CH">
    <w:p w14:paraId="1A4C6655" w14:textId="7B802197" w:rsidR="00232318" w:rsidRDefault="00232318">
      <w:pPr>
        <w:pStyle w:val="CommentText"/>
      </w:pPr>
      <w:r>
        <w:rPr>
          <w:rStyle w:val="CommentReference"/>
        </w:rPr>
        <w:annotationRef/>
      </w:r>
      <w:r>
        <w:t xml:space="preserve">I assume both. The definition was established by the OGC NA.  </w:t>
      </w:r>
    </w:p>
  </w:comment>
  <w:comment w:id="95" w:author="Carl Reed" w:date="2021-05-21T08:20:00Z" w:initials="CNR">
    <w:p w14:paraId="2F709CDC" w14:textId="77777777" w:rsidR="00FC6E2C" w:rsidRDefault="00FC6E2C">
      <w:pPr>
        <w:pStyle w:val="CommentText"/>
      </w:pPr>
      <w:r>
        <w:rPr>
          <w:rStyle w:val="CommentReference"/>
        </w:rPr>
        <w:annotationRef/>
      </w:r>
      <w:r>
        <w:t>One “reading” issue I encounter in many OGC API documents is trying to follow transitions between what are OGC API references and what are general (any) API references. In this case, is this any API in the world dealing spatial resources from any provider or is this in the OGC API context?</w:t>
      </w:r>
    </w:p>
  </w:comment>
  <w:comment w:id="96" w:author="Charles Heazel" w:date="2021-07-06T17:14:00Z" w:initials="CH">
    <w:p w14:paraId="7D95985C" w14:textId="21CE34CA" w:rsidR="00232318" w:rsidRDefault="00232318">
      <w:pPr>
        <w:pStyle w:val="CommentText"/>
      </w:pPr>
      <w:r>
        <w:rPr>
          <w:rStyle w:val="CommentReference"/>
        </w:rPr>
        <w:annotationRef/>
      </w:r>
      <w:r>
        <w:t>In this case it’s any API. It cannot become an OGC API until it has been developed to the standards and demonstrated conformance.</w:t>
      </w:r>
    </w:p>
  </w:comment>
  <w:comment w:id="101" w:author="Carl Reed" w:date="2021-05-21T08:20:00Z" w:initials="CNR">
    <w:p w14:paraId="0E3E778C" w14:textId="77777777" w:rsidR="00FC6E2C" w:rsidRDefault="00FC6E2C">
      <w:pPr>
        <w:pStyle w:val="CommentText"/>
      </w:pPr>
      <w:r>
        <w:rPr>
          <w:rStyle w:val="CommentReference"/>
        </w:rPr>
        <w:annotationRef/>
      </w:r>
      <w:r>
        <w:t>Which API? OGC or “any”?</w:t>
      </w:r>
    </w:p>
  </w:comment>
  <w:comment w:id="102" w:author="Charles Heazel" w:date="2021-07-06T17:18:00Z" w:initials="CH">
    <w:p w14:paraId="19126076" w14:textId="492589F2" w:rsidR="000D116D" w:rsidRDefault="000D116D">
      <w:pPr>
        <w:pStyle w:val="CommentText"/>
      </w:pPr>
      <w:r>
        <w:rPr>
          <w:rStyle w:val="CommentReference"/>
        </w:rPr>
        <w:annotationRef/>
      </w:r>
      <w:r>
        <w:t xml:space="preserve">The API described in the previous paragraph. A little word smithing has been applied to orient the first paragraph toward API development and the second toward client development. Hopefully it reads better now. </w:t>
      </w:r>
    </w:p>
  </w:comment>
  <w:comment w:id="108" w:author="Carl Reed" w:date="2021-05-21T08:20:00Z" w:initials="CNR">
    <w:p w14:paraId="0D7CDE40" w14:textId="77777777" w:rsidR="00FC6E2C" w:rsidRDefault="00FC6E2C">
      <w:pPr>
        <w:pStyle w:val="CommentText"/>
      </w:pPr>
      <w:r>
        <w:rPr>
          <w:rStyle w:val="CommentReference"/>
        </w:rPr>
        <w:annotationRef/>
      </w:r>
      <w:r>
        <w:t xml:space="preserve">I think you mean an API that </w:t>
      </w:r>
      <w:proofErr w:type="gramStart"/>
      <w:r>
        <w:t>encapsulates  one</w:t>
      </w:r>
      <w:proofErr w:type="gramEnd"/>
      <w:r>
        <w:t xml:space="preserve"> or more OGC API modules?</w:t>
      </w:r>
    </w:p>
  </w:comment>
  <w:comment w:id="114" w:author="Carl Reed" w:date="2021-05-21T08:20:00Z" w:initials="CNR">
    <w:p w14:paraId="0A66ED0F" w14:textId="77777777" w:rsidR="00FC6E2C" w:rsidRDefault="00FC6E2C">
      <w:pPr>
        <w:pStyle w:val="CommentText"/>
      </w:pPr>
      <w:r>
        <w:rPr>
          <w:rStyle w:val="CommentReference"/>
        </w:rPr>
        <w:annotationRef/>
      </w:r>
      <w:r>
        <w:t>Maybe note that the OWS standards will continue to be supported. Perhaps also note that OGC APIs can access OWS resources via facades (which is happening now). The idea is that the two patterns can co-exist and that legacy investments do not need to be thrown out/replaced in order to use OGC APIs.</w:t>
      </w:r>
    </w:p>
  </w:comment>
  <w:comment w:id="115" w:author="Charles Heazel" w:date="2021-07-07T08:44:00Z" w:initials="CH">
    <w:p w14:paraId="58657165" w14:textId="77777777" w:rsidR="00390EAE" w:rsidRDefault="00390EAE">
      <w:pPr>
        <w:pStyle w:val="CommentText"/>
      </w:pPr>
      <w:r>
        <w:rPr>
          <w:rStyle w:val="CommentReference"/>
        </w:rPr>
        <w:annotationRef/>
      </w:r>
      <w:r>
        <w:t xml:space="preserve">True, but I don’t want to get into that discussion here.  The terms “originally designed” and “alternatives to” imply concurrence. </w:t>
      </w:r>
    </w:p>
    <w:p w14:paraId="5086131F" w14:textId="12D0FEA9" w:rsidR="005722B5" w:rsidRDefault="005722B5">
      <w:pPr>
        <w:pStyle w:val="CommentText"/>
      </w:pPr>
      <w:r>
        <w:t xml:space="preserve">This topic can be discussed in detail in the </w:t>
      </w:r>
      <w:proofErr w:type="gramStart"/>
      <w:r>
        <w:t>users</w:t>
      </w:r>
      <w:proofErr w:type="gramEnd"/>
      <w:r>
        <w:t xml:space="preserve"> guide. A link has been added to the appropriate section. See issue 268.</w:t>
      </w:r>
    </w:p>
  </w:comment>
  <w:comment w:id="121" w:author="Charles Heazel" w:date="2021-07-07T13:49:00Z" w:initials="CH">
    <w:p w14:paraId="38EB2075" w14:textId="34C6C656" w:rsidR="00E932BD" w:rsidRDefault="00E932BD">
      <w:pPr>
        <w:pStyle w:val="CommentText"/>
      </w:pPr>
      <w:r>
        <w:rPr>
          <w:rStyle w:val="CommentReference"/>
        </w:rPr>
        <w:annotationRef/>
      </w:r>
      <w:r>
        <w:t>Not necessarily. You could build a monolithic API using these requirements as a base. Or, you could build a modular API which is not OGC conformant.</w:t>
      </w:r>
    </w:p>
  </w:comment>
  <w:comment w:id="122" w:author="Carl Reed" w:date="2021-05-21T08:21:00Z" w:initials="CNR">
    <w:p w14:paraId="29A10795" w14:textId="77777777" w:rsidR="00FC6E2C" w:rsidRDefault="00FC6E2C">
      <w:pPr>
        <w:pStyle w:val="CommentText"/>
      </w:pPr>
      <w:r>
        <w:rPr>
          <w:rStyle w:val="CommentReference"/>
        </w:rPr>
        <w:annotationRef/>
      </w:r>
      <w:r>
        <w:t>Conformant to what? I am assuming OGC API conformance classes.</w:t>
      </w:r>
    </w:p>
  </w:comment>
  <w:comment w:id="123" w:author="Charles Heazel" w:date="2021-07-07T14:01:00Z" w:initials="CH">
    <w:p w14:paraId="48B3A649" w14:textId="57C31F21" w:rsidR="00607A8F" w:rsidRDefault="00607A8F">
      <w:pPr>
        <w:pStyle w:val="CommentText"/>
      </w:pPr>
      <w:r>
        <w:rPr>
          <w:rStyle w:val="CommentReference"/>
        </w:rPr>
        <w:annotationRef/>
      </w:r>
      <w:r>
        <w:t>Changed to “an OGC conformant Web API”. OGC conformance is described in section 3.</w:t>
      </w:r>
    </w:p>
  </w:comment>
  <w:comment w:id="124" w:author="Carl Reed" w:date="2021-05-21T08:22:00Z" w:initials="CNR">
    <w:p w14:paraId="21AC9C46" w14:textId="77777777" w:rsidR="00FC6E2C" w:rsidRDefault="00FC6E2C">
      <w:pPr>
        <w:pStyle w:val="CommentText"/>
      </w:pPr>
      <w:r>
        <w:rPr>
          <w:rStyle w:val="CommentReference"/>
        </w:rPr>
        <w:annotationRef/>
      </w:r>
      <w:r>
        <w:t>Which standard?</w:t>
      </w:r>
    </w:p>
  </w:comment>
  <w:comment w:id="125" w:author="Charles Heazel" w:date="2021-07-07T14:03:00Z" w:initials="CH">
    <w:p w14:paraId="738E10D9" w14:textId="1E2B68C1" w:rsidR="00607A8F" w:rsidRDefault="00607A8F">
      <w:pPr>
        <w:pStyle w:val="CommentText"/>
      </w:pPr>
      <w:r>
        <w:rPr>
          <w:rStyle w:val="CommentReference"/>
        </w:rPr>
        <w:annotationRef/>
      </w:r>
      <w:r>
        <w:t xml:space="preserve">Changed to “standard used to build the API and the associated resource types”. </w:t>
      </w:r>
    </w:p>
  </w:comment>
  <w:comment w:id="130" w:author="Carl Reed" w:date="2021-05-21T08:23:00Z" w:initials="CNR">
    <w:p w14:paraId="75F3E54B" w14:textId="77777777" w:rsidR="00FC6E2C" w:rsidRDefault="00FC6E2C">
      <w:pPr>
        <w:pStyle w:val="CommentText"/>
      </w:pPr>
      <w:r>
        <w:rPr>
          <w:rStyle w:val="CommentReference"/>
        </w:rPr>
        <w:annotationRef/>
      </w:r>
      <w:proofErr w:type="gramStart"/>
      <w:r>
        <w:t>Again</w:t>
      </w:r>
      <w:proofErr w:type="gramEnd"/>
      <w:r>
        <w:t xml:space="preserve"> ambiguous about which API and/or relationship between APIs.</w:t>
      </w:r>
    </w:p>
  </w:comment>
  <w:comment w:id="131" w:author="Charles Heazel" w:date="2021-07-07T14:07:00Z" w:initials="CH">
    <w:p w14:paraId="025E6545" w14:textId="35BDDCE7" w:rsidR="00607A8F" w:rsidRDefault="00607A8F">
      <w:pPr>
        <w:pStyle w:val="CommentText"/>
      </w:pPr>
      <w:r>
        <w:rPr>
          <w:rStyle w:val="CommentReference"/>
        </w:rPr>
        <w:annotationRef/>
      </w:r>
      <w:r>
        <w:t>Refers to “an API that happens to implement OGC API Standards” in the previous sentence.</w:t>
      </w:r>
    </w:p>
  </w:comment>
  <w:comment w:id="144" w:author="Carl Reed" w:date="2021-05-21T08:39:00Z" w:initials="CNR">
    <w:p w14:paraId="28B07378" w14:textId="77777777" w:rsidR="00FC6E2C" w:rsidRDefault="00FC6E2C">
      <w:pPr>
        <w:pStyle w:val="CommentText"/>
      </w:pPr>
      <w:r>
        <w:rPr>
          <w:rStyle w:val="CommentReference"/>
        </w:rPr>
        <w:annotationRef/>
      </w:r>
      <w:r>
        <w:t xml:space="preserve">What does this “it” </w:t>
      </w:r>
      <w:proofErr w:type="gramStart"/>
      <w:r>
        <w:t>refer</w:t>
      </w:r>
      <w:proofErr w:type="gramEnd"/>
      <w:r>
        <w:t xml:space="preserve"> to?</w:t>
      </w:r>
    </w:p>
  </w:comment>
  <w:comment w:id="145" w:author="Charles Heazel" w:date="2021-07-07T14:13:00Z" w:initials="CH">
    <w:p w14:paraId="1FB24EB7" w14:textId="32B70AAA" w:rsidR="00585DAE" w:rsidRDefault="00585DAE">
      <w:pPr>
        <w:pStyle w:val="CommentText"/>
      </w:pPr>
      <w:r>
        <w:rPr>
          <w:rStyle w:val="CommentReference"/>
        </w:rPr>
        <w:annotationRef/>
      </w:r>
      <w:r>
        <w:t>Changed to “the API definition” – this provides a reference for the subsequent “</w:t>
      </w:r>
      <w:proofErr w:type="spellStart"/>
      <w:proofErr w:type="gramStart"/>
      <w:r>
        <w:t>it”s</w:t>
      </w:r>
      <w:proofErr w:type="spellEnd"/>
      <w:r>
        <w:t>.</w:t>
      </w:r>
      <w:proofErr w:type="gramEnd"/>
    </w:p>
  </w:comment>
  <w:comment w:id="148" w:author="Carl Reed" w:date="2021-05-21T08:39:00Z" w:initials="CNR">
    <w:p w14:paraId="144A9AF0" w14:textId="77777777" w:rsidR="00FC6E2C" w:rsidRDefault="00FC6E2C">
      <w:pPr>
        <w:pStyle w:val="CommentText"/>
      </w:pPr>
      <w:r>
        <w:rPr>
          <w:rStyle w:val="CommentReference"/>
        </w:rPr>
        <w:annotationRef/>
      </w:r>
      <w:r>
        <w:t>Ditto</w:t>
      </w:r>
    </w:p>
  </w:comment>
  <w:comment w:id="149" w:author="Charles Heazel" w:date="2021-07-07T14:15:00Z" w:initials="CH">
    <w:p w14:paraId="39FC883A" w14:textId="501F72E4" w:rsidR="00585DAE" w:rsidRDefault="00585DAE">
      <w:pPr>
        <w:pStyle w:val="CommentText"/>
      </w:pPr>
      <w:r>
        <w:rPr>
          <w:rStyle w:val="CommentReference"/>
        </w:rPr>
        <w:annotationRef/>
      </w:r>
      <w:r>
        <w:t>Takes meaning from the first noun in this sentence</w:t>
      </w:r>
    </w:p>
  </w:comment>
  <w:comment w:id="152" w:author="Carl Reed" w:date="2021-05-21T08:40:00Z" w:initials="CNR">
    <w:p w14:paraId="0D26A296" w14:textId="77777777" w:rsidR="00FC6E2C" w:rsidRDefault="00FC6E2C">
      <w:pPr>
        <w:pStyle w:val="CommentText"/>
      </w:pPr>
      <w:r>
        <w:rPr>
          <w:rStyle w:val="CommentReference"/>
        </w:rPr>
        <w:annotationRef/>
      </w:r>
      <w:r>
        <w:t>Ditto.</w:t>
      </w:r>
    </w:p>
  </w:comment>
  <w:comment w:id="153" w:author="Charles Heazel" w:date="2021-07-07T14:15:00Z" w:initials="CH">
    <w:p w14:paraId="0ADAFD28" w14:textId="1E073E12" w:rsidR="00585DAE" w:rsidRDefault="00585DAE">
      <w:pPr>
        <w:pStyle w:val="CommentText"/>
      </w:pPr>
      <w:r>
        <w:rPr>
          <w:rStyle w:val="CommentReference"/>
        </w:rPr>
        <w:annotationRef/>
      </w:r>
      <w:r>
        <w:rPr>
          <w:rStyle w:val="CommentReference"/>
        </w:rPr>
        <w:t>Takes meaning from the first noun in the sentence.</w:t>
      </w:r>
    </w:p>
  </w:comment>
  <w:comment w:id="156" w:author="Carl Reed" w:date="2021-05-21T08:42:00Z" w:initials="CNR">
    <w:p w14:paraId="1E380D37" w14:textId="77777777" w:rsidR="00FC6E2C" w:rsidRDefault="00FC6E2C">
      <w:pPr>
        <w:pStyle w:val="CommentText"/>
      </w:pPr>
      <w:r>
        <w:rPr>
          <w:rStyle w:val="CommentReference"/>
        </w:rPr>
        <w:annotationRef/>
      </w:r>
      <w:r>
        <w:t xml:space="preserve">This is interesting. In CDB 2.0 work, the SWG is heavily focused on deterministic requirements with little (or no) wiggle room. I can see the need for fuzziness at the API interface level </w:t>
      </w:r>
      <w:r>
        <w:sym w:font="Wingdings" w:char="F04A"/>
      </w:r>
    </w:p>
  </w:comment>
  <w:comment w:id="157" w:author="Charles Heazel" w:date="2021-07-07T14:19:00Z" w:initials="CH">
    <w:p w14:paraId="3320F154" w14:textId="0C16312D" w:rsidR="00585DAE" w:rsidRDefault="00585DAE">
      <w:pPr>
        <w:pStyle w:val="CommentText"/>
      </w:pPr>
      <w:r>
        <w:rPr>
          <w:rStyle w:val="CommentReference"/>
        </w:rPr>
        <w:annotationRef/>
      </w:r>
      <w:r>
        <w:t xml:space="preserve">Many, very painful, discussions. This is a case where we have to accept the world as it is rather than how we would like it to be. </w:t>
      </w:r>
    </w:p>
  </w:comment>
  <w:comment w:id="164" w:author="Carl Reed" w:date="2021-05-21T08:54:00Z" w:initials="CNR">
    <w:p w14:paraId="675FBDB6" w14:textId="77777777" w:rsidR="00FC6E2C" w:rsidRDefault="00FC6E2C">
      <w:pPr>
        <w:pStyle w:val="CommentText"/>
      </w:pPr>
      <w:r>
        <w:rPr>
          <w:rStyle w:val="CommentReference"/>
        </w:rPr>
        <w:annotationRef/>
      </w:r>
      <w:r>
        <w:t>HTTP 1.1 in some places and HTTP/1.1 in other places.</w:t>
      </w:r>
    </w:p>
  </w:comment>
  <w:comment w:id="165" w:author="Charles Heazel" w:date="2021-07-07T14:23:00Z" w:initials="CH">
    <w:p w14:paraId="3FAFDAB2" w14:textId="59425CB5" w:rsidR="00C608F1" w:rsidRDefault="00C608F1">
      <w:pPr>
        <w:pStyle w:val="CommentText"/>
      </w:pPr>
      <w:r>
        <w:rPr>
          <w:rStyle w:val="CommentReference"/>
        </w:rPr>
        <w:annotationRef/>
      </w:r>
      <w:r>
        <w:t>It’s all HTTP 1.1 now</w:t>
      </w:r>
    </w:p>
  </w:comment>
  <w:comment w:id="167" w:author="Carl Reed" w:date="2021-05-21T08:56:00Z" w:initials="CNR">
    <w:p w14:paraId="5EFDDAF0" w14:textId="77777777" w:rsidR="00FC6E2C" w:rsidRDefault="00FC6E2C">
      <w:pPr>
        <w:pStyle w:val="CommentText"/>
      </w:pPr>
      <w:r>
        <w:rPr>
          <w:rStyle w:val="CommentReference"/>
        </w:rPr>
        <w:annotationRef/>
      </w:r>
      <w:r>
        <w:t xml:space="preserve">Sometimes lc and sometimes </w:t>
      </w:r>
      <w:proofErr w:type="spellStart"/>
      <w:r>
        <w:t>uc</w:t>
      </w:r>
      <w:proofErr w:type="spellEnd"/>
      <w:r>
        <w:t xml:space="preserve">. Should probably always be </w:t>
      </w:r>
      <w:proofErr w:type="spellStart"/>
      <w:r>
        <w:t>uc</w:t>
      </w:r>
      <w:proofErr w:type="spellEnd"/>
      <w:r>
        <w:t>.</w:t>
      </w:r>
    </w:p>
  </w:comment>
  <w:comment w:id="168" w:author="Charles Heazel" w:date="2021-07-07T14:25:00Z" w:initials="CH">
    <w:p w14:paraId="61EB78C6" w14:textId="601D1B80" w:rsidR="00C608F1" w:rsidRDefault="00C608F1">
      <w:pPr>
        <w:pStyle w:val="CommentText"/>
      </w:pPr>
      <w:r>
        <w:rPr>
          <w:rStyle w:val="CommentReference"/>
        </w:rPr>
        <w:annotationRef/>
      </w:r>
      <w:r>
        <w:t>Agree, if referring to a specific standard.</w:t>
      </w:r>
    </w:p>
  </w:comment>
  <w:comment w:id="181" w:author="Carl Reed" w:date="2021-05-21T09:01:00Z" w:initials="CNR">
    <w:p w14:paraId="4BC511A3" w14:textId="316C31C3" w:rsidR="00FC6E2C" w:rsidRDefault="00FC6E2C">
      <w:pPr>
        <w:pStyle w:val="CommentText"/>
      </w:pPr>
      <w:r>
        <w:rPr>
          <w:rStyle w:val="CommentReference"/>
        </w:rPr>
        <w:annotationRef/>
      </w:r>
      <w:r>
        <w:t>Which? OGC API or a b</w:t>
      </w:r>
      <w:r w:rsidR="00405232">
        <w:t>ro</w:t>
      </w:r>
      <w:r>
        <w:t>ader API implementing OGC API modules?</w:t>
      </w:r>
    </w:p>
  </w:comment>
  <w:comment w:id="182" w:author="Charles Heazel" w:date="2021-07-07T14:30:00Z" w:initials="CH">
    <w:p w14:paraId="57B4EE0B" w14:textId="43C4D76D" w:rsidR="00C608F1" w:rsidRDefault="00C608F1">
      <w:pPr>
        <w:pStyle w:val="CommentText"/>
      </w:pPr>
      <w:r>
        <w:rPr>
          <w:rStyle w:val="CommentReference"/>
        </w:rPr>
        <w:annotationRef/>
      </w:r>
      <w:r>
        <w:t>Changed to “The API Definition document for that server”</w:t>
      </w:r>
    </w:p>
  </w:comment>
  <w:comment w:id="195" w:author="Charles Heazel" w:date="2021-07-07T14:33:00Z" w:initials="CH">
    <w:p w14:paraId="7B52BBC0" w14:textId="7A424144" w:rsidR="00074335" w:rsidRDefault="00074335">
      <w:pPr>
        <w:pStyle w:val="CommentText"/>
      </w:pPr>
      <w:r>
        <w:rPr>
          <w:rStyle w:val="CommentReference"/>
        </w:rPr>
        <w:annotationRef/>
      </w:r>
      <w:r>
        <w:t>Changed to “The Geospatial field is a mathematical discipline. A clear”</w:t>
      </w:r>
    </w:p>
  </w:comment>
  <w:comment w:id="203" w:author="Carl Reed" w:date="2021-05-21T09:14:00Z" w:initials="CNR">
    <w:p w14:paraId="62427BFF" w14:textId="77777777" w:rsidR="00FC6E2C" w:rsidRDefault="00FC6E2C">
      <w:pPr>
        <w:pStyle w:val="CommentText"/>
      </w:pPr>
      <w:r>
        <w:rPr>
          <w:rStyle w:val="CommentReference"/>
        </w:rPr>
        <w:annotationRef/>
      </w:r>
      <w:r>
        <w:t xml:space="preserve">Any web API or an OGC Web API? I do not think that any and every Web API has a landing page. From what I have seen, actually very few other Web APIs have landing pages. </w:t>
      </w:r>
    </w:p>
  </w:comment>
  <w:comment w:id="204" w:author="Charles Heazel" w:date="2021-07-07T14:43:00Z" w:initials="CH">
    <w:p w14:paraId="70B3EA62" w14:textId="7A96AA05" w:rsidR="006D43A9" w:rsidRDefault="006D43A9">
      <w:pPr>
        <w:pStyle w:val="CommentText"/>
      </w:pPr>
      <w:r>
        <w:rPr>
          <w:rStyle w:val="CommentReference"/>
        </w:rPr>
        <w:annotationRef/>
      </w:r>
      <w:r>
        <w:t xml:space="preserve">Changed to “An OGC Web API”. </w:t>
      </w:r>
    </w:p>
    <w:p w14:paraId="680CB383" w14:textId="501554FE" w:rsidR="006D43A9" w:rsidRDefault="006D43A9">
      <w:pPr>
        <w:pStyle w:val="CommentText"/>
      </w:pPr>
      <w:r>
        <w:t xml:space="preserve">W3C has provided us with a definition of a landing page (included in the update to this Standard). The concept of a “root” node where the API paths begin is inherent in </w:t>
      </w:r>
      <w:proofErr w:type="spellStart"/>
      <w:r>
        <w:t>OpenAPI</w:t>
      </w:r>
      <w:proofErr w:type="spellEnd"/>
      <w:r>
        <w:t>. I don’t think we are out of the main stream here.</w:t>
      </w:r>
    </w:p>
  </w:comment>
  <w:comment w:id="205" w:author="Carl Reed" w:date="2021-05-21T09:14:00Z" w:initials="CNR">
    <w:p w14:paraId="2B9BC10D" w14:textId="77777777" w:rsidR="00255555" w:rsidRDefault="00255555">
      <w:pPr>
        <w:pStyle w:val="CommentText"/>
      </w:pPr>
      <w:r>
        <w:rPr>
          <w:rStyle w:val="CommentReference"/>
        </w:rPr>
        <w:annotationRef/>
      </w:r>
      <w:r>
        <w:t>What if the OGC API modules are buried inside some other API or application. Is the landing page necessary?</w:t>
      </w:r>
    </w:p>
  </w:comment>
  <w:comment w:id="206" w:author="Charles Heazel" w:date="2021-07-07T14:36:00Z" w:initials="CH">
    <w:p w14:paraId="5ACECA99" w14:textId="756DF23B" w:rsidR="00074335" w:rsidRDefault="00074335">
      <w:pPr>
        <w:pStyle w:val="CommentText"/>
      </w:pPr>
      <w:r>
        <w:rPr>
          <w:rStyle w:val="CommentReference"/>
        </w:rPr>
        <w:annotationRef/>
      </w:r>
      <w:r>
        <w:t>That’s why Part 1 is not mandatory. If you implement Part 1 then the landing page is mandatory.</w:t>
      </w:r>
    </w:p>
  </w:comment>
  <w:comment w:id="214" w:author="Carl Reed" w:date="2021-05-21T09:17:00Z" w:initials="CNR">
    <w:p w14:paraId="1149DA48" w14:textId="77777777" w:rsidR="00023C5F" w:rsidRDefault="00023C5F">
      <w:pPr>
        <w:pStyle w:val="CommentText"/>
      </w:pPr>
      <w:r>
        <w:rPr>
          <w:rStyle w:val="CommentReference"/>
        </w:rPr>
        <w:annotationRef/>
      </w:r>
      <w:r>
        <w:t>Every? Or OGC API implementation instances?</w:t>
      </w:r>
    </w:p>
  </w:comment>
  <w:comment w:id="215" w:author="Charles Heazel" w:date="2021-07-07T14:52:00Z" w:initials="CH">
    <w:p w14:paraId="5D6A8663" w14:textId="4675D2E0" w:rsidR="006D43A9" w:rsidRDefault="006D43A9">
      <w:pPr>
        <w:pStyle w:val="CommentText"/>
      </w:pPr>
      <w:r>
        <w:rPr>
          <w:rStyle w:val="CommentReference"/>
        </w:rPr>
        <w:annotationRef/>
      </w:r>
      <w:r>
        <w:t xml:space="preserve">“Every API </w:t>
      </w:r>
      <w:r w:rsidR="00E16D08">
        <w:t>implementation</w:t>
      </w:r>
      <w:r>
        <w:t>” – this is a best practice which is not limited to OGC APIs.</w:t>
      </w:r>
    </w:p>
  </w:comment>
  <w:comment w:id="216" w:author="Carl Reed" w:date="2021-05-21T09:18:00Z" w:initials="CNR">
    <w:p w14:paraId="5947A55E" w14:textId="77777777" w:rsidR="00023C5F" w:rsidRDefault="00023C5F">
      <w:pPr>
        <w:pStyle w:val="CommentText"/>
      </w:pPr>
      <w:r>
        <w:rPr>
          <w:rStyle w:val="CommentReference"/>
        </w:rPr>
        <w:annotationRef/>
      </w:r>
      <w:r>
        <w:t>I am assuming the OGC API implementation instance?</w:t>
      </w:r>
    </w:p>
  </w:comment>
  <w:comment w:id="217" w:author="Charles Heazel" w:date="2021-07-07T14:53:00Z" w:initials="CH">
    <w:p w14:paraId="3127B417" w14:textId="77C36F10" w:rsidR="00E16D08" w:rsidRDefault="00E16D08">
      <w:pPr>
        <w:pStyle w:val="CommentText"/>
      </w:pPr>
      <w:r>
        <w:rPr>
          <w:rStyle w:val="CommentReference"/>
        </w:rPr>
        <w:annotationRef/>
      </w:r>
      <w:r>
        <w:t>Changed to “used by client developers to understand the supported services,”</w:t>
      </w:r>
    </w:p>
  </w:comment>
  <w:comment w:id="229" w:author="Carl Reed" w:date="2021-05-24T09:33:00Z" w:initials="CR">
    <w:p w14:paraId="4D14E2B8" w14:textId="615EF2B6" w:rsidR="000070FE" w:rsidRDefault="000070FE">
      <w:pPr>
        <w:pStyle w:val="CommentText"/>
      </w:pPr>
      <w:r>
        <w:rPr>
          <w:rStyle w:val="CommentReference"/>
        </w:rPr>
        <w:annotationRef/>
      </w:r>
      <w:r>
        <w:t>That may?</w:t>
      </w:r>
    </w:p>
  </w:comment>
  <w:comment w:id="230" w:author="Charles Heazel" w:date="2021-07-07T15:03:00Z" w:initials="CH">
    <w:p w14:paraId="1F88A7C9" w14:textId="1089B252" w:rsidR="00E16D08" w:rsidRDefault="00E16D08">
      <w:pPr>
        <w:pStyle w:val="CommentText"/>
      </w:pPr>
      <w:r>
        <w:rPr>
          <w:rStyle w:val="CommentReference"/>
        </w:rPr>
        <w:annotationRef/>
      </w:r>
      <w:r>
        <w:t>That may be used</w:t>
      </w:r>
    </w:p>
  </w:comment>
  <w:comment w:id="243" w:author="Carl Reed" w:date="2021-05-24T09:38:00Z" w:initials="CR">
    <w:p w14:paraId="574C3C91" w14:textId="06CB0EC1" w:rsidR="00CA4FF7" w:rsidRDefault="00CA4FF7">
      <w:pPr>
        <w:pStyle w:val="CommentText"/>
      </w:pPr>
      <w:r>
        <w:rPr>
          <w:rStyle w:val="CommentReference"/>
        </w:rPr>
        <w:annotationRef/>
      </w:r>
      <w:r>
        <w:t xml:space="preserve">Am I missing something? If the objective is to return the actual geo content as an HTML document, what the heck would this look like? Is there guidance somewhere? Or is the suggestion that the OGC API instance is implemented as HTML? If there former, there are some real issues as HTML 5 as there is no native support for geometry. HTML5 does natively support SVG, Canvas, WebGL, and CSS3 3D features. And </w:t>
      </w:r>
      <w:proofErr w:type="gramStart"/>
      <w:r>
        <w:t>of course</w:t>
      </w:r>
      <w:proofErr w:type="gramEnd"/>
      <w:r>
        <w:t xml:space="preserve"> </w:t>
      </w:r>
      <w:proofErr w:type="spellStart"/>
      <w:r>
        <w:t>MapML</w:t>
      </w:r>
      <w:proofErr w:type="spellEnd"/>
      <w:r>
        <w:t xml:space="preserve"> is available. Or are there embedded links to the geodata resources? Anyway, perhaps some clarification?</w:t>
      </w:r>
    </w:p>
  </w:comment>
  <w:comment w:id="244" w:author="Charles Heazel" w:date="2021-07-07T15:07:00Z" w:initials="CH">
    <w:p w14:paraId="01238FAE" w14:textId="020C79E5" w:rsidR="00852906" w:rsidRDefault="00852906">
      <w:pPr>
        <w:pStyle w:val="CommentText"/>
      </w:pPr>
      <w:r>
        <w:rPr>
          <w:rStyle w:val="CommentReference"/>
        </w:rPr>
        <w:annotationRef/>
      </w:r>
      <w:r>
        <w:t xml:space="preserve">This is a battle I fought and lost. However, there is no geo content in Part 1. </w:t>
      </w:r>
      <w:proofErr w:type="gramStart"/>
      <w:r>
        <w:t>So</w:t>
      </w:r>
      <w:proofErr w:type="gramEnd"/>
      <w:r>
        <w:t xml:space="preserve"> no harm done (yet).</w:t>
      </w:r>
    </w:p>
  </w:comment>
  <w:comment w:id="245" w:author="Carl Reed" w:date="2021-05-24T09:47:00Z" w:initials="CR">
    <w:p w14:paraId="7255FF86" w14:textId="2A9689E2" w:rsidR="007E1B78" w:rsidRDefault="007E1B78">
      <w:pPr>
        <w:pStyle w:val="CommentText"/>
      </w:pPr>
      <w:r>
        <w:rPr>
          <w:rStyle w:val="CommentReference"/>
        </w:rPr>
        <w:annotationRef/>
      </w:r>
      <w:r>
        <w:t xml:space="preserve">From the JSON web site </w:t>
      </w:r>
      <w:r>
        <w:rPr>
          <w:rFonts w:ascii="Segoe UI Emoji" w:eastAsia="Segoe UI Emoji" w:hAnsi="Segoe UI Emoji" w:cs="Segoe UI Emoji"/>
        </w:rPr>
        <w:t>😊</w:t>
      </w:r>
    </w:p>
  </w:comment>
  <w:comment w:id="246" w:author="Charles Heazel" w:date="2021-07-07T15:10:00Z" w:initials="CH">
    <w:p w14:paraId="33AD0090" w14:textId="51896236" w:rsidR="00852906" w:rsidRDefault="00852906">
      <w:pPr>
        <w:pStyle w:val="CommentText"/>
      </w:pPr>
      <w:r>
        <w:rPr>
          <w:rStyle w:val="CommentReference"/>
        </w:rPr>
        <w:annotationRef/>
      </w:r>
      <w:r w:rsidR="00C5597C">
        <w:t>They have a strange idea of light-weight. I find it rather bloated myself. Now ASN.1 is light-weight.</w:t>
      </w:r>
    </w:p>
  </w:comment>
  <w:comment w:id="271" w:author="Carl Reed" w:date="2021-05-24T09:52:00Z" w:initials="CR">
    <w:p w14:paraId="22463ECF" w14:textId="607D1C30" w:rsidR="007E1B78" w:rsidRDefault="007E1B78">
      <w:pPr>
        <w:pStyle w:val="CommentText"/>
      </w:pPr>
      <w:r>
        <w:rPr>
          <w:rStyle w:val="CommentReference"/>
        </w:rPr>
        <w:annotationRef/>
      </w:r>
      <w:r>
        <w:t>By what?</w:t>
      </w:r>
    </w:p>
  </w:comment>
  <w:comment w:id="272" w:author="Charles Heazel" w:date="2021-07-07T15:21:00Z" w:initials="CH">
    <w:p w14:paraId="1E898158" w14:textId="44CF8AB9" w:rsidR="00C5597C" w:rsidRDefault="00C5597C">
      <w:pPr>
        <w:pStyle w:val="CommentText"/>
      </w:pPr>
      <w:r>
        <w:rPr>
          <w:rStyle w:val="CommentReference"/>
        </w:rPr>
        <w:annotationRef/>
      </w:r>
      <w:r>
        <w:t>Added “</w:t>
      </w:r>
      <w:r w:rsidRPr="00C5597C">
        <w:t>by Security Requirements defined at a lower level of the API.</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743F3" w15:done="0"/>
  <w15:commentEx w15:paraId="59406B73" w15:paraIdParent="260743F3" w15:done="0"/>
  <w15:commentEx w15:paraId="7FC676D9" w15:done="0"/>
  <w15:commentEx w15:paraId="24E3F09B" w15:paraIdParent="7FC676D9" w15:done="0"/>
  <w15:commentEx w15:paraId="7BCA5E29" w15:done="0"/>
  <w15:commentEx w15:paraId="0CFB5908" w15:paraIdParent="7BCA5E29" w15:done="0"/>
  <w15:commentEx w15:paraId="1D8B4A80" w15:done="0"/>
  <w15:commentEx w15:paraId="397A46DA" w15:paraIdParent="1D8B4A80" w15:done="0"/>
  <w15:commentEx w15:paraId="03B5D0DE" w15:done="0"/>
  <w15:commentEx w15:paraId="315812EF" w15:paraIdParent="03B5D0DE" w15:done="0"/>
  <w15:commentEx w15:paraId="711A893F" w15:done="0"/>
  <w15:commentEx w15:paraId="7813C437" w15:paraIdParent="711A893F" w15:done="0"/>
  <w15:commentEx w15:paraId="2210235C" w15:done="0"/>
  <w15:commentEx w15:paraId="323F7313" w15:paraIdParent="2210235C" w15:done="0"/>
  <w15:commentEx w15:paraId="6029426F" w15:done="0"/>
  <w15:commentEx w15:paraId="3DC77693" w15:paraIdParent="6029426F" w15:done="0"/>
  <w15:commentEx w15:paraId="29E67724" w15:done="0"/>
  <w15:commentEx w15:paraId="14D38008" w15:paraIdParent="29E67724" w15:done="0"/>
  <w15:commentEx w15:paraId="09755941" w15:done="0"/>
  <w15:commentEx w15:paraId="74110CD9" w15:paraIdParent="09755941" w15:done="0"/>
  <w15:commentEx w15:paraId="75EDB66D" w15:done="0"/>
  <w15:commentEx w15:paraId="482B4BA6" w15:paraIdParent="75EDB66D" w15:done="0"/>
  <w15:commentEx w15:paraId="54D58512" w15:done="0"/>
  <w15:commentEx w15:paraId="27DE7AE5" w15:paraIdParent="54D58512" w15:done="0"/>
  <w15:commentEx w15:paraId="07F9890D" w15:paraIdParent="54D58512" w15:done="0"/>
  <w15:commentEx w15:paraId="3B7C6D0F" w15:done="0"/>
  <w15:commentEx w15:paraId="1A4C6655" w15:paraIdParent="3B7C6D0F" w15:done="0"/>
  <w15:commentEx w15:paraId="2F709CDC" w15:done="0"/>
  <w15:commentEx w15:paraId="7D95985C" w15:paraIdParent="2F709CDC" w15:done="0"/>
  <w15:commentEx w15:paraId="0E3E778C" w15:done="0"/>
  <w15:commentEx w15:paraId="19126076" w15:paraIdParent="0E3E778C" w15:done="0"/>
  <w15:commentEx w15:paraId="0D7CDE40" w15:done="0"/>
  <w15:commentEx w15:paraId="0A66ED0F" w15:done="0"/>
  <w15:commentEx w15:paraId="5086131F" w15:paraIdParent="0A66ED0F" w15:done="0"/>
  <w15:commentEx w15:paraId="38EB2075" w15:done="0"/>
  <w15:commentEx w15:paraId="29A10795" w15:done="0"/>
  <w15:commentEx w15:paraId="48B3A649" w15:paraIdParent="29A10795" w15:done="0"/>
  <w15:commentEx w15:paraId="21AC9C46" w15:done="0"/>
  <w15:commentEx w15:paraId="738E10D9" w15:paraIdParent="21AC9C46" w15:done="0"/>
  <w15:commentEx w15:paraId="75F3E54B" w15:done="0"/>
  <w15:commentEx w15:paraId="025E6545" w15:paraIdParent="75F3E54B" w15:done="0"/>
  <w15:commentEx w15:paraId="28B07378" w15:done="0"/>
  <w15:commentEx w15:paraId="1FB24EB7" w15:paraIdParent="28B07378" w15:done="0"/>
  <w15:commentEx w15:paraId="144A9AF0" w15:done="0"/>
  <w15:commentEx w15:paraId="39FC883A" w15:paraIdParent="144A9AF0" w15:done="0"/>
  <w15:commentEx w15:paraId="0D26A296" w15:done="0"/>
  <w15:commentEx w15:paraId="0ADAFD28" w15:paraIdParent="0D26A296" w15:done="0"/>
  <w15:commentEx w15:paraId="1E380D37" w15:done="0"/>
  <w15:commentEx w15:paraId="3320F154" w15:paraIdParent="1E380D37" w15:done="0"/>
  <w15:commentEx w15:paraId="675FBDB6" w15:done="0"/>
  <w15:commentEx w15:paraId="3FAFDAB2" w15:paraIdParent="675FBDB6" w15:done="0"/>
  <w15:commentEx w15:paraId="5EFDDAF0" w15:done="0"/>
  <w15:commentEx w15:paraId="61EB78C6" w15:paraIdParent="5EFDDAF0" w15:done="0"/>
  <w15:commentEx w15:paraId="4BC511A3" w15:done="0"/>
  <w15:commentEx w15:paraId="57B4EE0B" w15:paraIdParent="4BC511A3" w15:done="0"/>
  <w15:commentEx w15:paraId="7B52BBC0" w15:done="0"/>
  <w15:commentEx w15:paraId="62427BFF" w15:done="0"/>
  <w15:commentEx w15:paraId="680CB383" w15:paraIdParent="62427BFF" w15:done="0"/>
  <w15:commentEx w15:paraId="2B9BC10D" w15:done="0"/>
  <w15:commentEx w15:paraId="5ACECA99" w15:paraIdParent="2B9BC10D" w15:done="0"/>
  <w15:commentEx w15:paraId="1149DA48" w15:done="0"/>
  <w15:commentEx w15:paraId="5D6A8663" w15:paraIdParent="1149DA48" w15:done="0"/>
  <w15:commentEx w15:paraId="5947A55E" w15:done="0"/>
  <w15:commentEx w15:paraId="3127B417" w15:paraIdParent="5947A55E" w15:done="0"/>
  <w15:commentEx w15:paraId="4D14E2B8" w15:done="0"/>
  <w15:commentEx w15:paraId="1F88A7C9" w15:paraIdParent="4D14E2B8" w15:done="0"/>
  <w15:commentEx w15:paraId="574C3C91" w15:done="0"/>
  <w15:commentEx w15:paraId="01238FAE" w15:paraIdParent="574C3C91" w15:done="0"/>
  <w15:commentEx w15:paraId="7255FF86" w15:done="0"/>
  <w15:commentEx w15:paraId="33AD0090" w15:paraIdParent="7255FF86" w15:done="0"/>
  <w15:commentEx w15:paraId="22463ECF" w15:done="0"/>
  <w15:commentEx w15:paraId="1E898158" w15:paraIdParent="22463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F0B5A" w16cex:dateUtc="2021-07-06T21:03:00Z"/>
  <w16cex:commentExtensible w16cex:durableId="248F0B72" w16cex:dateUtc="2021-07-06T21:03:00Z"/>
  <w16cex:commentExtensible w16cex:durableId="248F0272" w16cex:dateUtc="2021-07-06T20:25:00Z"/>
  <w16cex:commentExtensible w16cex:durableId="248F0007" w16cex:dateUtc="2021-07-06T20:15:00Z"/>
  <w16cex:commentExtensible w16cex:durableId="248F02EA" w16cex:dateUtc="2021-07-06T20:27:00Z"/>
  <w16cex:commentExtensible w16cex:durableId="248F0301" w16cex:dateUtc="2021-07-06T20:27:00Z"/>
  <w16cex:commentExtensible w16cex:durableId="248F04B4" w16cex:dateUtc="2021-07-06T20:35:00Z"/>
  <w16cex:commentExtensible w16cex:durableId="248F06CE" w16cex:dateUtc="2021-07-06T20:43:00Z"/>
  <w16cex:commentExtensible w16cex:durableId="248F0744" w16cex:dateUtc="2021-07-06T20:45:00Z"/>
  <w16cex:commentExtensible w16cex:durableId="248F0981" w16cex:dateUtc="2021-07-06T20:55:00Z"/>
  <w16cex:commentExtensible w16cex:durableId="248F0A48" w16cex:dateUtc="2021-07-06T20:58:00Z"/>
  <w16cex:commentExtensible w16cex:durableId="2455F701" w16cex:dateUtc="2021-05-24T15:57:00Z"/>
  <w16cex:commentExtensible w16cex:durableId="248F0C03" w16cex:dateUtc="2021-07-06T21:06:00Z"/>
  <w16cex:commentExtensible w16cex:durableId="248F0C1F" w16cex:dateUtc="2021-07-06T21:06:00Z"/>
  <w16cex:commentExtensible w16cex:durableId="248F0CE3" w16cex:dateUtc="2021-07-06T21:09:00Z"/>
  <w16cex:commentExtensible w16cex:durableId="248F0DF5" w16cex:dateUtc="2021-07-06T21:14:00Z"/>
  <w16cex:commentExtensible w16cex:durableId="248F0EFB" w16cex:dateUtc="2021-07-06T21:18:00Z"/>
  <w16cex:commentExtensible w16cex:durableId="248FE7D5" w16cex:dateUtc="2021-07-07T12:44:00Z"/>
  <w16cex:commentExtensible w16cex:durableId="24902F67" w16cex:dateUtc="2021-07-07T17:49:00Z"/>
  <w16cex:commentExtensible w16cex:durableId="24903237" w16cex:dateUtc="2021-07-07T18:01:00Z"/>
  <w16cex:commentExtensible w16cex:durableId="249032C5" w16cex:dateUtc="2021-07-07T18:03:00Z"/>
  <w16cex:commentExtensible w16cex:durableId="2490338F" w16cex:dateUtc="2021-07-07T18:07:00Z"/>
  <w16cex:commentExtensible w16cex:durableId="2490351B" w16cex:dateUtc="2021-07-07T18:13:00Z"/>
  <w16cex:commentExtensible w16cex:durableId="24903570" w16cex:dateUtc="2021-07-07T18:15:00Z"/>
  <w16cex:commentExtensible w16cex:durableId="2490358C" w16cex:dateUtc="2021-07-07T18:15:00Z"/>
  <w16cex:commentExtensible w16cex:durableId="24903681" w16cex:dateUtc="2021-07-07T18:19:00Z"/>
  <w16cex:commentExtensible w16cex:durableId="2490377E" w16cex:dateUtc="2021-07-07T18:23:00Z"/>
  <w16cex:commentExtensible w16cex:durableId="249037DF" w16cex:dateUtc="2021-07-07T18:25:00Z"/>
  <w16cex:commentExtensible w16cex:durableId="24903913" w16cex:dateUtc="2021-07-07T18:30:00Z"/>
  <w16cex:commentExtensible w16cex:durableId="249039D6" w16cex:dateUtc="2021-07-07T18:33:00Z"/>
  <w16cex:commentExtensible w16cex:durableId="24903C1F" w16cex:dateUtc="2021-07-07T18:43:00Z"/>
  <w16cex:commentExtensible w16cex:durableId="24903A68" w16cex:dateUtc="2021-07-07T18:36:00Z"/>
  <w16cex:commentExtensible w16cex:durableId="24903E18" w16cex:dateUtc="2021-07-07T18:52:00Z"/>
  <w16cex:commentExtensible w16cex:durableId="24903E76" w16cex:dateUtc="2021-07-07T18:53:00Z"/>
  <w16cex:commentExtensible w16cex:durableId="2455F171" w16cex:dateUtc="2021-05-24T15:33:00Z"/>
  <w16cex:commentExtensible w16cex:durableId="249040B1" w16cex:dateUtc="2021-07-07T19:03:00Z"/>
  <w16cex:commentExtensible w16cex:durableId="2455F28C" w16cex:dateUtc="2021-05-24T15:38:00Z"/>
  <w16cex:commentExtensible w16cex:durableId="249041A2" w16cex:dateUtc="2021-07-07T19:07:00Z"/>
  <w16cex:commentExtensible w16cex:durableId="2455F497" w16cex:dateUtc="2021-05-24T15:47:00Z"/>
  <w16cex:commentExtensible w16cex:durableId="2490424E" w16cex:dateUtc="2021-07-07T19:10:00Z"/>
  <w16cex:commentExtensible w16cex:durableId="2455F5C1" w16cex:dateUtc="2021-05-24T15:52:00Z"/>
  <w16cex:commentExtensible w16cex:durableId="249044ED" w16cex:dateUtc="2021-07-0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743F3" w16cid:durableId="2455EFB1"/>
  <w16cid:commentId w16cid:paraId="59406B73" w16cid:durableId="248F0B5A"/>
  <w16cid:commentId w16cid:paraId="7FC676D9" w16cid:durableId="2455EFB2"/>
  <w16cid:commentId w16cid:paraId="24E3F09B" w16cid:durableId="248F0B72"/>
  <w16cid:commentId w16cid:paraId="7BCA5E29" w16cid:durableId="2455EFB3"/>
  <w16cid:commentId w16cid:paraId="0CFB5908" w16cid:durableId="248F0272"/>
  <w16cid:commentId w16cid:paraId="1D8B4A80" w16cid:durableId="2455EFB4"/>
  <w16cid:commentId w16cid:paraId="397A46DA" w16cid:durableId="248F0007"/>
  <w16cid:commentId w16cid:paraId="03B5D0DE" w16cid:durableId="2455EFB5"/>
  <w16cid:commentId w16cid:paraId="315812EF" w16cid:durableId="248F02EA"/>
  <w16cid:commentId w16cid:paraId="711A893F" w16cid:durableId="2455EFB6"/>
  <w16cid:commentId w16cid:paraId="7813C437" w16cid:durableId="248F0301"/>
  <w16cid:commentId w16cid:paraId="2210235C" w16cid:durableId="2455EFB7"/>
  <w16cid:commentId w16cid:paraId="323F7313" w16cid:durableId="248F04B4"/>
  <w16cid:commentId w16cid:paraId="6029426F" w16cid:durableId="2455EFB8"/>
  <w16cid:commentId w16cid:paraId="3DC77693" w16cid:durableId="248F06CE"/>
  <w16cid:commentId w16cid:paraId="29E67724" w16cid:durableId="2455EFB9"/>
  <w16cid:commentId w16cid:paraId="14D38008" w16cid:durableId="248F0744"/>
  <w16cid:commentId w16cid:paraId="09755941" w16cid:durableId="2455EFBA"/>
  <w16cid:commentId w16cid:paraId="74110CD9" w16cid:durableId="248F0981"/>
  <w16cid:commentId w16cid:paraId="75EDB66D" w16cid:durableId="2455EFBB"/>
  <w16cid:commentId w16cid:paraId="482B4BA6" w16cid:durableId="248F0A48"/>
  <w16cid:commentId w16cid:paraId="54D58512" w16cid:durableId="2455F701"/>
  <w16cid:commentId w16cid:paraId="27DE7AE5" w16cid:durableId="248F0C03"/>
  <w16cid:commentId w16cid:paraId="07F9890D" w16cid:durableId="248F0C1F"/>
  <w16cid:commentId w16cid:paraId="3B7C6D0F" w16cid:durableId="2455EFBC"/>
  <w16cid:commentId w16cid:paraId="1A4C6655" w16cid:durableId="248F0CE3"/>
  <w16cid:commentId w16cid:paraId="2F709CDC" w16cid:durableId="2455EFBD"/>
  <w16cid:commentId w16cid:paraId="7D95985C" w16cid:durableId="248F0DF5"/>
  <w16cid:commentId w16cid:paraId="0E3E778C" w16cid:durableId="2455EFBE"/>
  <w16cid:commentId w16cid:paraId="19126076" w16cid:durableId="248F0EFB"/>
  <w16cid:commentId w16cid:paraId="0D7CDE40" w16cid:durableId="2455EFBF"/>
  <w16cid:commentId w16cid:paraId="0A66ED0F" w16cid:durableId="2455EFC0"/>
  <w16cid:commentId w16cid:paraId="5086131F" w16cid:durableId="248FE7D5"/>
  <w16cid:commentId w16cid:paraId="38EB2075" w16cid:durableId="24902F67"/>
  <w16cid:commentId w16cid:paraId="29A10795" w16cid:durableId="2455EFC1"/>
  <w16cid:commentId w16cid:paraId="48B3A649" w16cid:durableId="24903237"/>
  <w16cid:commentId w16cid:paraId="21AC9C46" w16cid:durableId="2455EFC2"/>
  <w16cid:commentId w16cid:paraId="738E10D9" w16cid:durableId="249032C5"/>
  <w16cid:commentId w16cid:paraId="75F3E54B" w16cid:durableId="2455EFC3"/>
  <w16cid:commentId w16cid:paraId="025E6545" w16cid:durableId="2490338F"/>
  <w16cid:commentId w16cid:paraId="28B07378" w16cid:durableId="2455EFC4"/>
  <w16cid:commentId w16cid:paraId="1FB24EB7" w16cid:durableId="2490351B"/>
  <w16cid:commentId w16cid:paraId="144A9AF0" w16cid:durableId="2455EFC5"/>
  <w16cid:commentId w16cid:paraId="39FC883A" w16cid:durableId="24903570"/>
  <w16cid:commentId w16cid:paraId="0D26A296" w16cid:durableId="2455EFC6"/>
  <w16cid:commentId w16cid:paraId="0ADAFD28" w16cid:durableId="2490358C"/>
  <w16cid:commentId w16cid:paraId="1E380D37" w16cid:durableId="2455EFC7"/>
  <w16cid:commentId w16cid:paraId="3320F154" w16cid:durableId="24903681"/>
  <w16cid:commentId w16cid:paraId="675FBDB6" w16cid:durableId="2455EFC8"/>
  <w16cid:commentId w16cid:paraId="3FAFDAB2" w16cid:durableId="2490377E"/>
  <w16cid:commentId w16cid:paraId="5EFDDAF0" w16cid:durableId="2455EFC9"/>
  <w16cid:commentId w16cid:paraId="61EB78C6" w16cid:durableId="249037DF"/>
  <w16cid:commentId w16cid:paraId="4BC511A3" w16cid:durableId="2455EFCA"/>
  <w16cid:commentId w16cid:paraId="57B4EE0B" w16cid:durableId="24903913"/>
  <w16cid:commentId w16cid:paraId="7B52BBC0" w16cid:durableId="249039D6"/>
  <w16cid:commentId w16cid:paraId="62427BFF" w16cid:durableId="2455EFCB"/>
  <w16cid:commentId w16cid:paraId="680CB383" w16cid:durableId="24903C1F"/>
  <w16cid:commentId w16cid:paraId="2B9BC10D" w16cid:durableId="2455EFCC"/>
  <w16cid:commentId w16cid:paraId="5ACECA99" w16cid:durableId="24903A68"/>
  <w16cid:commentId w16cid:paraId="1149DA48" w16cid:durableId="2455EFCD"/>
  <w16cid:commentId w16cid:paraId="5D6A8663" w16cid:durableId="24903E18"/>
  <w16cid:commentId w16cid:paraId="5947A55E" w16cid:durableId="2455EFCE"/>
  <w16cid:commentId w16cid:paraId="3127B417" w16cid:durableId="24903E76"/>
  <w16cid:commentId w16cid:paraId="4D14E2B8" w16cid:durableId="2455F171"/>
  <w16cid:commentId w16cid:paraId="1F88A7C9" w16cid:durableId="249040B1"/>
  <w16cid:commentId w16cid:paraId="574C3C91" w16cid:durableId="2455F28C"/>
  <w16cid:commentId w16cid:paraId="01238FAE" w16cid:durableId="249041A2"/>
  <w16cid:commentId w16cid:paraId="7255FF86" w16cid:durableId="2455F497"/>
  <w16cid:commentId w16cid:paraId="33AD0090" w16cid:durableId="2490424E"/>
  <w16cid:commentId w16cid:paraId="22463ECF" w16cid:durableId="2455F5C1"/>
  <w16cid:commentId w16cid:paraId="1E898158" w16cid:durableId="249044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38"/>
    <w:multiLevelType w:val="multilevel"/>
    <w:tmpl w:val="4DA6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01C6"/>
    <w:multiLevelType w:val="multilevel"/>
    <w:tmpl w:val="6B0A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B5CB1"/>
    <w:multiLevelType w:val="multilevel"/>
    <w:tmpl w:val="9690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411B6"/>
    <w:multiLevelType w:val="multilevel"/>
    <w:tmpl w:val="3A0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1EC"/>
    <w:multiLevelType w:val="multilevel"/>
    <w:tmpl w:val="331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1285C"/>
    <w:multiLevelType w:val="multilevel"/>
    <w:tmpl w:val="3AC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B73AB"/>
    <w:multiLevelType w:val="multilevel"/>
    <w:tmpl w:val="4A0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15D32"/>
    <w:multiLevelType w:val="multilevel"/>
    <w:tmpl w:val="443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C53B1"/>
    <w:multiLevelType w:val="multilevel"/>
    <w:tmpl w:val="F04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A2625"/>
    <w:multiLevelType w:val="multilevel"/>
    <w:tmpl w:val="499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E39CD"/>
    <w:multiLevelType w:val="multilevel"/>
    <w:tmpl w:val="729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C382A"/>
    <w:multiLevelType w:val="multilevel"/>
    <w:tmpl w:val="CF1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755EB"/>
    <w:multiLevelType w:val="multilevel"/>
    <w:tmpl w:val="E2BA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53190"/>
    <w:multiLevelType w:val="multilevel"/>
    <w:tmpl w:val="41F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556BE"/>
    <w:multiLevelType w:val="hybridMultilevel"/>
    <w:tmpl w:val="D50EF2D6"/>
    <w:lvl w:ilvl="0" w:tplc="E7BCD0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31D4B"/>
    <w:multiLevelType w:val="multilevel"/>
    <w:tmpl w:val="E08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63CB8"/>
    <w:multiLevelType w:val="multilevel"/>
    <w:tmpl w:val="41D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22B8C"/>
    <w:multiLevelType w:val="multilevel"/>
    <w:tmpl w:val="CA3A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1C2D74"/>
    <w:multiLevelType w:val="multilevel"/>
    <w:tmpl w:val="E83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65D5A"/>
    <w:multiLevelType w:val="multilevel"/>
    <w:tmpl w:val="2C7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D12BE"/>
    <w:multiLevelType w:val="multilevel"/>
    <w:tmpl w:val="903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2"/>
  </w:num>
  <w:num w:numId="4">
    <w:abstractNumId w:val="3"/>
  </w:num>
  <w:num w:numId="5">
    <w:abstractNumId w:val="9"/>
  </w:num>
  <w:num w:numId="6">
    <w:abstractNumId w:val="16"/>
  </w:num>
  <w:num w:numId="7">
    <w:abstractNumId w:val="1"/>
  </w:num>
  <w:num w:numId="8">
    <w:abstractNumId w:val="5"/>
  </w:num>
  <w:num w:numId="9">
    <w:abstractNumId w:val="2"/>
  </w:num>
  <w:num w:numId="10">
    <w:abstractNumId w:val="13"/>
  </w:num>
  <w:num w:numId="11">
    <w:abstractNumId w:val="15"/>
  </w:num>
  <w:num w:numId="12">
    <w:abstractNumId w:val="7"/>
  </w:num>
  <w:num w:numId="13">
    <w:abstractNumId w:val="17"/>
  </w:num>
  <w:num w:numId="14">
    <w:abstractNumId w:val="20"/>
  </w:num>
  <w:num w:numId="15">
    <w:abstractNumId w:val="10"/>
  </w:num>
  <w:num w:numId="16">
    <w:abstractNumId w:val="19"/>
  </w:num>
  <w:num w:numId="17">
    <w:abstractNumId w:val="11"/>
  </w:num>
  <w:num w:numId="18">
    <w:abstractNumId w:val="6"/>
  </w:num>
  <w:num w:numId="19">
    <w:abstractNumId w:val="8"/>
  </w:num>
  <w:num w:numId="20">
    <w:abstractNumId w:val="4"/>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 Reed">
    <w15:presenceInfo w15:providerId="Windows Live" w15:userId="6d17b50bb60df2f0"/>
  </w15:person>
  <w15:person w15:author="Charles Heazel">
    <w15:presenceInfo w15:providerId="AD" w15:userId="S-1-5-21-2545119012-2638634899-1092250789-1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EE"/>
    <w:rsid w:val="000070FE"/>
    <w:rsid w:val="00023C5F"/>
    <w:rsid w:val="00074335"/>
    <w:rsid w:val="00096C5A"/>
    <w:rsid w:val="000D116D"/>
    <w:rsid w:val="001417B5"/>
    <w:rsid w:val="00232318"/>
    <w:rsid w:val="00255555"/>
    <w:rsid w:val="00296559"/>
    <w:rsid w:val="00343B78"/>
    <w:rsid w:val="00353CD0"/>
    <w:rsid w:val="00390EAE"/>
    <w:rsid w:val="003C5F50"/>
    <w:rsid w:val="003D4E98"/>
    <w:rsid w:val="00405232"/>
    <w:rsid w:val="00436C80"/>
    <w:rsid w:val="00565F6F"/>
    <w:rsid w:val="005722B5"/>
    <w:rsid w:val="00585DAE"/>
    <w:rsid w:val="0059007C"/>
    <w:rsid w:val="005E2E65"/>
    <w:rsid w:val="00607A8F"/>
    <w:rsid w:val="006667EE"/>
    <w:rsid w:val="006D43A9"/>
    <w:rsid w:val="006D5CCE"/>
    <w:rsid w:val="00766375"/>
    <w:rsid w:val="007E1B78"/>
    <w:rsid w:val="00802BF6"/>
    <w:rsid w:val="00852906"/>
    <w:rsid w:val="008F475A"/>
    <w:rsid w:val="009159CB"/>
    <w:rsid w:val="009A54B0"/>
    <w:rsid w:val="00A335AE"/>
    <w:rsid w:val="00B021B8"/>
    <w:rsid w:val="00B06F6A"/>
    <w:rsid w:val="00B14E1C"/>
    <w:rsid w:val="00B31C91"/>
    <w:rsid w:val="00C5597C"/>
    <w:rsid w:val="00C608F1"/>
    <w:rsid w:val="00C96FB5"/>
    <w:rsid w:val="00CA4FF7"/>
    <w:rsid w:val="00CD1BFE"/>
    <w:rsid w:val="00CD6306"/>
    <w:rsid w:val="00D72048"/>
    <w:rsid w:val="00E16D08"/>
    <w:rsid w:val="00E932BD"/>
    <w:rsid w:val="00EC39A7"/>
    <w:rsid w:val="00FC6E2C"/>
    <w:rsid w:val="00FD2287"/>
    <w:rsid w:val="00FF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4DFD"/>
  <w15:docId w15:val="{39DFE6D2-D2A6-40DE-A616-2AAC967D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EE"/>
    <w:pPr>
      <w:ind w:left="720"/>
      <w:contextualSpacing/>
    </w:pPr>
  </w:style>
  <w:style w:type="paragraph" w:styleId="NormalWeb">
    <w:name w:val="Normal (Web)"/>
    <w:basedOn w:val="Normal"/>
    <w:uiPriority w:val="99"/>
    <w:semiHidden/>
    <w:unhideWhenUsed/>
    <w:rsid w:val="00666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7EE"/>
    <w:rPr>
      <w:b/>
      <w:bCs/>
    </w:rPr>
  </w:style>
  <w:style w:type="character" w:styleId="Hyperlink">
    <w:name w:val="Hyperlink"/>
    <w:basedOn w:val="DefaultParagraphFont"/>
    <w:uiPriority w:val="99"/>
    <w:semiHidden/>
    <w:unhideWhenUsed/>
    <w:rsid w:val="006667EE"/>
    <w:rPr>
      <w:color w:val="0000FF"/>
      <w:u w:val="single"/>
    </w:rPr>
  </w:style>
  <w:style w:type="character" w:styleId="CommentReference">
    <w:name w:val="annotation reference"/>
    <w:basedOn w:val="DefaultParagraphFont"/>
    <w:uiPriority w:val="99"/>
    <w:semiHidden/>
    <w:unhideWhenUsed/>
    <w:rsid w:val="006667EE"/>
    <w:rPr>
      <w:sz w:val="16"/>
      <w:szCs w:val="16"/>
    </w:rPr>
  </w:style>
  <w:style w:type="paragraph" w:styleId="CommentText">
    <w:name w:val="annotation text"/>
    <w:basedOn w:val="Normal"/>
    <w:link w:val="CommentTextChar"/>
    <w:uiPriority w:val="99"/>
    <w:semiHidden/>
    <w:unhideWhenUsed/>
    <w:rsid w:val="006667EE"/>
    <w:pPr>
      <w:spacing w:line="240" w:lineRule="auto"/>
    </w:pPr>
    <w:rPr>
      <w:sz w:val="20"/>
      <w:szCs w:val="20"/>
    </w:rPr>
  </w:style>
  <w:style w:type="character" w:customStyle="1" w:styleId="CommentTextChar">
    <w:name w:val="Comment Text Char"/>
    <w:basedOn w:val="DefaultParagraphFont"/>
    <w:link w:val="CommentText"/>
    <w:uiPriority w:val="99"/>
    <w:semiHidden/>
    <w:rsid w:val="006667EE"/>
    <w:rPr>
      <w:sz w:val="20"/>
      <w:szCs w:val="20"/>
    </w:rPr>
  </w:style>
  <w:style w:type="paragraph" w:styleId="CommentSubject">
    <w:name w:val="annotation subject"/>
    <w:basedOn w:val="CommentText"/>
    <w:next w:val="CommentText"/>
    <w:link w:val="CommentSubjectChar"/>
    <w:uiPriority w:val="99"/>
    <w:semiHidden/>
    <w:unhideWhenUsed/>
    <w:rsid w:val="006667EE"/>
    <w:rPr>
      <w:b/>
      <w:bCs/>
    </w:rPr>
  </w:style>
  <w:style w:type="character" w:customStyle="1" w:styleId="CommentSubjectChar">
    <w:name w:val="Comment Subject Char"/>
    <w:basedOn w:val="CommentTextChar"/>
    <w:link w:val="CommentSubject"/>
    <w:uiPriority w:val="99"/>
    <w:semiHidden/>
    <w:rsid w:val="006667EE"/>
    <w:rPr>
      <w:b/>
      <w:bCs/>
      <w:sz w:val="20"/>
      <w:szCs w:val="20"/>
    </w:rPr>
  </w:style>
  <w:style w:type="paragraph" w:styleId="BalloonText">
    <w:name w:val="Balloon Text"/>
    <w:basedOn w:val="Normal"/>
    <w:link w:val="BalloonTextChar"/>
    <w:uiPriority w:val="99"/>
    <w:semiHidden/>
    <w:unhideWhenUsed/>
    <w:rsid w:val="00666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7EE"/>
    <w:rPr>
      <w:rFonts w:ascii="Tahoma" w:hAnsi="Tahoma" w:cs="Tahoma"/>
      <w:sz w:val="16"/>
      <w:szCs w:val="16"/>
    </w:rPr>
  </w:style>
  <w:style w:type="character" w:customStyle="1" w:styleId="acopre">
    <w:name w:val="acopre"/>
    <w:basedOn w:val="DefaultParagraphFont"/>
    <w:rsid w:val="007E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37571">
      <w:bodyDiv w:val="1"/>
      <w:marLeft w:val="0"/>
      <w:marRight w:val="0"/>
      <w:marTop w:val="0"/>
      <w:marBottom w:val="0"/>
      <w:divBdr>
        <w:top w:val="none" w:sz="0" w:space="0" w:color="auto"/>
        <w:left w:val="none" w:sz="0" w:space="0" w:color="auto"/>
        <w:bottom w:val="none" w:sz="0" w:space="0" w:color="auto"/>
        <w:right w:val="none" w:sz="0" w:space="0" w:color="auto"/>
      </w:divBdr>
      <w:divsChild>
        <w:div w:id="1656641382">
          <w:marLeft w:val="0"/>
          <w:marRight w:val="0"/>
          <w:marTop w:val="0"/>
          <w:marBottom w:val="0"/>
          <w:divBdr>
            <w:top w:val="none" w:sz="0" w:space="0" w:color="auto"/>
            <w:left w:val="none" w:sz="0" w:space="0" w:color="auto"/>
            <w:bottom w:val="none" w:sz="0" w:space="0" w:color="auto"/>
            <w:right w:val="none" w:sz="0" w:space="0" w:color="auto"/>
          </w:divBdr>
          <w:divsChild>
            <w:div w:id="2001421392">
              <w:marLeft w:val="0"/>
              <w:marRight w:val="0"/>
              <w:marTop w:val="0"/>
              <w:marBottom w:val="0"/>
              <w:divBdr>
                <w:top w:val="none" w:sz="0" w:space="0" w:color="auto"/>
                <w:left w:val="none" w:sz="0" w:space="0" w:color="auto"/>
                <w:bottom w:val="none" w:sz="0" w:space="0" w:color="auto"/>
                <w:right w:val="none" w:sz="0" w:space="0" w:color="auto"/>
              </w:divBdr>
              <w:divsChild>
                <w:div w:id="1352801948">
                  <w:marLeft w:val="0"/>
                  <w:marRight w:val="0"/>
                  <w:marTop w:val="0"/>
                  <w:marBottom w:val="0"/>
                  <w:divBdr>
                    <w:top w:val="none" w:sz="0" w:space="0" w:color="auto"/>
                    <w:left w:val="none" w:sz="0" w:space="0" w:color="auto"/>
                    <w:bottom w:val="none" w:sz="0" w:space="0" w:color="auto"/>
                    <w:right w:val="none" w:sz="0" w:space="0" w:color="auto"/>
                  </w:divBdr>
                </w:div>
                <w:div w:id="2069955481">
                  <w:marLeft w:val="0"/>
                  <w:marRight w:val="0"/>
                  <w:marTop w:val="0"/>
                  <w:marBottom w:val="0"/>
                  <w:divBdr>
                    <w:top w:val="none" w:sz="0" w:space="0" w:color="auto"/>
                    <w:left w:val="none" w:sz="0" w:space="0" w:color="auto"/>
                    <w:bottom w:val="none" w:sz="0" w:space="0" w:color="auto"/>
                    <w:right w:val="none" w:sz="0" w:space="0" w:color="auto"/>
                  </w:divBdr>
                  <w:divsChild>
                    <w:div w:id="1402407062">
                      <w:marLeft w:val="0"/>
                      <w:marRight w:val="0"/>
                      <w:marTop w:val="0"/>
                      <w:marBottom w:val="0"/>
                      <w:divBdr>
                        <w:top w:val="none" w:sz="0" w:space="0" w:color="auto"/>
                        <w:left w:val="none" w:sz="0" w:space="0" w:color="auto"/>
                        <w:bottom w:val="none" w:sz="0" w:space="0" w:color="auto"/>
                        <w:right w:val="none" w:sz="0" w:space="0" w:color="auto"/>
                      </w:divBdr>
                    </w:div>
                  </w:divsChild>
                </w:div>
                <w:div w:id="2146268626">
                  <w:marLeft w:val="0"/>
                  <w:marRight w:val="0"/>
                  <w:marTop w:val="0"/>
                  <w:marBottom w:val="0"/>
                  <w:divBdr>
                    <w:top w:val="none" w:sz="0" w:space="0" w:color="auto"/>
                    <w:left w:val="none" w:sz="0" w:space="0" w:color="auto"/>
                    <w:bottom w:val="none" w:sz="0" w:space="0" w:color="auto"/>
                    <w:right w:val="none" w:sz="0" w:space="0" w:color="auto"/>
                  </w:divBdr>
                  <w:divsChild>
                    <w:div w:id="3799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90">
              <w:marLeft w:val="0"/>
              <w:marRight w:val="0"/>
              <w:marTop w:val="0"/>
              <w:marBottom w:val="0"/>
              <w:divBdr>
                <w:top w:val="none" w:sz="0" w:space="0" w:color="auto"/>
                <w:left w:val="none" w:sz="0" w:space="0" w:color="auto"/>
                <w:bottom w:val="none" w:sz="0" w:space="0" w:color="auto"/>
                <w:right w:val="none" w:sz="0" w:space="0" w:color="auto"/>
              </w:divBdr>
              <w:divsChild>
                <w:div w:id="1452045488">
                  <w:marLeft w:val="0"/>
                  <w:marRight w:val="0"/>
                  <w:marTop w:val="0"/>
                  <w:marBottom w:val="0"/>
                  <w:divBdr>
                    <w:top w:val="none" w:sz="0" w:space="0" w:color="auto"/>
                    <w:left w:val="none" w:sz="0" w:space="0" w:color="auto"/>
                    <w:bottom w:val="none" w:sz="0" w:space="0" w:color="auto"/>
                    <w:right w:val="none" w:sz="0" w:space="0" w:color="auto"/>
                  </w:divBdr>
                </w:div>
                <w:div w:id="1087577190">
                  <w:marLeft w:val="0"/>
                  <w:marRight w:val="0"/>
                  <w:marTop w:val="0"/>
                  <w:marBottom w:val="0"/>
                  <w:divBdr>
                    <w:top w:val="none" w:sz="0" w:space="0" w:color="auto"/>
                    <w:left w:val="none" w:sz="0" w:space="0" w:color="auto"/>
                    <w:bottom w:val="none" w:sz="0" w:space="0" w:color="auto"/>
                    <w:right w:val="none" w:sz="0" w:space="0" w:color="auto"/>
                  </w:divBdr>
                  <w:divsChild>
                    <w:div w:id="522936098">
                      <w:marLeft w:val="0"/>
                      <w:marRight w:val="0"/>
                      <w:marTop w:val="0"/>
                      <w:marBottom w:val="0"/>
                      <w:divBdr>
                        <w:top w:val="none" w:sz="0" w:space="0" w:color="auto"/>
                        <w:left w:val="none" w:sz="0" w:space="0" w:color="auto"/>
                        <w:bottom w:val="none" w:sz="0" w:space="0" w:color="auto"/>
                        <w:right w:val="none" w:sz="0" w:space="0" w:color="auto"/>
                      </w:divBdr>
                    </w:div>
                  </w:divsChild>
                </w:div>
                <w:div w:id="1455127165">
                  <w:marLeft w:val="0"/>
                  <w:marRight w:val="0"/>
                  <w:marTop w:val="0"/>
                  <w:marBottom w:val="0"/>
                  <w:divBdr>
                    <w:top w:val="none" w:sz="0" w:space="0" w:color="auto"/>
                    <w:left w:val="none" w:sz="0" w:space="0" w:color="auto"/>
                    <w:bottom w:val="none" w:sz="0" w:space="0" w:color="auto"/>
                    <w:right w:val="none" w:sz="0" w:space="0" w:color="auto"/>
                  </w:divBdr>
                  <w:divsChild>
                    <w:div w:id="251816202">
                      <w:marLeft w:val="0"/>
                      <w:marRight w:val="0"/>
                      <w:marTop w:val="0"/>
                      <w:marBottom w:val="0"/>
                      <w:divBdr>
                        <w:top w:val="none" w:sz="0" w:space="0" w:color="auto"/>
                        <w:left w:val="none" w:sz="0" w:space="0" w:color="auto"/>
                        <w:bottom w:val="none" w:sz="0" w:space="0" w:color="auto"/>
                        <w:right w:val="none" w:sz="0" w:space="0" w:color="auto"/>
                      </w:divBdr>
                    </w:div>
                  </w:divsChild>
                </w:div>
                <w:div w:id="627247828">
                  <w:marLeft w:val="0"/>
                  <w:marRight w:val="0"/>
                  <w:marTop w:val="0"/>
                  <w:marBottom w:val="0"/>
                  <w:divBdr>
                    <w:top w:val="none" w:sz="0" w:space="0" w:color="auto"/>
                    <w:left w:val="none" w:sz="0" w:space="0" w:color="auto"/>
                    <w:bottom w:val="none" w:sz="0" w:space="0" w:color="auto"/>
                    <w:right w:val="none" w:sz="0" w:space="0" w:color="auto"/>
                  </w:divBdr>
                </w:div>
                <w:div w:id="1649556918">
                  <w:marLeft w:val="0"/>
                  <w:marRight w:val="0"/>
                  <w:marTop w:val="0"/>
                  <w:marBottom w:val="0"/>
                  <w:divBdr>
                    <w:top w:val="none" w:sz="0" w:space="0" w:color="auto"/>
                    <w:left w:val="none" w:sz="0" w:space="0" w:color="auto"/>
                    <w:bottom w:val="none" w:sz="0" w:space="0" w:color="auto"/>
                    <w:right w:val="none" w:sz="0" w:space="0" w:color="auto"/>
                  </w:divBdr>
                </w:div>
              </w:divsChild>
            </w:div>
            <w:div w:id="1242838824">
              <w:marLeft w:val="0"/>
              <w:marRight w:val="0"/>
              <w:marTop w:val="0"/>
              <w:marBottom w:val="0"/>
              <w:divBdr>
                <w:top w:val="none" w:sz="0" w:space="0" w:color="auto"/>
                <w:left w:val="none" w:sz="0" w:space="0" w:color="auto"/>
                <w:bottom w:val="none" w:sz="0" w:space="0" w:color="auto"/>
                <w:right w:val="none" w:sz="0" w:space="0" w:color="auto"/>
              </w:divBdr>
              <w:divsChild>
                <w:div w:id="1824659537">
                  <w:marLeft w:val="0"/>
                  <w:marRight w:val="0"/>
                  <w:marTop w:val="0"/>
                  <w:marBottom w:val="0"/>
                  <w:divBdr>
                    <w:top w:val="none" w:sz="0" w:space="0" w:color="auto"/>
                    <w:left w:val="none" w:sz="0" w:space="0" w:color="auto"/>
                    <w:bottom w:val="none" w:sz="0" w:space="0" w:color="auto"/>
                    <w:right w:val="none" w:sz="0" w:space="0" w:color="auto"/>
                  </w:divBdr>
                </w:div>
                <w:div w:id="214392073">
                  <w:marLeft w:val="0"/>
                  <w:marRight w:val="0"/>
                  <w:marTop w:val="0"/>
                  <w:marBottom w:val="0"/>
                  <w:divBdr>
                    <w:top w:val="none" w:sz="0" w:space="0" w:color="auto"/>
                    <w:left w:val="none" w:sz="0" w:space="0" w:color="auto"/>
                    <w:bottom w:val="none" w:sz="0" w:space="0" w:color="auto"/>
                    <w:right w:val="none" w:sz="0" w:space="0" w:color="auto"/>
                  </w:divBdr>
                  <w:divsChild>
                    <w:div w:id="1653756170">
                      <w:marLeft w:val="0"/>
                      <w:marRight w:val="0"/>
                      <w:marTop w:val="0"/>
                      <w:marBottom w:val="0"/>
                      <w:divBdr>
                        <w:top w:val="none" w:sz="0" w:space="0" w:color="auto"/>
                        <w:left w:val="none" w:sz="0" w:space="0" w:color="auto"/>
                        <w:bottom w:val="none" w:sz="0" w:space="0" w:color="auto"/>
                        <w:right w:val="none" w:sz="0" w:space="0" w:color="auto"/>
                      </w:divBdr>
                    </w:div>
                  </w:divsChild>
                </w:div>
                <w:div w:id="1114515253">
                  <w:marLeft w:val="0"/>
                  <w:marRight w:val="0"/>
                  <w:marTop w:val="0"/>
                  <w:marBottom w:val="0"/>
                  <w:divBdr>
                    <w:top w:val="none" w:sz="0" w:space="0" w:color="auto"/>
                    <w:left w:val="none" w:sz="0" w:space="0" w:color="auto"/>
                    <w:bottom w:val="none" w:sz="0" w:space="0" w:color="auto"/>
                    <w:right w:val="none" w:sz="0" w:space="0" w:color="auto"/>
                  </w:divBdr>
                  <w:divsChild>
                    <w:div w:id="1208300379">
                      <w:marLeft w:val="0"/>
                      <w:marRight w:val="0"/>
                      <w:marTop w:val="0"/>
                      <w:marBottom w:val="0"/>
                      <w:divBdr>
                        <w:top w:val="none" w:sz="0" w:space="0" w:color="auto"/>
                        <w:left w:val="none" w:sz="0" w:space="0" w:color="auto"/>
                        <w:bottom w:val="none" w:sz="0" w:space="0" w:color="auto"/>
                        <w:right w:val="none" w:sz="0" w:space="0" w:color="auto"/>
                      </w:divBdr>
                    </w:div>
                  </w:divsChild>
                </w:div>
                <w:div w:id="724528761">
                  <w:marLeft w:val="0"/>
                  <w:marRight w:val="0"/>
                  <w:marTop w:val="0"/>
                  <w:marBottom w:val="0"/>
                  <w:divBdr>
                    <w:top w:val="none" w:sz="0" w:space="0" w:color="auto"/>
                    <w:left w:val="none" w:sz="0" w:space="0" w:color="auto"/>
                    <w:bottom w:val="none" w:sz="0" w:space="0" w:color="auto"/>
                    <w:right w:val="none" w:sz="0" w:space="0" w:color="auto"/>
                  </w:divBdr>
                </w:div>
                <w:div w:id="1211572872">
                  <w:marLeft w:val="0"/>
                  <w:marRight w:val="0"/>
                  <w:marTop w:val="0"/>
                  <w:marBottom w:val="0"/>
                  <w:divBdr>
                    <w:top w:val="none" w:sz="0" w:space="0" w:color="auto"/>
                    <w:left w:val="none" w:sz="0" w:space="0" w:color="auto"/>
                    <w:bottom w:val="none" w:sz="0" w:space="0" w:color="auto"/>
                    <w:right w:val="none" w:sz="0" w:space="0" w:color="auto"/>
                  </w:divBdr>
                </w:div>
              </w:divsChild>
            </w:div>
            <w:div w:id="1317497023">
              <w:marLeft w:val="0"/>
              <w:marRight w:val="0"/>
              <w:marTop w:val="0"/>
              <w:marBottom w:val="0"/>
              <w:divBdr>
                <w:top w:val="none" w:sz="0" w:space="0" w:color="auto"/>
                <w:left w:val="none" w:sz="0" w:space="0" w:color="auto"/>
                <w:bottom w:val="none" w:sz="0" w:space="0" w:color="auto"/>
                <w:right w:val="none" w:sz="0" w:space="0" w:color="auto"/>
              </w:divBdr>
              <w:divsChild>
                <w:div w:id="197162634">
                  <w:marLeft w:val="0"/>
                  <w:marRight w:val="0"/>
                  <w:marTop w:val="0"/>
                  <w:marBottom w:val="0"/>
                  <w:divBdr>
                    <w:top w:val="none" w:sz="0" w:space="0" w:color="auto"/>
                    <w:left w:val="none" w:sz="0" w:space="0" w:color="auto"/>
                    <w:bottom w:val="none" w:sz="0" w:space="0" w:color="auto"/>
                    <w:right w:val="none" w:sz="0" w:space="0" w:color="auto"/>
                  </w:divBdr>
                </w:div>
                <w:div w:id="618951840">
                  <w:marLeft w:val="0"/>
                  <w:marRight w:val="0"/>
                  <w:marTop w:val="0"/>
                  <w:marBottom w:val="0"/>
                  <w:divBdr>
                    <w:top w:val="none" w:sz="0" w:space="0" w:color="auto"/>
                    <w:left w:val="none" w:sz="0" w:space="0" w:color="auto"/>
                    <w:bottom w:val="none" w:sz="0" w:space="0" w:color="auto"/>
                    <w:right w:val="none" w:sz="0" w:space="0" w:color="auto"/>
                  </w:divBdr>
                </w:div>
                <w:div w:id="1083916553">
                  <w:marLeft w:val="0"/>
                  <w:marRight w:val="0"/>
                  <w:marTop w:val="0"/>
                  <w:marBottom w:val="0"/>
                  <w:divBdr>
                    <w:top w:val="none" w:sz="0" w:space="0" w:color="auto"/>
                    <w:left w:val="none" w:sz="0" w:space="0" w:color="auto"/>
                    <w:bottom w:val="none" w:sz="0" w:space="0" w:color="auto"/>
                    <w:right w:val="none" w:sz="0" w:space="0" w:color="auto"/>
                  </w:divBdr>
                </w:div>
                <w:div w:id="406266434">
                  <w:marLeft w:val="0"/>
                  <w:marRight w:val="0"/>
                  <w:marTop w:val="0"/>
                  <w:marBottom w:val="0"/>
                  <w:divBdr>
                    <w:top w:val="none" w:sz="0" w:space="0" w:color="auto"/>
                    <w:left w:val="none" w:sz="0" w:space="0" w:color="auto"/>
                    <w:bottom w:val="none" w:sz="0" w:space="0" w:color="auto"/>
                    <w:right w:val="none" w:sz="0" w:space="0" w:color="auto"/>
                  </w:divBdr>
                </w:div>
                <w:div w:id="1635018597">
                  <w:marLeft w:val="0"/>
                  <w:marRight w:val="0"/>
                  <w:marTop w:val="0"/>
                  <w:marBottom w:val="0"/>
                  <w:divBdr>
                    <w:top w:val="none" w:sz="0" w:space="0" w:color="auto"/>
                    <w:left w:val="none" w:sz="0" w:space="0" w:color="auto"/>
                    <w:bottom w:val="none" w:sz="0" w:space="0" w:color="auto"/>
                    <w:right w:val="none" w:sz="0" w:space="0" w:color="auto"/>
                  </w:divBdr>
                  <w:divsChild>
                    <w:div w:id="1224023645">
                      <w:marLeft w:val="0"/>
                      <w:marRight w:val="0"/>
                      <w:marTop w:val="0"/>
                      <w:marBottom w:val="0"/>
                      <w:divBdr>
                        <w:top w:val="none" w:sz="0" w:space="0" w:color="auto"/>
                        <w:left w:val="none" w:sz="0" w:space="0" w:color="auto"/>
                        <w:bottom w:val="none" w:sz="0" w:space="0" w:color="auto"/>
                        <w:right w:val="none" w:sz="0" w:space="0" w:color="auto"/>
                      </w:divBdr>
                    </w:div>
                  </w:divsChild>
                </w:div>
                <w:div w:id="811361289">
                  <w:marLeft w:val="0"/>
                  <w:marRight w:val="0"/>
                  <w:marTop w:val="0"/>
                  <w:marBottom w:val="0"/>
                  <w:divBdr>
                    <w:top w:val="none" w:sz="0" w:space="0" w:color="auto"/>
                    <w:left w:val="none" w:sz="0" w:space="0" w:color="auto"/>
                    <w:bottom w:val="none" w:sz="0" w:space="0" w:color="auto"/>
                    <w:right w:val="none" w:sz="0" w:space="0" w:color="auto"/>
                  </w:divBdr>
                  <w:divsChild>
                    <w:div w:id="795295206">
                      <w:marLeft w:val="0"/>
                      <w:marRight w:val="0"/>
                      <w:marTop w:val="0"/>
                      <w:marBottom w:val="0"/>
                      <w:divBdr>
                        <w:top w:val="none" w:sz="0" w:space="0" w:color="auto"/>
                        <w:left w:val="none" w:sz="0" w:space="0" w:color="auto"/>
                        <w:bottom w:val="none" w:sz="0" w:space="0" w:color="auto"/>
                        <w:right w:val="none" w:sz="0" w:space="0" w:color="auto"/>
                      </w:divBdr>
                    </w:div>
                  </w:divsChild>
                </w:div>
                <w:div w:id="542444104">
                  <w:marLeft w:val="0"/>
                  <w:marRight w:val="0"/>
                  <w:marTop w:val="0"/>
                  <w:marBottom w:val="0"/>
                  <w:divBdr>
                    <w:top w:val="none" w:sz="0" w:space="0" w:color="auto"/>
                    <w:left w:val="none" w:sz="0" w:space="0" w:color="auto"/>
                    <w:bottom w:val="none" w:sz="0" w:space="0" w:color="auto"/>
                    <w:right w:val="none" w:sz="0" w:space="0" w:color="auto"/>
                  </w:divBdr>
                </w:div>
                <w:div w:id="1251157663">
                  <w:marLeft w:val="0"/>
                  <w:marRight w:val="0"/>
                  <w:marTop w:val="0"/>
                  <w:marBottom w:val="0"/>
                  <w:divBdr>
                    <w:top w:val="none" w:sz="0" w:space="0" w:color="auto"/>
                    <w:left w:val="none" w:sz="0" w:space="0" w:color="auto"/>
                    <w:bottom w:val="none" w:sz="0" w:space="0" w:color="auto"/>
                    <w:right w:val="none" w:sz="0" w:space="0" w:color="auto"/>
                  </w:divBdr>
                  <w:divsChild>
                    <w:div w:id="1902135560">
                      <w:marLeft w:val="0"/>
                      <w:marRight w:val="0"/>
                      <w:marTop w:val="0"/>
                      <w:marBottom w:val="0"/>
                      <w:divBdr>
                        <w:top w:val="none" w:sz="0" w:space="0" w:color="auto"/>
                        <w:left w:val="none" w:sz="0" w:space="0" w:color="auto"/>
                        <w:bottom w:val="none" w:sz="0" w:space="0" w:color="auto"/>
                        <w:right w:val="none" w:sz="0" w:space="0" w:color="auto"/>
                      </w:divBdr>
                    </w:div>
                  </w:divsChild>
                </w:div>
                <w:div w:id="1105732958">
                  <w:marLeft w:val="0"/>
                  <w:marRight w:val="0"/>
                  <w:marTop w:val="0"/>
                  <w:marBottom w:val="0"/>
                  <w:divBdr>
                    <w:top w:val="none" w:sz="0" w:space="0" w:color="auto"/>
                    <w:left w:val="none" w:sz="0" w:space="0" w:color="auto"/>
                    <w:bottom w:val="none" w:sz="0" w:space="0" w:color="auto"/>
                    <w:right w:val="none" w:sz="0" w:space="0" w:color="auto"/>
                  </w:divBdr>
                  <w:divsChild>
                    <w:div w:id="1059862186">
                      <w:marLeft w:val="0"/>
                      <w:marRight w:val="0"/>
                      <w:marTop w:val="0"/>
                      <w:marBottom w:val="0"/>
                      <w:divBdr>
                        <w:top w:val="none" w:sz="0" w:space="0" w:color="auto"/>
                        <w:left w:val="none" w:sz="0" w:space="0" w:color="auto"/>
                        <w:bottom w:val="none" w:sz="0" w:space="0" w:color="auto"/>
                        <w:right w:val="none" w:sz="0" w:space="0" w:color="auto"/>
                      </w:divBdr>
                    </w:div>
                  </w:divsChild>
                </w:div>
                <w:div w:id="270628235">
                  <w:marLeft w:val="0"/>
                  <w:marRight w:val="0"/>
                  <w:marTop w:val="0"/>
                  <w:marBottom w:val="0"/>
                  <w:divBdr>
                    <w:top w:val="none" w:sz="0" w:space="0" w:color="auto"/>
                    <w:left w:val="none" w:sz="0" w:space="0" w:color="auto"/>
                    <w:bottom w:val="none" w:sz="0" w:space="0" w:color="auto"/>
                    <w:right w:val="none" w:sz="0" w:space="0" w:color="auto"/>
                  </w:divBdr>
                </w:div>
                <w:div w:id="209346187">
                  <w:marLeft w:val="0"/>
                  <w:marRight w:val="0"/>
                  <w:marTop w:val="0"/>
                  <w:marBottom w:val="0"/>
                  <w:divBdr>
                    <w:top w:val="none" w:sz="0" w:space="0" w:color="auto"/>
                    <w:left w:val="none" w:sz="0" w:space="0" w:color="auto"/>
                    <w:bottom w:val="none" w:sz="0" w:space="0" w:color="auto"/>
                    <w:right w:val="none" w:sz="0" w:space="0" w:color="auto"/>
                  </w:divBdr>
                </w:div>
                <w:div w:id="422141652">
                  <w:marLeft w:val="0"/>
                  <w:marRight w:val="0"/>
                  <w:marTop w:val="0"/>
                  <w:marBottom w:val="0"/>
                  <w:divBdr>
                    <w:top w:val="none" w:sz="0" w:space="0" w:color="auto"/>
                    <w:left w:val="none" w:sz="0" w:space="0" w:color="auto"/>
                    <w:bottom w:val="none" w:sz="0" w:space="0" w:color="auto"/>
                    <w:right w:val="none" w:sz="0" w:space="0" w:color="auto"/>
                  </w:divBdr>
                </w:div>
                <w:div w:id="421922735">
                  <w:marLeft w:val="0"/>
                  <w:marRight w:val="0"/>
                  <w:marTop w:val="0"/>
                  <w:marBottom w:val="0"/>
                  <w:divBdr>
                    <w:top w:val="none" w:sz="0" w:space="0" w:color="auto"/>
                    <w:left w:val="none" w:sz="0" w:space="0" w:color="auto"/>
                    <w:bottom w:val="none" w:sz="0" w:space="0" w:color="auto"/>
                    <w:right w:val="none" w:sz="0" w:space="0" w:color="auto"/>
                  </w:divBdr>
                </w:div>
                <w:div w:id="1635679378">
                  <w:marLeft w:val="0"/>
                  <w:marRight w:val="0"/>
                  <w:marTop w:val="0"/>
                  <w:marBottom w:val="0"/>
                  <w:divBdr>
                    <w:top w:val="none" w:sz="0" w:space="0" w:color="auto"/>
                    <w:left w:val="none" w:sz="0" w:space="0" w:color="auto"/>
                    <w:bottom w:val="none" w:sz="0" w:space="0" w:color="auto"/>
                    <w:right w:val="none" w:sz="0" w:space="0" w:color="auto"/>
                  </w:divBdr>
                </w:div>
                <w:div w:id="1331520424">
                  <w:marLeft w:val="0"/>
                  <w:marRight w:val="0"/>
                  <w:marTop w:val="0"/>
                  <w:marBottom w:val="0"/>
                  <w:divBdr>
                    <w:top w:val="none" w:sz="0" w:space="0" w:color="auto"/>
                    <w:left w:val="none" w:sz="0" w:space="0" w:color="auto"/>
                    <w:bottom w:val="none" w:sz="0" w:space="0" w:color="auto"/>
                    <w:right w:val="none" w:sz="0" w:space="0" w:color="auto"/>
                  </w:divBdr>
                </w:div>
              </w:divsChild>
            </w:div>
            <w:div w:id="1662387873">
              <w:marLeft w:val="0"/>
              <w:marRight w:val="0"/>
              <w:marTop w:val="0"/>
              <w:marBottom w:val="0"/>
              <w:divBdr>
                <w:top w:val="none" w:sz="0" w:space="0" w:color="auto"/>
                <w:left w:val="none" w:sz="0" w:space="0" w:color="auto"/>
                <w:bottom w:val="none" w:sz="0" w:space="0" w:color="auto"/>
                <w:right w:val="none" w:sz="0" w:space="0" w:color="auto"/>
              </w:divBdr>
              <w:divsChild>
                <w:div w:id="474371235">
                  <w:marLeft w:val="0"/>
                  <w:marRight w:val="0"/>
                  <w:marTop w:val="0"/>
                  <w:marBottom w:val="0"/>
                  <w:divBdr>
                    <w:top w:val="none" w:sz="0" w:space="0" w:color="auto"/>
                    <w:left w:val="none" w:sz="0" w:space="0" w:color="auto"/>
                    <w:bottom w:val="none" w:sz="0" w:space="0" w:color="auto"/>
                    <w:right w:val="none" w:sz="0" w:space="0" w:color="auto"/>
                  </w:divBdr>
                </w:div>
                <w:div w:id="384644792">
                  <w:marLeft w:val="0"/>
                  <w:marRight w:val="0"/>
                  <w:marTop w:val="0"/>
                  <w:marBottom w:val="0"/>
                  <w:divBdr>
                    <w:top w:val="none" w:sz="0" w:space="0" w:color="auto"/>
                    <w:left w:val="none" w:sz="0" w:space="0" w:color="auto"/>
                    <w:bottom w:val="none" w:sz="0" w:space="0" w:color="auto"/>
                    <w:right w:val="none" w:sz="0" w:space="0" w:color="auto"/>
                  </w:divBdr>
                </w:div>
                <w:div w:id="1335184299">
                  <w:marLeft w:val="0"/>
                  <w:marRight w:val="0"/>
                  <w:marTop w:val="0"/>
                  <w:marBottom w:val="0"/>
                  <w:divBdr>
                    <w:top w:val="none" w:sz="0" w:space="0" w:color="auto"/>
                    <w:left w:val="none" w:sz="0" w:space="0" w:color="auto"/>
                    <w:bottom w:val="none" w:sz="0" w:space="0" w:color="auto"/>
                    <w:right w:val="none" w:sz="0" w:space="0" w:color="auto"/>
                  </w:divBdr>
                </w:div>
                <w:div w:id="228005860">
                  <w:marLeft w:val="0"/>
                  <w:marRight w:val="0"/>
                  <w:marTop w:val="0"/>
                  <w:marBottom w:val="0"/>
                  <w:divBdr>
                    <w:top w:val="none" w:sz="0" w:space="0" w:color="auto"/>
                    <w:left w:val="none" w:sz="0" w:space="0" w:color="auto"/>
                    <w:bottom w:val="none" w:sz="0" w:space="0" w:color="auto"/>
                    <w:right w:val="none" w:sz="0" w:space="0" w:color="auto"/>
                  </w:divBdr>
                  <w:divsChild>
                    <w:div w:id="2070033319">
                      <w:marLeft w:val="0"/>
                      <w:marRight w:val="0"/>
                      <w:marTop w:val="0"/>
                      <w:marBottom w:val="0"/>
                      <w:divBdr>
                        <w:top w:val="none" w:sz="0" w:space="0" w:color="auto"/>
                        <w:left w:val="none" w:sz="0" w:space="0" w:color="auto"/>
                        <w:bottom w:val="none" w:sz="0" w:space="0" w:color="auto"/>
                        <w:right w:val="none" w:sz="0" w:space="0" w:color="auto"/>
                      </w:divBdr>
                    </w:div>
                    <w:div w:id="1372997137">
                      <w:marLeft w:val="0"/>
                      <w:marRight w:val="0"/>
                      <w:marTop w:val="0"/>
                      <w:marBottom w:val="0"/>
                      <w:divBdr>
                        <w:top w:val="none" w:sz="0" w:space="0" w:color="auto"/>
                        <w:left w:val="none" w:sz="0" w:space="0" w:color="auto"/>
                        <w:bottom w:val="none" w:sz="0" w:space="0" w:color="auto"/>
                        <w:right w:val="none" w:sz="0" w:space="0" w:color="auto"/>
                      </w:divBdr>
                      <w:divsChild>
                        <w:div w:id="888957004">
                          <w:marLeft w:val="0"/>
                          <w:marRight w:val="0"/>
                          <w:marTop w:val="0"/>
                          <w:marBottom w:val="0"/>
                          <w:divBdr>
                            <w:top w:val="none" w:sz="0" w:space="0" w:color="auto"/>
                            <w:left w:val="none" w:sz="0" w:space="0" w:color="auto"/>
                            <w:bottom w:val="none" w:sz="0" w:space="0" w:color="auto"/>
                            <w:right w:val="none" w:sz="0" w:space="0" w:color="auto"/>
                          </w:divBdr>
                        </w:div>
                      </w:divsChild>
                    </w:div>
                    <w:div w:id="1594165454">
                      <w:marLeft w:val="0"/>
                      <w:marRight w:val="0"/>
                      <w:marTop w:val="0"/>
                      <w:marBottom w:val="0"/>
                      <w:divBdr>
                        <w:top w:val="none" w:sz="0" w:space="0" w:color="auto"/>
                        <w:left w:val="none" w:sz="0" w:space="0" w:color="auto"/>
                        <w:bottom w:val="none" w:sz="0" w:space="0" w:color="auto"/>
                        <w:right w:val="none" w:sz="0" w:space="0" w:color="auto"/>
                      </w:divBdr>
                      <w:divsChild>
                        <w:div w:id="548078374">
                          <w:marLeft w:val="0"/>
                          <w:marRight w:val="0"/>
                          <w:marTop w:val="0"/>
                          <w:marBottom w:val="0"/>
                          <w:divBdr>
                            <w:top w:val="none" w:sz="0" w:space="0" w:color="auto"/>
                            <w:left w:val="none" w:sz="0" w:space="0" w:color="auto"/>
                            <w:bottom w:val="none" w:sz="0" w:space="0" w:color="auto"/>
                            <w:right w:val="none" w:sz="0" w:space="0" w:color="auto"/>
                          </w:divBdr>
                        </w:div>
                      </w:divsChild>
                    </w:div>
                    <w:div w:id="1347947477">
                      <w:marLeft w:val="0"/>
                      <w:marRight w:val="0"/>
                      <w:marTop w:val="0"/>
                      <w:marBottom w:val="0"/>
                      <w:divBdr>
                        <w:top w:val="none" w:sz="0" w:space="0" w:color="auto"/>
                        <w:left w:val="none" w:sz="0" w:space="0" w:color="auto"/>
                        <w:bottom w:val="none" w:sz="0" w:space="0" w:color="auto"/>
                        <w:right w:val="none" w:sz="0" w:space="0" w:color="auto"/>
                      </w:divBdr>
                      <w:divsChild>
                        <w:div w:id="1457717574">
                          <w:marLeft w:val="0"/>
                          <w:marRight w:val="0"/>
                          <w:marTop w:val="0"/>
                          <w:marBottom w:val="0"/>
                          <w:divBdr>
                            <w:top w:val="none" w:sz="0" w:space="0" w:color="auto"/>
                            <w:left w:val="none" w:sz="0" w:space="0" w:color="auto"/>
                            <w:bottom w:val="none" w:sz="0" w:space="0" w:color="auto"/>
                            <w:right w:val="none" w:sz="0" w:space="0" w:color="auto"/>
                          </w:divBdr>
                        </w:div>
                      </w:divsChild>
                    </w:div>
                    <w:div w:id="598220090">
                      <w:marLeft w:val="0"/>
                      <w:marRight w:val="0"/>
                      <w:marTop w:val="0"/>
                      <w:marBottom w:val="0"/>
                      <w:divBdr>
                        <w:top w:val="none" w:sz="0" w:space="0" w:color="auto"/>
                        <w:left w:val="none" w:sz="0" w:space="0" w:color="auto"/>
                        <w:bottom w:val="none" w:sz="0" w:space="0" w:color="auto"/>
                        <w:right w:val="none" w:sz="0" w:space="0" w:color="auto"/>
                      </w:divBdr>
                    </w:div>
                    <w:div w:id="1802189905">
                      <w:marLeft w:val="0"/>
                      <w:marRight w:val="0"/>
                      <w:marTop w:val="0"/>
                      <w:marBottom w:val="0"/>
                      <w:divBdr>
                        <w:top w:val="none" w:sz="0" w:space="0" w:color="auto"/>
                        <w:left w:val="none" w:sz="0" w:space="0" w:color="auto"/>
                        <w:bottom w:val="none" w:sz="0" w:space="0" w:color="auto"/>
                        <w:right w:val="none" w:sz="0" w:space="0" w:color="auto"/>
                      </w:divBdr>
                      <w:divsChild>
                        <w:div w:id="1215120855">
                          <w:marLeft w:val="0"/>
                          <w:marRight w:val="0"/>
                          <w:marTop w:val="0"/>
                          <w:marBottom w:val="0"/>
                          <w:divBdr>
                            <w:top w:val="none" w:sz="0" w:space="0" w:color="auto"/>
                            <w:left w:val="none" w:sz="0" w:space="0" w:color="auto"/>
                            <w:bottom w:val="none" w:sz="0" w:space="0" w:color="auto"/>
                            <w:right w:val="none" w:sz="0" w:space="0" w:color="auto"/>
                          </w:divBdr>
                        </w:div>
                      </w:divsChild>
                    </w:div>
                    <w:div w:id="316541475">
                      <w:marLeft w:val="0"/>
                      <w:marRight w:val="0"/>
                      <w:marTop w:val="0"/>
                      <w:marBottom w:val="0"/>
                      <w:divBdr>
                        <w:top w:val="none" w:sz="0" w:space="0" w:color="auto"/>
                        <w:left w:val="none" w:sz="0" w:space="0" w:color="auto"/>
                        <w:bottom w:val="none" w:sz="0" w:space="0" w:color="auto"/>
                        <w:right w:val="none" w:sz="0" w:space="0" w:color="auto"/>
                      </w:divBdr>
                      <w:divsChild>
                        <w:div w:id="356128400">
                          <w:marLeft w:val="0"/>
                          <w:marRight w:val="0"/>
                          <w:marTop w:val="0"/>
                          <w:marBottom w:val="0"/>
                          <w:divBdr>
                            <w:top w:val="none" w:sz="0" w:space="0" w:color="auto"/>
                            <w:left w:val="none" w:sz="0" w:space="0" w:color="auto"/>
                            <w:bottom w:val="none" w:sz="0" w:space="0" w:color="auto"/>
                            <w:right w:val="none" w:sz="0" w:space="0" w:color="auto"/>
                          </w:divBdr>
                        </w:div>
                      </w:divsChild>
                    </w:div>
                    <w:div w:id="1433016320">
                      <w:marLeft w:val="0"/>
                      <w:marRight w:val="0"/>
                      <w:marTop w:val="0"/>
                      <w:marBottom w:val="0"/>
                      <w:divBdr>
                        <w:top w:val="none" w:sz="0" w:space="0" w:color="auto"/>
                        <w:left w:val="none" w:sz="0" w:space="0" w:color="auto"/>
                        <w:bottom w:val="none" w:sz="0" w:space="0" w:color="auto"/>
                        <w:right w:val="none" w:sz="0" w:space="0" w:color="auto"/>
                      </w:divBdr>
                      <w:divsChild>
                        <w:div w:id="1966808659">
                          <w:marLeft w:val="0"/>
                          <w:marRight w:val="0"/>
                          <w:marTop w:val="0"/>
                          <w:marBottom w:val="0"/>
                          <w:divBdr>
                            <w:top w:val="none" w:sz="0" w:space="0" w:color="auto"/>
                            <w:left w:val="none" w:sz="0" w:space="0" w:color="auto"/>
                            <w:bottom w:val="none" w:sz="0" w:space="0" w:color="auto"/>
                            <w:right w:val="none" w:sz="0" w:space="0" w:color="auto"/>
                          </w:divBdr>
                        </w:div>
                      </w:divsChild>
                    </w:div>
                    <w:div w:id="1109163451">
                      <w:marLeft w:val="0"/>
                      <w:marRight w:val="0"/>
                      <w:marTop w:val="0"/>
                      <w:marBottom w:val="0"/>
                      <w:divBdr>
                        <w:top w:val="none" w:sz="0" w:space="0" w:color="auto"/>
                        <w:left w:val="none" w:sz="0" w:space="0" w:color="auto"/>
                        <w:bottom w:val="none" w:sz="0" w:space="0" w:color="auto"/>
                        <w:right w:val="none" w:sz="0" w:space="0" w:color="auto"/>
                      </w:divBdr>
                    </w:div>
                  </w:divsChild>
                </w:div>
                <w:div w:id="472215965">
                  <w:marLeft w:val="0"/>
                  <w:marRight w:val="0"/>
                  <w:marTop w:val="0"/>
                  <w:marBottom w:val="0"/>
                  <w:divBdr>
                    <w:top w:val="none" w:sz="0" w:space="0" w:color="auto"/>
                    <w:left w:val="none" w:sz="0" w:space="0" w:color="auto"/>
                    <w:bottom w:val="none" w:sz="0" w:space="0" w:color="auto"/>
                    <w:right w:val="none" w:sz="0" w:space="0" w:color="auto"/>
                  </w:divBdr>
                  <w:divsChild>
                    <w:div w:id="274993463">
                      <w:marLeft w:val="0"/>
                      <w:marRight w:val="0"/>
                      <w:marTop w:val="0"/>
                      <w:marBottom w:val="0"/>
                      <w:divBdr>
                        <w:top w:val="none" w:sz="0" w:space="0" w:color="auto"/>
                        <w:left w:val="none" w:sz="0" w:space="0" w:color="auto"/>
                        <w:bottom w:val="none" w:sz="0" w:space="0" w:color="auto"/>
                        <w:right w:val="none" w:sz="0" w:space="0" w:color="auto"/>
                      </w:divBdr>
                    </w:div>
                    <w:div w:id="910887749">
                      <w:marLeft w:val="0"/>
                      <w:marRight w:val="0"/>
                      <w:marTop w:val="0"/>
                      <w:marBottom w:val="0"/>
                      <w:divBdr>
                        <w:top w:val="none" w:sz="0" w:space="0" w:color="auto"/>
                        <w:left w:val="none" w:sz="0" w:space="0" w:color="auto"/>
                        <w:bottom w:val="none" w:sz="0" w:space="0" w:color="auto"/>
                        <w:right w:val="none" w:sz="0" w:space="0" w:color="auto"/>
                      </w:divBdr>
                    </w:div>
                    <w:div w:id="1403870382">
                      <w:marLeft w:val="0"/>
                      <w:marRight w:val="0"/>
                      <w:marTop w:val="0"/>
                      <w:marBottom w:val="0"/>
                      <w:divBdr>
                        <w:top w:val="none" w:sz="0" w:space="0" w:color="auto"/>
                        <w:left w:val="none" w:sz="0" w:space="0" w:color="auto"/>
                        <w:bottom w:val="none" w:sz="0" w:space="0" w:color="auto"/>
                        <w:right w:val="none" w:sz="0" w:space="0" w:color="auto"/>
                      </w:divBdr>
                    </w:div>
                    <w:div w:id="1829907719">
                      <w:marLeft w:val="0"/>
                      <w:marRight w:val="0"/>
                      <w:marTop w:val="0"/>
                      <w:marBottom w:val="0"/>
                      <w:divBdr>
                        <w:top w:val="none" w:sz="0" w:space="0" w:color="auto"/>
                        <w:left w:val="none" w:sz="0" w:space="0" w:color="auto"/>
                        <w:bottom w:val="none" w:sz="0" w:space="0" w:color="auto"/>
                        <w:right w:val="none" w:sz="0" w:space="0" w:color="auto"/>
                      </w:divBdr>
                      <w:divsChild>
                        <w:div w:id="845900326">
                          <w:marLeft w:val="0"/>
                          <w:marRight w:val="0"/>
                          <w:marTop w:val="0"/>
                          <w:marBottom w:val="0"/>
                          <w:divBdr>
                            <w:top w:val="none" w:sz="0" w:space="0" w:color="auto"/>
                            <w:left w:val="none" w:sz="0" w:space="0" w:color="auto"/>
                            <w:bottom w:val="none" w:sz="0" w:space="0" w:color="auto"/>
                            <w:right w:val="none" w:sz="0" w:space="0" w:color="auto"/>
                          </w:divBdr>
                        </w:div>
                      </w:divsChild>
                    </w:div>
                    <w:div w:id="86313733">
                      <w:marLeft w:val="0"/>
                      <w:marRight w:val="0"/>
                      <w:marTop w:val="0"/>
                      <w:marBottom w:val="0"/>
                      <w:divBdr>
                        <w:top w:val="none" w:sz="0" w:space="0" w:color="auto"/>
                        <w:left w:val="none" w:sz="0" w:space="0" w:color="auto"/>
                        <w:bottom w:val="none" w:sz="0" w:space="0" w:color="auto"/>
                        <w:right w:val="none" w:sz="0" w:space="0" w:color="auto"/>
                      </w:divBdr>
                      <w:divsChild>
                        <w:div w:id="1912887269">
                          <w:marLeft w:val="0"/>
                          <w:marRight w:val="0"/>
                          <w:marTop w:val="0"/>
                          <w:marBottom w:val="0"/>
                          <w:divBdr>
                            <w:top w:val="none" w:sz="0" w:space="0" w:color="auto"/>
                            <w:left w:val="none" w:sz="0" w:space="0" w:color="auto"/>
                            <w:bottom w:val="none" w:sz="0" w:space="0" w:color="auto"/>
                            <w:right w:val="none" w:sz="0" w:space="0" w:color="auto"/>
                          </w:divBdr>
                        </w:div>
                      </w:divsChild>
                    </w:div>
                    <w:div w:id="2107456198">
                      <w:marLeft w:val="0"/>
                      <w:marRight w:val="0"/>
                      <w:marTop w:val="0"/>
                      <w:marBottom w:val="0"/>
                      <w:divBdr>
                        <w:top w:val="none" w:sz="0" w:space="0" w:color="auto"/>
                        <w:left w:val="none" w:sz="0" w:space="0" w:color="auto"/>
                        <w:bottom w:val="none" w:sz="0" w:space="0" w:color="auto"/>
                        <w:right w:val="none" w:sz="0" w:space="0" w:color="auto"/>
                      </w:divBdr>
                      <w:divsChild>
                        <w:div w:id="1407149790">
                          <w:marLeft w:val="0"/>
                          <w:marRight w:val="0"/>
                          <w:marTop w:val="0"/>
                          <w:marBottom w:val="0"/>
                          <w:divBdr>
                            <w:top w:val="none" w:sz="0" w:space="0" w:color="auto"/>
                            <w:left w:val="none" w:sz="0" w:space="0" w:color="auto"/>
                            <w:bottom w:val="none" w:sz="0" w:space="0" w:color="auto"/>
                            <w:right w:val="none" w:sz="0" w:space="0" w:color="auto"/>
                          </w:divBdr>
                        </w:div>
                      </w:divsChild>
                    </w:div>
                    <w:div w:id="564993053">
                      <w:marLeft w:val="0"/>
                      <w:marRight w:val="0"/>
                      <w:marTop w:val="0"/>
                      <w:marBottom w:val="0"/>
                      <w:divBdr>
                        <w:top w:val="none" w:sz="0" w:space="0" w:color="auto"/>
                        <w:left w:val="none" w:sz="0" w:space="0" w:color="auto"/>
                        <w:bottom w:val="none" w:sz="0" w:space="0" w:color="auto"/>
                        <w:right w:val="none" w:sz="0" w:space="0" w:color="auto"/>
                      </w:divBdr>
                      <w:divsChild>
                        <w:div w:id="1079908131">
                          <w:marLeft w:val="0"/>
                          <w:marRight w:val="0"/>
                          <w:marTop w:val="0"/>
                          <w:marBottom w:val="0"/>
                          <w:divBdr>
                            <w:top w:val="none" w:sz="0" w:space="0" w:color="auto"/>
                            <w:left w:val="none" w:sz="0" w:space="0" w:color="auto"/>
                            <w:bottom w:val="none" w:sz="0" w:space="0" w:color="auto"/>
                            <w:right w:val="none" w:sz="0" w:space="0" w:color="auto"/>
                          </w:divBdr>
                        </w:div>
                      </w:divsChild>
                    </w:div>
                    <w:div w:id="49967015">
                      <w:marLeft w:val="0"/>
                      <w:marRight w:val="0"/>
                      <w:marTop w:val="0"/>
                      <w:marBottom w:val="0"/>
                      <w:divBdr>
                        <w:top w:val="none" w:sz="0" w:space="0" w:color="auto"/>
                        <w:left w:val="none" w:sz="0" w:space="0" w:color="auto"/>
                        <w:bottom w:val="none" w:sz="0" w:space="0" w:color="auto"/>
                        <w:right w:val="none" w:sz="0" w:space="0" w:color="auto"/>
                      </w:divBdr>
                      <w:divsChild>
                        <w:div w:id="615212042">
                          <w:marLeft w:val="0"/>
                          <w:marRight w:val="0"/>
                          <w:marTop w:val="0"/>
                          <w:marBottom w:val="0"/>
                          <w:divBdr>
                            <w:top w:val="none" w:sz="0" w:space="0" w:color="auto"/>
                            <w:left w:val="none" w:sz="0" w:space="0" w:color="auto"/>
                            <w:bottom w:val="none" w:sz="0" w:space="0" w:color="auto"/>
                            <w:right w:val="none" w:sz="0" w:space="0" w:color="auto"/>
                          </w:divBdr>
                        </w:div>
                      </w:divsChild>
                    </w:div>
                    <w:div w:id="322970916">
                      <w:marLeft w:val="0"/>
                      <w:marRight w:val="0"/>
                      <w:marTop w:val="0"/>
                      <w:marBottom w:val="0"/>
                      <w:divBdr>
                        <w:top w:val="none" w:sz="0" w:space="0" w:color="auto"/>
                        <w:left w:val="none" w:sz="0" w:space="0" w:color="auto"/>
                        <w:bottom w:val="none" w:sz="0" w:space="0" w:color="auto"/>
                        <w:right w:val="none" w:sz="0" w:space="0" w:color="auto"/>
                      </w:divBdr>
                      <w:divsChild>
                        <w:div w:id="400102328">
                          <w:marLeft w:val="0"/>
                          <w:marRight w:val="0"/>
                          <w:marTop w:val="0"/>
                          <w:marBottom w:val="0"/>
                          <w:divBdr>
                            <w:top w:val="none" w:sz="0" w:space="0" w:color="auto"/>
                            <w:left w:val="none" w:sz="0" w:space="0" w:color="auto"/>
                            <w:bottom w:val="none" w:sz="0" w:space="0" w:color="auto"/>
                            <w:right w:val="none" w:sz="0" w:space="0" w:color="auto"/>
                          </w:divBdr>
                        </w:div>
                      </w:divsChild>
                    </w:div>
                    <w:div w:id="700671107">
                      <w:marLeft w:val="0"/>
                      <w:marRight w:val="0"/>
                      <w:marTop w:val="0"/>
                      <w:marBottom w:val="0"/>
                      <w:divBdr>
                        <w:top w:val="none" w:sz="0" w:space="0" w:color="auto"/>
                        <w:left w:val="none" w:sz="0" w:space="0" w:color="auto"/>
                        <w:bottom w:val="none" w:sz="0" w:space="0" w:color="auto"/>
                        <w:right w:val="none" w:sz="0" w:space="0" w:color="auto"/>
                      </w:divBdr>
                      <w:divsChild>
                        <w:div w:id="1800880701">
                          <w:marLeft w:val="0"/>
                          <w:marRight w:val="0"/>
                          <w:marTop w:val="0"/>
                          <w:marBottom w:val="0"/>
                          <w:divBdr>
                            <w:top w:val="none" w:sz="0" w:space="0" w:color="auto"/>
                            <w:left w:val="none" w:sz="0" w:space="0" w:color="auto"/>
                            <w:bottom w:val="none" w:sz="0" w:space="0" w:color="auto"/>
                            <w:right w:val="none" w:sz="0" w:space="0" w:color="auto"/>
                          </w:divBdr>
                        </w:div>
                      </w:divsChild>
                    </w:div>
                    <w:div w:id="1745179454">
                      <w:marLeft w:val="0"/>
                      <w:marRight w:val="0"/>
                      <w:marTop w:val="0"/>
                      <w:marBottom w:val="0"/>
                      <w:divBdr>
                        <w:top w:val="none" w:sz="0" w:space="0" w:color="auto"/>
                        <w:left w:val="none" w:sz="0" w:space="0" w:color="auto"/>
                        <w:bottom w:val="none" w:sz="0" w:space="0" w:color="auto"/>
                        <w:right w:val="none" w:sz="0" w:space="0" w:color="auto"/>
                      </w:divBdr>
                    </w:div>
                  </w:divsChild>
                </w:div>
                <w:div w:id="571506416">
                  <w:marLeft w:val="0"/>
                  <w:marRight w:val="0"/>
                  <w:marTop w:val="0"/>
                  <w:marBottom w:val="0"/>
                  <w:divBdr>
                    <w:top w:val="none" w:sz="0" w:space="0" w:color="auto"/>
                    <w:left w:val="none" w:sz="0" w:space="0" w:color="auto"/>
                    <w:bottom w:val="none" w:sz="0" w:space="0" w:color="auto"/>
                    <w:right w:val="none" w:sz="0" w:space="0" w:color="auto"/>
                  </w:divBdr>
                  <w:divsChild>
                    <w:div w:id="883519113">
                      <w:marLeft w:val="0"/>
                      <w:marRight w:val="0"/>
                      <w:marTop w:val="0"/>
                      <w:marBottom w:val="0"/>
                      <w:divBdr>
                        <w:top w:val="none" w:sz="0" w:space="0" w:color="auto"/>
                        <w:left w:val="none" w:sz="0" w:space="0" w:color="auto"/>
                        <w:bottom w:val="none" w:sz="0" w:space="0" w:color="auto"/>
                        <w:right w:val="none" w:sz="0" w:space="0" w:color="auto"/>
                      </w:divBdr>
                    </w:div>
                    <w:div w:id="966005058">
                      <w:marLeft w:val="0"/>
                      <w:marRight w:val="0"/>
                      <w:marTop w:val="0"/>
                      <w:marBottom w:val="0"/>
                      <w:divBdr>
                        <w:top w:val="none" w:sz="0" w:space="0" w:color="auto"/>
                        <w:left w:val="none" w:sz="0" w:space="0" w:color="auto"/>
                        <w:bottom w:val="none" w:sz="0" w:space="0" w:color="auto"/>
                        <w:right w:val="none" w:sz="0" w:space="0" w:color="auto"/>
                      </w:divBdr>
                    </w:div>
                    <w:div w:id="1205287051">
                      <w:marLeft w:val="0"/>
                      <w:marRight w:val="0"/>
                      <w:marTop w:val="0"/>
                      <w:marBottom w:val="0"/>
                      <w:divBdr>
                        <w:top w:val="none" w:sz="0" w:space="0" w:color="auto"/>
                        <w:left w:val="none" w:sz="0" w:space="0" w:color="auto"/>
                        <w:bottom w:val="none" w:sz="0" w:space="0" w:color="auto"/>
                        <w:right w:val="none" w:sz="0" w:space="0" w:color="auto"/>
                      </w:divBdr>
                      <w:divsChild>
                        <w:div w:id="202253360">
                          <w:marLeft w:val="0"/>
                          <w:marRight w:val="0"/>
                          <w:marTop w:val="0"/>
                          <w:marBottom w:val="0"/>
                          <w:divBdr>
                            <w:top w:val="none" w:sz="0" w:space="0" w:color="auto"/>
                            <w:left w:val="none" w:sz="0" w:space="0" w:color="auto"/>
                            <w:bottom w:val="none" w:sz="0" w:space="0" w:color="auto"/>
                            <w:right w:val="none" w:sz="0" w:space="0" w:color="auto"/>
                          </w:divBdr>
                        </w:div>
                      </w:divsChild>
                    </w:div>
                    <w:div w:id="1697466081">
                      <w:marLeft w:val="0"/>
                      <w:marRight w:val="0"/>
                      <w:marTop w:val="0"/>
                      <w:marBottom w:val="0"/>
                      <w:divBdr>
                        <w:top w:val="none" w:sz="0" w:space="0" w:color="auto"/>
                        <w:left w:val="none" w:sz="0" w:space="0" w:color="auto"/>
                        <w:bottom w:val="none" w:sz="0" w:space="0" w:color="auto"/>
                        <w:right w:val="none" w:sz="0" w:space="0" w:color="auto"/>
                      </w:divBdr>
                      <w:divsChild>
                        <w:div w:id="930813806">
                          <w:marLeft w:val="0"/>
                          <w:marRight w:val="0"/>
                          <w:marTop w:val="0"/>
                          <w:marBottom w:val="0"/>
                          <w:divBdr>
                            <w:top w:val="none" w:sz="0" w:space="0" w:color="auto"/>
                            <w:left w:val="none" w:sz="0" w:space="0" w:color="auto"/>
                            <w:bottom w:val="none" w:sz="0" w:space="0" w:color="auto"/>
                            <w:right w:val="none" w:sz="0" w:space="0" w:color="auto"/>
                          </w:divBdr>
                        </w:div>
                      </w:divsChild>
                    </w:div>
                    <w:div w:id="153377050">
                      <w:marLeft w:val="0"/>
                      <w:marRight w:val="0"/>
                      <w:marTop w:val="0"/>
                      <w:marBottom w:val="0"/>
                      <w:divBdr>
                        <w:top w:val="none" w:sz="0" w:space="0" w:color="auto"/>
                        <w:left w:val="none" w:sz="0" w:space="0" w:color="auto"/>
                        <w:bottom w:val="none" w:sz="0" w:space="0" w:color="auto"/>
                        <w:right w:val="none" w:sz="0" w:space="0" w:color="auto"/>
                      </w:divBdr>
                    </w:div>
                    <w:div w:id="780956145">
                      <w:marLeft w:val="0"/>
                      <w:marRight w:val="0"/>
                      <w:marTop w:val="0"/>
                      <w:marBottom w:val="0"/>
                      <w:divBdr>
                        <w:top w:val="none" w:sz="0" w:space="0" w:color="auto"/>
                        <w:left w:val="none" w:sz="0" w:space="0" w:color="auto"/>
                        <w:bottom w:val="none" w:sz="0" w:space="0" w:color="auto"/>
                        <w:right w:val="none" w:sz="0" w:space="0" w:color="auto"/>
                      </w:divBdr>
                      <w:divsChild>
                        <w:div w:id="1734811004">
                          <w:marLeft w:val="0"/>
                          <w:marRight w:val="0"/>
                          <w:marTop w:val="0"/>
                          <w:marBottom w:val="0"/>
                          <w:divBdr>
                            <w:top w:val="none" w:sz="0" w:space="0" w:color="auto"/>
                            <w:left w:val="none" w:sz="0" w:space="0" w:color="auto"/>
                            <w:bottom w:val="none" w:sz="0" w:space="0" w:color="auto"/>
                            <w:right w:val="none" w:sz="0" w:space="0" w:color="auto"/>
                          </w:divBdr>
                        </w:div>
                      </w:divsChild>
                    </w:div>
                    <w:div w:id="1188443104">
                      <w:marLeft w:val="0"/>
                      <w:marRight w:val="0"/>
                      <w:marTop w:val="0"/>
                      <w:marBottom w:val="0"/>
                      <w:divBdr>
                        <w:top w:val="none" w:sz="0" w:space="0" w:color="auto"/>
                        <w:left w:val="none" w:sz="0" w:space="0" w:color="auto"/>
                        <w:bottom w:val="none" w:sz="0" w:space="0" w:color="auto"/>
                        <w:right w:val="none" w:sz="0" w:space="0" w:color="auto"/>
                      </w:divBdr>
                      <w:divsChild>
                        <w:div w:id="1450932761">
                          <w:marLeft w:val="0"/>
                          <w:marRight w:val="0"/>
                          <w:marTop w:val="0"/>
                          <w:marBottom w:val="0"/>
                          <w:divBdr>
                            <w:top w:val="none" w:sz="0" w:space="0" w:color="auto"/>
                            <w:left w:val="none" w:sz="0" w:space="0" w:color="auto"/>
                            <w:bottom w:val="none" w:sz="0" w:space="0" w:color="auto"/>
                            <w:right w:val="none" w:sz="0" w:space="0" w:color="auto"/>
                          </w:divBdr>
                        </w:div>
                      </w:divsChild>
                    </w:div>
                    <w:div w:id="219832893">
                      <w:marLeft w:val="0"/>
                      <w:marRight w:val="0"/>
                      <w:marTop w:val="0"/>
                      <w:marBottom w:val="0"/>
                      <w:divBdr>
                        <w:top w:val="none" w:sz="0" w:space="0" w:color="auto"/>
                        <w:left w:val="none" w:sz="0" w:space="0" w:color="auto"/>
                        <w:bottom w:val="none" w:sz="0" w:space="0" w:color="auto"/>
                        <w:right w:val="none" w:sz="0" w:space="0" w:color="auto"/>
                      </w:divBdr>
                    </w:div>
                    <w:div w:id="1724021184">
                      <w:marLeft w:val="0"/>
                      <w:marRight w:val="0"/>
                      <w:marTop w:val="0"/>
                      <w:marBottom w:val="0"/>
                      <w:divBdr>
                        <w:top w:val="none" w:sz="0" w:space="0" w:color="auto"/>
                        <w:left w:val="none" w:sz="0" w:space="0" w:color="auto"/>
                        <w:bottom w:val="none" w:sz="0" w:space="0" w:color="auto"/>
                        <w:right w:val="none" w:sz="0" w:space="0" w:color="auto"/>
                      </w:divBdr>
                    </w:div>
                    <w:div w:id="1771316041">
                      <w:marLeft w:val="0"/>
                      <w:marRight w:val="0"/>
                      <w:marTop w:val="0"/>
                      <w:marBottom w:val="0"/>
                      <w:divBdr>
                        <w:top w:val="none" w:sz="0" w:space="0" w:color="auto"/>
                        <w:left w:val="none" w:sz="0" w:space="0" w:color="auto"/>
                        <w:bottom w:val="none" w:sz="0" w:space="0" w:color="auto"/>
                        <w:right w:val="none" w:sz="0" w:space="0" w:color="auto"/>
                      </w:divBdr>
                      <w:divsChild>
                        <w:div w:id="1720469889">
                          <w:marLeft w:val="0"/>
                          <w:marRight w:val="0"/>
                          <w:marTop w:val="0"/>
                          <w:marBottom w:val="0"/>
                          <w:divBdr>
                            <w:top w:val="none" w:sz="0" w:space="0" w:color="auto"/>
                            <w:left w:val="none" w:sz="0" w:space="0" w:color="auto"/>
                            <w:bottom w:val="none" w:sz="0" w:space="0" w:color="auto"/>
                            <w:right w:val="none" w:sz="0" w:space="0" w:color="auto"/>
                          </w:divBdr>
                        </w:div>
                      </w:divsChild>
                    </w:div>
                    <w:div w:id="1062749823">
                      <w:marLeft w:val="0"/>
                      <w:marRight w:val="0"/>
                      <w:marTop w:val="0"/>
                      <w:marBottom w:val="0"/>
                      <w:divBdr>
                        <w:top w:val="none" w:sz="0" w:space="0" w:color="auto"/>
                        <w:left w:val="none" w:sz="0" w:space="0" w:color="auto"/>
                        <w:bottom w:val="none" w:sz="0" w:space="0" w:color="auto"/>
                        <w:right w:val="none" w:sz="0" w:space="0" w:color="auto"/>
                      </w:divBdr>
                      <w:divsChild>
                        <w:div w:id="1065764248">
                          <w:marLeft w:val="0"/>
                          <w:marRight w:val="0"/>
                          <w:marTop w:val="0"/>
                          <w:marBottom w:val="0"/>
                          <w:divBdr>
                            <w:top w:val="none" w:sz="0" w:space="0" w:color="auto"/>
                            <w:left w:val="none" w:sz="0" w:space="0" w:color="auto"/>
                            <w:bottom w:val="none" w:sz="0" w:space="0" w:color="auto"/>
                            <w:right w:val="none" w:sz="0" w:space="0" w:color="auto"/>
                          </w:divBdr>
                        </w:div>
                        <w:div w:id="1085030516">
                          <w:marLeft w:val="0"/>
                          <w:marRight w:val="0"/>
                          <w:marTop w:val="0"/>
                          <w:marBottom w:val="0"/>
                          <w:divBdr>
                            <w:top w:val="none" w:sz="0" w:space="0" w:color="auto"/>
                            <w:left w:val="none" w:sz="0" w:space="0" w:color="auto"/>
                            <w:bottom w:val="none" w:sz="0" w:space="0" w:color="auto"/>
                            <w:right w:val="none" w:sz="0" w:space="0" w:color="auto"/>
                          </w:divBdr>
                        </w:div>
                      </w:divsChild>
                    </w:div>
                    <w:div w:id="387996690">
                      <w:marLeft w:val="0"/>
                      <w:marRight w:val="0"/>
                      <w:marTop w:val="0"/>
                      <w:marBottom w:val="0"/>
                      <w:divBdr>
                        <w:top w:val="none" w:sz="0" w:space="0" w:color="auto"/>
                        <w:left w:val="none" w:sz="0" w:space="0" w:color="auto"/>
                        <w:bottom w:val="none" w:sz="0" w:space="0" w:color="auto"/>
                        <w:right w:val="none" w:sz="0" w:space="0" w:color="auto"/>
                      </w:divBdr>
                    </w:div>
                    <w:div w:id="460659536">
                      <w:marLeft w:val="0"/>
                      <w:marRight w:val="0"/>
                      <w:marTop w:val="0"/>
                      <w:marBottom w:val="0"/>
                      <w:divBdr>
                        <w:top w:val="none" w:sz="0" w:space="0" w:color="auto"/>
                        <w:left w:val="none" w:sz="0" w:space="0" w:color="auto"/>
                        <w:bottom w:val="none" w:sz="0" w:space="0" w:color="auto"/>
                        <w:right w:val="none" w:sz="0" w:space="0" w:color="auto"/>
                      </w:divBdr>
                      <w:divsChild>
                        <w:div w:id="1056011800">
                          <w:marLeft w:val="0"/>
                          <w:marRight w:val="0"/>
                          <w:marTop w:val="0"/>
                          <w:marBottom w:val="0"/>
                          <w:divBdr>
                            <w:top w:val="none" w:sz="0" w:space="0" w:color="auto"/>
                            <w:left w:val="none" w:sz="0" w:space="0" w:color="auto"/>
                            <w:bottom w:val="none" w:sz="0" w:space="0" w:color="auto"/>
                            <w:right w:val="none" w:sz="0" w:space="0" w:color="auto"/>
                          </w:divBdr>
                        </w:div>
                      </w:divsChild>
                    </w:div>
                    <w:div w:id="1871989331">
                      <w:marLeft w:val="0"/>
                      <w:marRight w:val="0"/>
                      <w:marTop w:val="0"/>
                      <w:marBottom w:val="0"/>
                      <w:divBdr>
                        <w:top w:val="none" w:sz="0" w:space="0" w:color="auto"/>
                        <w:left w:val="none" w:sz="0" w:space="0" w:color="auto"/>
                        <w:bottom w:val="none" w:sz="0" w:space="0" w:color="auto"/>
                        <w:right w:val="none" w:sz="0" w:space="0" w:color="auto"/>
                      </w:divBdr>
                      <w:divsChild>
                        <w:div w:id="1608343298">
                          <w:marLeft w:val="0"/>
                          <w:marRight w:val="0"/>
                          <w:marTop w:val="0"/>
                          <w:marBottom w:val="0"/>
                          <w:divBdr>
                            <w:top w:val="none" w:sz="0" w:space="0" w:color="auto"/>
                            <w:left w:val="none" w:sz="0" w:space="0" w:color="auto"/>
                            <w:bottom w:val="none" w:sz="0" w:space="0" w:color="auto"/>
                            <w:right w:val="none" w:sz="0" w:space="0" w:color="auto"/>
                          </w:divBdr>
                        </w:div>
                      </w:divsChild>
                    </w:div>
                    <w:div w:id="1919754857">
                      <w:marLeft w:val="0"/>
                      <w:marRight w:val="0"/>
                      <w:marTop w:val="0"/>
                      <w:marBottom w:val="0"/>
                      <w:divBdr>
                        <w:top w:val="none" w:sz="0" w:space="0" w:color="auto"/>
                        <w:left w:val="none" w:sz="0" w:space="0" w:color="auto"/>
                        <w:bottom w:val="none" w:sz="0" w:space="0" w:color="auto"/>
                        <w:right w:val="none" w:sz="0" w:space="0" w:color="auto"/>
                      </w:divBdr>
                      <w:divsChild>
                        <w:div w:id="1605068126">
                          <w:marLeft w:val="0"/>
                          <w:marRight w:val="0"/>
                          <w:marTop w:val="0"/>
                          <w:marBottom w:val="0"/>
                          <w:divBdr>
                            <w:top w:val="none" w:sz="0" w:space="0" w:color="auto"/>
                            <w:left w:val="none" w:sz="0" w:space="0" w:color="auto"/>
                            <w:bottom w:val="none" w:sz="0" w:space="0" w:color="auto"/>
                            <w:right w:val="none" w:sz="0" w:space="0" w:color="auto"/>
                          </w:divBdr>
                        </w:div>
                      </w:divsChild>
                    </w:div>
                    <w:div w:id="1214149242">
                      <w:marLeft w:val="0"/>
                      <w:marRight w:val="0"/>
                      <w:marTop w:val="0"/>
                      <w:marBottom w:val="0"/>
                      <w:divBdr>
                        <w:top w:val="none" w:sz="0" w:space="0" w:color="auto"/>
                        <w:left w:val="none" w:sz="0" w:space="0" w:color="auto"/>
                        <w:bottom w:val="none" w:sz="0" w:space="0" w:color="auto"/>
                        <w:right w:val="none" w:sz="0" w:space="0" w:color="auto"/>
                      </w:divBdr>
                      <w:divsChild>
                        <w:div w:id="406850282">
                          <w:marLeft w:val="0"/>
                          <w:marRight w:val="0"/>
                          <w:marTop w:val="0"/>
                          <w:marBottom w:val="0"/>
                          <w:divBdr>
                            <w:top w:val="none" w:sz="0" w:space="0" w:color="auto"/>
                            <w:left w:val="none" w:sz="0" w:space="0" w:color="auto"/>
                            <w:bottom w:val="none" w:sz="0" w:space="0" w:color="auto"/>
                            <w:right w:val="none" w:sz="0" w:space="0" w:color="auto"/>
                          </w:divBdr>
                        </w:div>
                      </w:divsChild>
                    </w:div>
                    <w:div w:id="1548487327">
                      <w:marLeft w:val="0"/>
                      <w:marRight w:val="0"/>
                      <w:marTop w:val="0"/>
                      <w:marBottom w:val="0"/>
                      <w:divBdr>
                        <w:top w:val="none" w:sz="0" w:space="0" w:color="auto"/>
                        <w:left w:val="none" w:sz="0" w:space="0" w:color="auto"/>
                        <w:bottom w:val="none" w:sz="0" w:space="0" w:color="auto"/>
                        <w:right w:val="none" w:sz="0" w:space="0" w:color="auto"/>
                      </w:divBdr>
                      <w:divsChild>
                        <w:div w:id="1620263930">
                          <w:marLeft w:val="0"/>
                          <w:marRight w:val="0"/>
                          <w:marTop w:val="0"/>
                          <w:marBottom w:val="0"/>
                          <w:divBdr>
                            <w:top w:val="none" w:sz="0" w:space="0" w:color="auto"/>
                            <w:left w:val="none" w:sz="0" w:space="0" w:color="auto"/>
                            <w:bottom w:val="none" w:sz="0" w:space="0" w:color="auto"/>
                            <w:right w:val="none" w:sz="0" w:space="0" w:color="auto"/>
                          </w:divBdr>
                        </w:div>
                      </w:divsChild>
                    </w:div>
                    <w:div w:id="1093356796">
                      <w:marLeft w:val="0"/>
                      <w:marRight w:val="0"/>
                      <w:marTop w:val="0"/>
                      <w:marBottom w:val="0"/>
                      <w:divBdr>
                        <w:top w:val="none" w:sz="0" w:space="0" w:color="auto"/>
                        <w:left w:val="none" w:sz="0" w:space="0" w:color="auto"/>
                        <w:bottom w:val="none" w:sz="0" w:space="0" w:color="auto"/>
                        <w:right w:val="none" w:sz="0" w:space="0" w:color="auto"/>
                      </w:divBdr>
                      <w:divsChild>
                        <w:div w:id="1965454526">
                          <w:marLeft w:val="0"/>
                          <w:marRight w:val="0"/>
                          <w:marTop w:val="0"/>
                          <w:marBottom w:val="0"/>
                          <w:divBdr>
                            <w:top w:val="none" w:sz="0" w:space="0" w:color="auto"/>
                            <w:left w:val="none" w:sz="0" w:space="0" w:color="auto"/>
                            <w:bottom w:val="none" w:sz="0" w:space="0" w:color="auto"/>
                            <w:right w:val="none" w:sz="0" w:space="0" w:color="auto"/>
                          </w:divBdr>
                        </w:div>
                      </w:divsChild>
                    </w:div>
                    <w:div w:id="378095071">
                      <w:marLeft w:val="0"/>
                      <w:marRight w:val="0"/>
                      <w:marTop w:val="0"/>
                      <w:marBottom w:val="0"/>
                      <w:divBdr>
                        <w:top w:val="none" w:sz="0" w:space="0" w:color="auto"/>
                        <w:left w:val="none" w:sz="0" w:space="0" w:color="auto"/>
                        <w:bottom w:val="none" w:sz="0" w:space="0" w:color="auto"/>
                        <w:right w:val="none" w:sz="0" w:space="0" w:color="auto"/>
                      </w:divBdr>
                    </w:div>
                    <w:div w:id="1608927364">
                      <w:marLeft w:val="0"/>
                      <w:marRight w:val="0"/>
                      <w:marTop w:val="0"/>
                      <w:marBottom w:val="0"/>
                      <w:divBdr>
                        <w:top w:val="none" w:sz="0" w:space="0" w:color="auto"/>
                        <w:left w:val="none" w:sz="0" w:space="0" w:color="auto"/>
                        <w:bottom w:val="none" w:sz="0" w:space="0" w:color="auto"/>
                        <w:right w:val="none" w:sz="0" w:space="0" w:color="auto"/>
                      </w:divBdr>
                      <w:divsChild>
                        <w:div w:id="203837615">
                          <w:marLeft w:val="0"/>
                          <w:marRight w:val="0"/>
                          <w:marTop w:val="0"/>
                          <w:marBottom w:val="0"/>
                          <w:divBdr>
                            <w:top w:val="none" w:sz="0" w:space="0" w:color="auto"/>
                            <w:left w:val="none" w:sz="0" w:space="0" w:color="auto"/>
                            <w:bottom w:val="none" w:sz="0" w:space="0" w:color="auto"/>
                            <w:right w:val="none" w:sz="0" w:space="0" w:color="auto"/>
                          </w:divBdr>
                        </w:div>
                      </w:divsChild>
                    </w:div>
                    <w:div w:id="1188254591">
                      <w:marLeft w:val="0"/>
                      <w:marRight w:val="0"/>
                      <w:marTop w:val="0"/>
                      <w:marBottom w:val="0"/>
                      <w:divBdr>
                        <w:top w:val="none" w:sz="0" w:space="0" w:color="auto"/>
                        <w:left w:val="none" w:sz="0" w:space="0" w:color="auto"/>
                        <w:bottom w:val="none" w:sz="0" w:space="0" w:color="auto"/>
                        <w:right w:val="none" w:sz="0" w:space="0" w:color="auto"/>
                      </w:divBdr>
                      <w:divsChild>
                        <w:div w:id="282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30459">
          <w:marLeft w:val="0"/>
          <w:marRight w:val="0"/>
          <w:marTop w:val="0"/>
          <w:marBottom w:val="0"/>
          <w:divBdr>
            <w:top w:val="none" w:sz="0" w:space="0" w:color="auto"/>
            <w:left w:val="none" w:sz="0" w:space="0" w:color="auto"/>
            <w:bottom w:val="none" w:sz="0" w:space="0" w:color="auto"/>
            <w:right w:val="none" w:sz="0" w:space="0" w:color="auto"/>
          </w:divBdr>
        </w:div>
      </w:divsChild>
    </w:div>
    <w:div w:id="789905904">
      <w:bodyDiv w:val="1"/>
      <w:marLeft w:val="0"/>
      <w:marRight w:val="0"/>
      <w:marTop w:val="0"/>
      <w:marBottom w:val="0"/>
      <w:divBdr>
        <w:top w:val="none" w:sz="0" w:space="0" w:color="auto"/>
        <w:left w:val="none" w:sz="0" w:space="0" w:color="auto"/>
        <w:bottom w:val="none" w:sz="0" w:space="0" w:color="auto"/>
        <w:right w:val="none" w:sz="0" w:space="0" w:color="auto"/>
      </w:divBdr>
      <w:divsChild>
        <w:div w:id="769206168">
          <w:marLeft w:val="0"/>
          <w:marRight w:val="0"/>
          <w:marTop w:val="0"/>
          <w:marBottom w:val="0"/>
          <w:divBdr>
            <w:top w:val="none" w:sz="0" w:space="0" w:color="auto"/>
            <w:left w:val="none" w:sz="0" w:space="0" w:color="auto"/>
            <w:bottom w:val="none" w:sz="0" w:space="0" w:color="auto"/>
            <w:right w:val="none" w:sz="0" w:space="0" w:color="auto"/>
          </w:divBdr>
        </w:div>
        <w:div w:id="31539207">
          <w:marLeft w:val="0"/>
          <w:marRight w:val="0"/>
          <w:marTop w:val="0"/>
          <w:marBottom w:val="0"/>
          <w:divBdr>
            <w:top w:val="none" w:sz="0" w:space="0" w:color="auto"/>
            <w:left w:val="none" w:sz="0" w:space="0" w:color="auto"/>
            <w:bottom w:val="none" w:sz="0" w:space="0" w:color="auto"/>
            <w:right w:val="none" w:sz="0" w:space="0" w:color="auto"/>
          </w:divBdr>
        </w:div>
        <w:div w:id="1905026103">
          <w:marLeft w:val="0"/>
          <w:marRight w:val="0"/>
          <w:marTop w:val="0"/>
          <w:marBottom w:val="0"/>
          <w:divBdr>
            <w:top w:val="none" w:sz="0" w:space="0" w:color="auto"/>
            <w:left w:val="none" w:sz="0" w:space="0" w:color="auto"/>
            <w:bottom w:val="none" w:sz="0" w:space="0" w:color="auto"/>
            <w:right w:val="none" w:sz="0" w:space="0" w:color="auto"/>
          </w:divBdr>
        </w:div>
      </w:divsChild>
    </w:div>
    <w:div w:id="970670312">
      <w:bodyDiv w:val="1"/>
      <w:marLeft w:val="0"/>
      <w:marRight w:val="0"/>
      <w:marTop w:val="0"/>
      <w:marBottom w:val="0"/>
      <w:divBdr>
        <w:top w:val="none" w:sz="0" w:space="0" w:color="auto"/>
        <w:left w:val="none" w:sz="0" w:space="0" w:color="auto"/>
        <w:bottom w:val="none" w:sz="0" w:space="0" w:color="auto"/>
        <w:right w:val="none" w:sz="0" w:space="0" w:color="auto"/>
      </w:divBdr>
      <w:divsChild>
        <w:div w:id="1053188608">
          <w:marLeft w:val="0"/>
          <w:marRight w:val="0"/>
          <w:marTop w:val="0"/>
          <w:marBottom w:val="0"/>
          <w:divBdr>
            <w:top w:val="none" w:sz="0" w:space="0" w:color="auto"/>
            <w:left w:val="none" w:sz="0" w:space="0" w:color="auto"/>
            <w:bottom w:val="none" w:sz="0" w:space="0" w:color="auto"/>
            <w:right w:val="none" w:sz="0" w:space="0" w:color="auto"/>
          </w:divBdr>
          <w:divsChild>
            <w:div w:id="324628253">
              <w:marLeft w:val="0"/>
              <w:marRight w:val="0"/>
              <w:marTop w:val="0"/>
              <w:marBottom w:val="0"/>
              <w:divBdr>
                <w:top w:val="none" w:sz="0" w:space="0" w:color="auto"/>
                <w:left w:val="none" w:sz="0" w:space="0" w:color="auto"/>
                <w:bottom w:val="none" w:sz="0" w:space="0" w:color="auto"/>
                <w:right w:val="none" w:sz="0" w:space="0" w:color="auto"/>
              </w:divBdr>
            </w:div>
            <w:div w:id="1290280763">
              <w:marLeft w:val="0"/>
              <w:marRight w:val="0"/>
              <w:marTop w:val="0"/>
              <w:marBottom w:val="0"/>
              <w:divBdr>
                <w:top w:val="none" w:sz="0" w:space="0" w:color="auto"/>
                <w:left w:val="none" w:sz="0" w:space="0" w:color="auto"/>
                <w:bottom w:val="none" w:sz="0" w:space="0" w:color="auto"/>
                <w:right w:val="none" w:sz="0" w:space="0" w:color="auto"/>
              </w:divBdr>
              <w:divsChild>
                <w:div w:id="1352611631">
                  <w:marLeft w:val="0"/>
                  <w:marRight w:val="0"/>
                  <w:marTop w:val="0"/>
                  <w:marBottom w:val="0"/>
                  <w:divBdr>
                    <w:top w:val="none" w:sz="0" w:space="0" w:color="auto"/>
                    <w:left w:val="none" w:sz="0" w:space="0" w:color="auto"/>
                    <w:bottom w:val="none" w:sz="0" w:space="0" w:color="auto"/>
                    <w:right w:val="none" w:sz="0" w:space="0" w:color="auto"/>
                  </w:divBdr>
                </w:div>
                <w:div w:id="2069525949">
                  <w:marLeft w:val="0"/>
                  <w:marRight w:val="0"/>
                  <w:marTop w:val="0"/>
                  <w:marBottom w:val="0"/>
                  <w:divBdr>
                    <w:top w:val="none" w:sz="0" w:space="0" w:color="auto"/>
                    <w:left w:val="none" w:sz="0" w:space="0" w:color="auto"/>
                    <w:bottom w:val="none" w:sz="0" w:space="0" w:color="auto"/>
                    <w:right w:val="none" w:sz="0" w:space="0" w:color="auto"/>
                  </w:divBdr>
                  <w:divsChild>
                    <w:div w:id="552539836">
                      <w:marLeft w:val="0"/>
                      <w:marRight w:val="0"/>
                      <w:marTop w:val="0"/>
                      <w:marBottom w:val="0"/>
                      <w:divBdr>
                        <w:top w:val="none" w:sz="0" w:space="0" w:color="auto"/>
                        <w:left w:val="none" w:sz="0" w:space="0" w:color="auto"/>
                        <w:bottom w:val="none" w:sz="0" w:space="0" w:color="auto"/>
                        <w:right w:val="none" w:sz="0" w:space="0" w:color="auto"/>
                      </w:divBdr>
                    </w:div>
                    <w:div w:id="1684626950">
                      <w:marLeft w:val="0"/>
                      <w:marRight w:val="0"/>
                      <w:marTop w:val="0"/>
                      <w:marBottom w:val="0"/>
                      <w:divBdr>
                        <w:top w:val="none" w:sz="0" w:space="0" w:color="auto"/>
                        <w:left w:val="none" w:sz="0" w:space="0" w:color="auto"/>
                        <w:bottom w:val="none" w:sz="0" w:space="0" w:color="auto"/>
                        <w:right w:val="none" w:sz="0" w:space="0" w:color="auto"/>
                      </w:divBdr>
                      <w:divsChild>
                        <w:div w:id="1049571731">
                          <w:marLeft w:val="0"/>
                          <w:marRight w:val="0"/>
                          <w:marTop w:val="0"/>
                          <w:marBottom w:val="0"/>
                          <w:divBdr>
                            <w:top w:val="none" w:sz="0" w:space="0" w:color="auto"/>
                            <w:left w:val="none" w:sz="0" w:space="0" w:color="auto"/>
                            <w:bottom w:val="none" w:sz="0" w:space="0" w:color="auto"/>
                            <w:right w:val="none" w:sz="0" w:space="0" w:color="auto"/>
                          </w:divBdr>
                        </w:div>
                      </w:divsChild>
                    </w:div>
                    <w:div w:id="405415386">
                      <w:marLeft w:val="0"/>
                      <w:marRight w:val="0"/>
                      <w:marTop w:val="0"/>
                      <w:marBottom w:val="0"/>
                      <w:divBdr>
                        <w:top w:val="none" w:sz="0" w:space="0" w:color="auto"/>
                        <w:left w:val="none" w:sz="0" w:space="0" w:color="auto"/>
                        <w:bottom w:val="none" w:sz="0" w:space="0" w:color="auto"/>
                        <w:right w:val="none" w:sz="0" w:space="0" w:color="auto"/>
                      </w:divBdr>
                      <w:divsChild>
                        <w:div w:id="876819600">
                          <w:marLeft w:val="0"/>
                          <w:marRight w:val="0"/>
                          <w:marTop w:val="0"/>
                          <w:marBottom w:val="0"/>
                          <w:divBdr>
                            <w:top w:val="none" w:sz="0" w:space="0" w:color="auto"/>
                            <w:left w:val="none" w:sz="0" w:space="0" w:color="auto"/>
                            <w:bottom w:val="none" w:sz="0" w:space="0" w:color="auto"/>
                            <w:right w:val="none" w:sz="0" w:space="0" w:color="auto"/>
                          </w:divBdr>
                        </w:div>
                      </w:divsChild>
                    </w:div>
                    <w:div w:id="678854619">
                      <w:marLeft w:val="0"/>
                      <w:marRight w:val="0"/>
                      <w:marTop w:val="0"/>
                      <w:marBottom w:val="0"/>
                      <w:divBdr>
                        <w:top w:val="none" w:sz="0" w:space="0" w:color="auto"/>
                        <w:left w:val="none" w:sz="0" w:space="0" w:color="auto"/>
                        <w:bottom w:val="none" w:sz="0" w:space="0" w:color="auto"/>
                        <w:right w:val="none" w:sz="0" w:space="0" w:color="auto"/>
                      </w:divBdr>
                      <w:divsChild>
                        <w:div w:id="10235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8388">
                  <w:marLeft w:val="0"/>
                  <w:marRight w:val="0"/>
                  <w:marTop w:val="0"/>
                  <w:marBottom w:val="0"/>
                  <w:divBdr>
                    <w:top w:val="none" w:sz="0" w:space="0" w:color="auto"/>
                    <w:left w:val="none" w:sz="0" w:space="0" w:color="auto"/>
                    <w:bottom w:val="none" w:sz="0" w:space="0" w:color="auto"/>
                    <w:right w:val="none" w:sz="0" w:space="0" w:color="auto"/>
                  </w:divBdr>
                  <w:divsChild>
                    <w:div w:id="2088989822">
                      <w:marLeft w:val="0"/>
                      <w:marRight w:val="0"/>
                      <w:marTop w:val="0"/>
                      <w:marBottom w:val="0"/>
                      <w:divBdr>
                        <w:top w:val="none" w:sz="0" w:space="0" w:color="auto"/>
                        <w:left w:val="none" w:sz="0" w:space="0" w:color="auto"/>
                        <w:bottom w:val="none" w:sz="0" w:space="0" w:color="auto"/>
                        <w:right w:val="none" w:sz="0" w:space="0" w:color="auto"/>
                      </w:divBdr>
                    </w:div>
                    <w:div w:id="805007554">
                      <w:marLeft w:val="0"/>
                      <w:marRight w:val="0"/>
                      <w:marTop w:val="0"/>
                      <w:marBottom w:val="0"/>
                      <w:divBdr>
                        <w:top w:val="none" w:sz="0" w:space="0" w:color="auto"/>
                        <w:left w:val="none" w:sz="0" w:space="0" w:color="auto"/>
                        <w:bottom w:val="none" w:sz="0" w:space="0" w:color="auto"/>
                        <w:right w:val="none" w:sz="0" w:space="0" w:color="auto"/>
                      </w:divBdr>
                    </w:div>
                    <w:div w:id="309479484">
                      <w:marLeft w:val="0"/>
                      <w:marRight w:val="0"/>
                      <w:marTop w:val="0"/>
                      <w:marBottom w:val="0"/>
                      <w:divBdr>
                        <w:top w:val="none" w:sz="0" w:space="0" w:color="auto"/>
                        <w:left w:val="none" w:sz="0" w:space="0" w:color="auto"/>
                        <w:bottom w:val="none" w:sz="0" w:space="0" w:color="auto"/>
                        <w:right w:val="none" w:sz="0" w:space="0" w:color="auto"/>
                      </w:divBdr>
                      <w:divsChild>
                        <w:div w:id="1927495144">
                          <w:marLeft w:val="0"/>
                          <w:marRight w:val="0"/>
                          <w:marTop w:val="0"/>
                          <w:marBottom w:val="0"/>
                          <w:divBdr>
                            <w:top w:val="none" w:sz="0" w:space="0" w:color="auto"/>
                            <w:left w:val="none" w:sz="0" w:space="0" w:color="auto"/>
                            <w:bottom w:val="none" w:sz="0" w:space="0" w:color="auto"/>
                            <w:right w:val="none" w:sz="0" w:space="0" w:color="auto"/>
                          </w:divBdr>
                        </w:div>
                      </w:divsChild>
                    </w:div>
                    <w:div w:id="1099452676">
                      <w:marLeft w:val="0"/>
                      <w:marRight w:val="0"/>
                      <w:marTop w:val="0"/>
                      <w:marBottom w:val="0"/>
                      <w:divBdr>
                        <w:top w:val="none" w:sz="0" w:space="0" w:color="auto"/>
                        <w:left w:val="none" w:sz="0" w:space="0" w:color="auto"/>
                        <w:bottom w:val="none" w:sz="0" w:space="0" w:color="auto"/>
                        <w:right w:val="none" w:sz="0" w:space="0" w:color="auto"/>
                      </w:divBdr>
                      <w:divsChild>
                        <w:div w:id="1179000292">
                          <w:marLeft w:val="0"/>
                          <w:marRight w:val="0"/>
                          <w:marTop w:val="0"/>
                          <w:marBottom w:val="0"/>
                          <w:divBdr>
                            <w:top w:val="none" w:sz="0" w:space="0" w:color="auto"/>
                            <w:left w:val="none" w:sz="0" w:space="0" w:color="auto"/>
                            <w:bottom w:val="none" w:sz="0" w:space="0" w:color="auto"/>
                            <w:right w:val="none" w:sz="0" w:space="0" w:color="auto"/>
                          </w:divBdr>
                        </w:div>
                      </w:divsChild>
                    </w:div>
                    <w:div w:id="1442258961">
                      <w:marLeft w:val="0"/>
                      <w:marRight w:val="0"/>
                      <w:marTop w:val="0"/>
                      <w:marBottom w:val="0"/>
                      <w:divBdr>
                        <w:top w:val="none" w:sz="0" w:space="0" w:color="auto"/>
                        <w:left w:val="none" w:sz="0" w:space="0" w:color="auto"/>
                        <w:bottom w:val="none" w:sz="0" w:space="0" w:color="auto"/>
                        <w:right w:val="none" w:sz="0" w:space="0" w:color="auto"/>
                      </w:divBdr>
                    </w:div>
                    <w:div w:id="512770150">
                      <w:marLeft w:val="0"/>
                      <w:marRight w:val="0"/>
                      <w:marTop w:val="0"/>
                      <w:marBottom w:val="0"/>
                      <w:divBdr>
                        <w:top w:val="none" w:sz="0" w:space="0" w:color="auto"/>
                        <w:left w:val="none" w:sz="0" w:space="0" w:color="auto"/>
                        <w:bottom w:val="none" w:sz="0" w:space="0" w:color="auto"/>
                        <w:right w:val="none" w:sz="0" w:space="0" w:color="auto"/>
                      </w:divBdr>
                      <w:divsChild>
                        <w:div w:id="10649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44">
                  <w:marLeft w:val="0"/>
                  <w:marRight w:val="0"/>
                  <w:marTop w:val="0"/>
                  <w:marBottom w:val="0"/>
                  <w:divBdr>
                    <w:top w:val="none" w:sz="0" w:space="0" w:color="auto"/>
                    <w:left w:val="none" w:sz="0" w:space="0" w:color="auto"/>
                    <w:bottom w:val="none" w:sz="0" w:space="0" w:color="auto"/>
                    <w:right w:val="none" w:sz="0" w:space="0" w:color="auto"/>
                  </w:divBdr>
                  <w:divsChild>
                    <w:div w:id="1518152939">
                      <w:marLeft w:val="0"/>
                      <w:marRight w:val="0"/>
                      <w:marTop w:val="0"/>
                      <w:marBottom w:val="0"/>
                      <w:divBdr>
                        <w:top w:val="none" w:sz="0" w:space="0" w:color="auto"/>
                        <w:left w:val="none" w:sz="0" w:space="0" w:color="auto"/>
                        <w:bottom w:val="none" w:sz="0" w:space="0" w:color="auto"/>
                        <w:right w:val="none" w:sz="0" w:space="0" w:color="auto"/>
                      </w:divBdr>
                      <w:divsChild>
                        <w:div w:id="454253693">
                          <w:marLeft w:val="0"/>
                          <w:marRight w:val="0"/>
                          <w:marTop w:val="0"/>
                          <w:marBottom w:val="0"/>
                          <w:divBdr>
                            <w:top w:val="none" w:sz="0" w:space="0" w:color="auto"/>
                            <w:left w:val="none" w:sz="0" w:space="0" w:color="auto"/>
                            <w:bottom w:val="none" w:sz="0" w:space="0" w:color="auto"/>
                            <w:right w:val="none" w:sz="0" w:space="0" w:color="auto"/>
                          </w:divBdr>
                        </w:div>
                      </w:divsChild>
                    </w:div>
                    <w:div w:id="358317780">
                      <w:marLeft w:val="0"/>
                      <w:marRight w:val="0"/>
                      <w:marTop w:val="0"/>
                      <w:marBottom w:val="0"/>
                      <w:divBdr>
                        <w:top w:val="none" w:sz="0" w:space="0" w:color="auto"/>
                        <w:left w:val="none" w:sz="0" w:space="0" w:color="auto"/>
                        <w:bottom w:val="none" w:sz="0" w:space="0" w:color="auto"/>
                        <w:right w:val="none" w:sz="0" w:space="0" w:color="auto"/>
                      </w:divBdr>
                      <w:divsChild>
                        <w:div w:id="1476800892">
                          <w:marLeft w:val="0"/>
                          <w:marRight w:val="0"/>
                          <w:marTop w:val="0"/>
                          <w:marBottom w:val="0"/>
                          <w:divBdr>
                            <w:top w:val="none" w:sz="0" w:space="0" w:color="auto"/>
                            <w:left w:val="none" w:sz="0" w:space="0" w:color="auto"/>
                            <w:bottom w:val="none" w:sz="0" w:space="0" w:color="auto"/>
                            <w:right w:val="none" w:sz="0" w:space="0" w:color="auto"/>
                          </w:divBdr>
                        </w:div>
                        <w:div w:id="1942493029">
                          <w:marLeft w:val="0"/>
                          <w:marRight w:val="0"/>
                          <w:marTop w:val="0"/>
                          <w:marBottom w:val="0"/>
                          <w:divBdr>
                            <w:top w:val="none" w:sz="0" w:space="0" w:color="auto"/>
                            <w:left w:val="none" w:sz="0" w:space="0" w:color="auto"/>
                            <w:bottom w:val="none" w:sz="0" w:space="0" w:color="auto"/>
                            <w:right w:val="none" w:sz="0" w:space="0" w:color="auto"/>
                          </w:divBdr>
                        </w:div>
                      </w:divsChild>
                    </w:div>
                    <w:div w:id="823275787">
                      <w:marLeft w:val="0"/>
                      <w:marRight w:val="0"/>
                      <w:marTop w:val="0"/>
                      <w:marBottom w:val="0"/>
                      <w:divBdr>
                        <w:top w:val="none" w:sz="0" w:space="0" w:color="auto"/>
                        <w:left w:val="none" w:sz="0" w:space="0" w:color="auto"/>
                        <w:bottom w:val="none" w:sz="0" w:space="0" w:color="auto"/>
                        <w:right w:val="none" w:sz="0" w:space="0" w:color="auto"/>
                      </w:divBdr>
                      <w:divsChild>
                        <w:div w:id="109052362">
                          <w:marLeft w:val="0"/>
                          <w:marRight w:val="0"/>
                          <w:marTop w:val="0"/>
                          <w:marBottom w:val="0"/>
                          <w:divBdr>
                            <w:top w:val="none" w:sz="0" w:space="0" w:color="auto"/>
                            <w:left w:val="none" w:sz="0" w:space="0" w:color="auto"/>
                            <w:bottom w:val="none" w:sz="0" w:space="0" w:color="auto"/>
                            <w:right w:val="none" w:sz="0" w:space="0" w:color="auto"/>
                          </w:divBdr>
                        </w:div>
                      </w:divsChild>
                    </w:div>
                    <w:div w:id="2112973655">
                      <w:marLeft w:val="0"/>
                      <w:marRight w:val="0"/>
                      <w:marTop w:val="0"/>
                      <w:marBottom w:val="0"/>
                      <w:divBdr>
                        <w:top w:val="none" w:sz="0" w:space="0" w:color="auto"/>
                        <w:left w:val="none" w:sz="0" w:space="0" w:color="auto"/>
                        <w:bottom w:val="none" w:sz="0" w:space="0" w:color="auto"/>
                        <w:right w:val="none" w:sz="0" w:space="0" w:color="auto"/>
                      </w:divBdr>
                      <w:divsChild>
                        <w:div w:id="398401241">
                          <w:marLeft w:val="0"/>
                          <w:marRight w:val="0"/>
                          <w:marTop w:val="0"/>
                          <w:marBottom w:val="0"/>
                          <w:divBdr>
                            <w:top w:val="none" w:sz="0" w:space="0" w:color="auto"/>
                            <w:left w:val="none" w:sz="0" w:space="0" w:color="auto"/>
                            <w:bottom w:val="none" w:sz="0" w:space="0" w:color="auto"/>
                            <w:right w:val="none" w:sz="0" w:space="0" w:color="auto"/>
                          </w:divBdr>
                        </w:div>
                      </w:divsChild>
                    </w:div>
                    <w:div w:id="482161164">
                      <w:marLeft w:val="0"/>
                      <w:marRight w:val="0"/>
                      <w:marTop w:val="0"/>
                      <w:marBottom w:val="0"/>
                      <w:divBdr>
                        <w:top w:val="none" w:sz="0" w:space="0" w:color="auto"/>
                        <w:left w:val="none" w:sz="0" w:space="0" w:color="auto"/>
                        <w:bottom w:val="none" w:sz="0" w:space="0" w:color="auto"/>
                        <w:right w:val="none" w:sz="0" w:space="0" w:color="auto"/>
                      </w:divBdr>
                    </w:div>
                    <w:div w:id="258608486">
                      <w:marLeft w:val="0"/>
                      <w:marRight w:val="0"/>
                      <w:marTop w:val="0"/>
                      <w:marBottom w:val="0"/>
                      <w:divBdr>
                        <w:top w:val="none" w:sz="0" w:space="0" w:color="auto"/>
                        <w:left w:val="none" w:sz="0" w:space="0" w:color="auto"/>
                        <w:bottom w:val="none" w:sz="0" w:space="0" w:color="auto"/>
                        <w:right w:val="none" w:sz="0" w:space="0" w:color="auto"/>
                      </w:divBdr>
                    </w:div>
                    <w:div w:id="310331500">
                      <w:marLeft w:val="0"/>
                      <w:marRight w:val="0"/>
                      <w:marTop w:val="0"/>
                      <w:marBottom w:val="0"/>
                      <w:divBdr>
                        <w:top w:val="none" w:sz="0" w:space="0" w:color="auto"/>
                        <w:left w:val="none" w:sz="0" w:space="0" w:color="auto"/>
                        <w:bottom w:val="none" w:sz="0" w:space="0" w:color="auto"/>
                        <w:right w:val="none" w:sz="0" w:space="0" w:color="auto"/>
                      </w:divBdr>
                      <w:divsChild>
                        <w:div w:id="439373963">
                          <w:marLeft w:val="0"/>
                          <w:marRight w:val="0"/>
                          <w:marTop w:val="0"/>
                          <w:marBottom w:val="0"/>
                          <w:divBdr>
                            <w:top w:val="none" w:sz="0" w:space="0" w:color="auto"/>
                            <w:left w:val="none" w:sz="0" w:space="0" w:color="auto"/>
                            <w:bottom w:val="none" w:sz="0" w:space="0" w:color="auto"/>
                            <w:right w:val="none" w:sz="0" w:space="0" w:color="auto"/>
                          </w:divBdr>
                        </w:div>
                      </w:divsChild>
                    </w:div>
                    <w:div w:id="1077020367">
                      <w:marLeft w:val="0"/>
                      <w:marRight w:val="0"/>
                      <w:marTop w:val="0"/>
                      <w:marBottom w:val="0"/>
                      <w:divBdr>
                        <w:top w:val="none" w:sz="0" w:space="0" w:color="auto"/>
                        <w:left w:val="none" w:sz="0" w:space="0" w:color="auto"/>
                        <w:bottom w:val="none" w:sz="0" w:space="0" w:color="auto"/>
                        <w:right w:val="none" w:sz="0" w:space="0" w:color="auto"/>
                      </w:divBdr>
                      <w:divsChild>
                        <w:div w:id="1730230841">
                          <w:marLeft w:val="0"/>
                          <w:marRight w:val="0"/>
                          <w:marTop w:val="0"/>
                          <w:marBottom w:val="0"/>
                          <w:divBdr>
                            <w:top w:val="none" w:sz="0" w:space="0" w:color="auto"/>
                            <w:left w:val="none" w:sz="0" w:space="0" w:color="auto"/>
                            <w:bottom w:val="none" w:sz="0" w:space="0" w:color="auto"/>
                            <w:right w:val="none" w:sz="0" w:space="0" w:color="auto"/>
                          </w:divBdr>
                        </w:div>
                        <w:div w:id="905071692">
                          <w:marLeft w:val="0"/>
                          <w:marRight w:val="0"/>
                          <w:marTop w:val="0"/>
                          <w:marBottom w:val="0"/>
                          <w:divBdr>
                            <w:top w:val="none" w:sz="0" w:space="0" w:color="auto"/>
                            <w:left w:val="none" w:sz="0" w:space="0" w:color="auto"/>
                            <w:bottom w:val="none" w:sz="0" w:space="0" w:color="auto"/>
                            <w:right w:val="none" w:sz="0" w:space="0" w:color="auto"/>
                          </w:divBdr>
                        </w:div>
                        <w:div w:id="1976716215">
                          <w:marLeft w:val="0"/>
                          <w:marRight w:val="0"/>
                          <w:marTop w:val="0"/>
                          <w:marBottom w:val="0"/>
                          <w:divBdr>
                            <w:top w:val="none" w:sz="0" w:space="0" w:color="auto"/>
                            <w:left w:val="none" w:sz="0" w:space="0" w:color="auto"/>
                            <w:bottom w:val="none" w:sz="0" w:space="0" w:color="auto"/>
                            <w:right w:val="none" w:sz="0" w:space="0" w:color="auto"/>
                          </w:divBdr>
                        </w:div>
                      </w:divsChild>
                    </w:div>
                    <w:div w:id="1230383439">
                      <w:marLeft w:val="0"/>
                      <w:marRight w:val="0"/>
                      <w:marTop w:val="0"/>
                      <w:marBottom w:val="0"/>
                      <w:divBdr>
                        <w:top w:val="none" w:sz="0" w:space="0" w:color="auto"/>
                        <w:left w:val="none" w:sz="0" w:space="0" w:color="auto"/>
                        <w:bottom w:val="none" w:sz="0" w:space="0" w:color="auto"/>
                        <w:right w:val="none" w:sz="0" w:space="0" w:color="auto"/>
                      </w:divBdr>
                      <w:divsChild>
                        <w:div w:id="1072116143">
                          <w:marLeft w:val="0"/>
                          <w:marRight w:val="0"/>
                          <w:marTop w:val="0"/>
                          <w:marBottom w:val="0"/>
                          <w:divBdr>
                            <w:top w:val="none" w:sz="0" w:space="0" w:color="auto"/>
                            <w:left w:val="none" w:sz="0" w:space="0" w:color="auto"/>
                            <w:bottom w:val="none" w:sz="0" w:space="0" w:color="auto"/>
                            <w:right w:val="none" w:sz="0" w:space="0" w:color="auto"/>
                          </w:divBdr>
                        </w:div>
                        <w:div w:id="1525054508">
                          <w:marLeft w:val="0"/>
                          <w:marRight w:val="0"/>
                          <w:marTop w:val="0"/>
                          <w:marBottom w:val="0"/>
                          <w:divBdr>
                            <w:top w:val="none" w:sz="0" w:space="0" w:color="auto"/>
                            <w:left w:val="none" w:sz="0" w:space="0" w:color="auto"/>
                            <w:bottom w:val="none" w:sz="0" w:space="0" w:color="auto"/>
                            <w:right w:val="none" w:sz="0" w:space="0" w:color="auto"/>
                          </w:divBdr>
                        </w:div>
                      </w:divsChild>
                    </w:div>
                    <w:div w:id="208108911">
                      <w:marLeft w:val="0"/>
                      <w:marRight w:val="0"/>
                      <w:marTop w:val="0"/>
                      <w:marBottom w:val="0"/>
                      <w:divBdr>
                        <w:top w:val="none" w:sz="0" w:space="0" w:color="auto"/>
                        <w:left w:val="none" w:sz="0" w:space="0" w:color="auto"/>
                        <w:bottom w:val="none" w:sz="0" w:space="0" w:color="auto"/>
                        <w:right w:val="none" w:sz="0" w:space="0" w:color="auto"/>
                      </w:divBdr>
                      <w:divsChild>
                        <w:div w:id="1353803013">
                          <w:marLeft w:val="0"/>
                          <w:marRight w:val="0"/>
                          <w:marTop w:val="0"/>
                          <w:marBottom w:val="0"/>
                          <w:divBdr>
                            <w:top w:val="none" w:sz="0" w:space="0" w:color="auto"/>
                            <w:left w:val="none" w:sz="0" w:space="0" w:color="auto"/>
                            <w:bottom w:val="none" w:sz="0" w:space="0" w:color="auto"/>
                            <w:right w:val="none" w:sz="0" w:space="0" w:color="auto"/>
                          </w:divBdr>
                        </w:div>
                      </w:divsChild>
                    </w:div>
                    <w:div w:id="2036031065">
                      <w:marLeft w:val="0"/>
                      <w:marRight w:val="0"/>
                      <w:marTop w:val="0"/>
                      <w:marBottom w:val="0"/>
                      <w:divBdr>
                        <w:top w:val="none" w:sz="0" w:space="0" w:color="auto"/>
                        <w:left w:val="none" w:sz="0" w:space="0" w:color="auto"/>
                        <w:bottom w:val="none" w:sz="0" w:space="0" w:color="auto"/>
                        <w:right w:val="none" w:sz="0" w:space="0" w:color="auto"/>
                      </w:divBdr>
                      <w:divsChild>
                        <w:div w:id="961231064">
                          <w:marLeft w:val="0"/>
                          <w:marRight w:val="0"/>
                          <w:marTop w:val="0"/>
                          <w:marBottom w:val="0"/>
                          <w:divBdr>
                            <w:top w:val="none" w:sz="0" w:space="0" w:color="auto"/>
                            <w:left w:val="none" w:sz="0" w:space="0" w:color="auto"/>
                            <w:bottom w:val="none" w:sz="0" w:space="0" w:color="auto"/>
                            <w:right w:val="none" w:sz="0" w:space="0" w:color="auto"/>
                          </w:divBdr>
                        </w:div>
                        <w:div w:id="1872956176">
                          <w:marLeft w:val="0"/>
                          <w:marRight w:val="0"/>
                          <w:marTop w:val="0"/>
                          <w:marBottom w:val="0"/>
                          <w:divBdr>
                            <w:top w:val="none" w:sz="0" w:space="0" w:color="auto"/>
                            <w:left w:val="none" w:sz="0" w:space="0" w:color="auto"/>
                            <w:bottom w:val="none" w:sz="0" w:space="0" w:color="auto"/>
                            <w:right w:val="none" w:sz="0" w:space="0" w:color="auto"/>
                          </w:divBdr>
                        </w:div>
                      </w:divsChild>
                    </w:div>
                    <w:div w:id="1347950060">
                      <w:marLeft w:val="0"/>
                      <w:marRight w:val="0"/>
                      <w:marTop w:val="0"/>
                      <w:marBottom w:val="0"/>
                      <w:divBdr>
                        <w:top w:val="none" w:sz="0" w:space="0" w:color="auto"/>
                        <w:left w:val="none" w:sz="0" w:space="0" w:color="auto"/>
                        <w:bottom w:val="none" w:sz="0" w:space="0" w:color="auto"/>
                        <w:right w:val="none" w:sz="0" w:space="0" w:color="auto"/>
                      </w:divBdr>
                      <w:divsChild>
                        <w:div w:id="5053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4051">
      <w:bodyDiv w:val="1"/>
      <w:marLeft w:val="0"/>
      <w:marRight w:val="0"/>
      <w:marTop w:val="0"/>
      <w:marBottom w:val="0"/>
      <w:divBdr>
        <w:top w:val="none" w:sz="0" w:space="0" w:color="auto"/>
        <w:left w:val="none" w:sz="0" w:space="0" w:color="auto"/>
        <w:bottom w:val="none" w:sz="0" w:space="0" w:color="auto"/>
        <w:right w:val="none" w:sz="0" w:space="0" w:color="auto"/>
      </w:divBdr>
      <w:divsChild>
        <w:div w:id="1648823392">
          <w:marLeft w:val="0"/>
          <w:marRight w:val="0"/>
          <w:marTop w:val="0"/>
          <w:marBottom w:val="0"/>
          <w:divBdr>
            <w:top w:val="none" w:sz="0" w:space="0" w:color="auto"/>
            <w:left w:val="none" w:sz="0" w:space="0" w:color="auto"/>
            <w:bottom w:val="none" w:sz="0" w:space="0" w:color="auto"/>
            <w:right w:val="none" w:sz="0" w:space="0" w:color="auto"/>
          </w:divBdr>
          <w:divsChild>
            <w:div w:id="243076953">
              <w:marLeft w:val="0"/>
              <w:marRight w:val="0"/>
              <w:marTop w:val="0"/>
              <w:marBottom w:val="0"/>
              <w:divBdr>
                <w:top w:val="none" w:sz="0" w:space="0" w:color="auto"/>
                <w:left w:val="none" w:sz="0" w:space="0" w:color="auto"/>
                <w:bottom w:val="none" w:sz="0" w:space="0" w:color="auto"/>
                <w:right w:val="none" w:sz="0" w:space="0" w:color="auto"/>
              </w:divBdr>
              <w:divsChild>
                <w:div w:id="1810781293">
                  <w:marLeft w:val="0"/>
                  <w:marRight w:val="0"/>
                  <w:marTop w:val="0"/>
                  <w:marBottom w:val="0"/>
                  <w:divBdr>
                    <w:top w:val="none" w:sz="0" w:space="0" w:color="auto"/>
                    <w:left w:val="none" w:sz="0" w:space="0" w:color="auto"/>
                    <w:bottom w:val="none" w:sz="0" w:space="0" w:color="auto"/>
                    <w:right w:val="none" w:sz="0" w:space="0" w:color="auto"/>
                  </w:divBdr>
                  <w:divsChild>
                    <w:div w:id="225989981">
                      <w:marLeft w:val="0"/>
                      <w:marRight w:val="0"/>
                      <w:marTop w:val="0"/>
                      <w:marBottom w:val="0"/>
                      <w:divBdr>
                        <w:top w:val="none" w:sz="0" w:space="0" w:color="auto"/>
                        <w:left w:val="none" w:sz="0" w:space="0" w:color="auto"/>
                        <w:bottom w:val="none" w:sz="0" w:space="0" w:color="auto"/>
                        <w:right w:val="none" w:sz="0" w:space="0" w:color="auto"/>
                      </w:divBdr>
                    </w:div>
                    <w:div w:id="1175847735">
                      <w:marLeft w:val="0"/>
                      <w:marRight w:val="0"/>
                      <w:marTop w:val="0"/>
                      <w:marBottom w:val="0"/>
                      <w:divBdr>
                        <w:top w:val="none" w:sz="0" w:space="0" w:color="auto"/>
                        <w:left w:val="none" w:sz="0" w:space="0" w:color="auto"/>
                        <w:bottom w:val="none" w:sz="0" w:space="0" w:color="auto"/>
                        <w:right w:val="none" w:sz="0" w:space="0" w:color="auto"/>
                      </w:divBdr>
                    </w:div>
                    <w:div w:id="1680501383">
                      <w:marLeft w:val="0"/>
                      <w:marRight w:val="0"/>
                      <w:marTop w:val="0"/>
                      <w:marBottom w:val="0"/>
                      <w:divBdr>
                        <w:top w:val="none" w:sz="0" w:space="0" w:color="auto"/>
                        <w:left w:val="none" w:sz="0" w:space="0" w:color="auto"/>
                        <w:bottom w:val="none" w:sz="0" w:space="0" w:color="auto"/>
                        <w:right w:val="none" w:sz="0" w:space="0" w:color="auto"/>
                      </w:divBdr>
                    </w:div>
                  </w:divsChild>
                </w:div>
                <w:div w:id="992753309">
                  <w:marLeft w:val="0"/>
                  <w:marRight w:val="0"/>
                  <w:marTop w:val="0"/>
                  <w:marBottom w:val="0"/>
                  <w:divBdr>
                    <w:top w:val="none" w:sz="0" w:space="0" w:color="auto"/>
                    <w:left w:val="none" w:sz="0" w:space="0" w:color="auto"/>
                    <w:bottom w:val="none" w:sz="0" w:space="0" w:color="auto"/>
                    <w:right w:val="none" w:sz="0" w:space="0" w:color="auto"/>
                  </w:divBdr>
                  <w:divsChild>
                    <w:div w:id="1781947380">
                      <w:marLeft w:val="0"/>
                      <w:marRight w:val="0"/>
                      <w:marTop w:val="0"/>
                      <w:marBottom w:val="0"/>
                      <w:divBdr>
                        <w:top w:val="none" w:sz="0" w:space="0" w:color="auto"/>
                        <w:left w:val="none" w:sz="0" w:space="0" w:color="auto"/>
                        <w:bottom w:val="none" w:sz="0" w:space="0" w:color="auto"/>
                        <w:right w:val="none" w:sz="0" w:space="0" w:color="auto"/>
                      </w:divBdr>
                    </w:div>
                    <w:div w:id="338697738">
                      <w:marLeft w:val="0"/>
                      <w:marRight w:val="0"/>
                      <w:marTop w:val="0"/>
                      <w:marBottom w:val="0"/>
                      <w:divBdr>
                        <w:top w:val="none" w:sz="0" w:space="0" w:color="auto"/>
                        <w:left w:val="none" w:sz="0" w:space="0" w:color="auto"/>
                        <w:bottom w:val="none" w:sz="0" w:space="0" w:color="auto"/>
                        <w:right w:val="none" w:sz="0" w:space="0" w:color="auto"/>
                      </w:divBdr>
                    </w:div>
                    <w:div w:id="1813210902">
                      <w:marLeft w:val="0"/>
                      <w:marRight w:val="0"/>
                      <w:marTop w:val="0"/>
                      <w:marBottom w:val="0"/>
                      <w:divBdr>
                        <w:top w:val="none" w:sz="0" w:space="0" w:color="auto"/>
                        <w:left w:val="none" w:sz="0" w:space="0" w:color="auto"/>
                        <w:bottom w:val="none" w:sz="0" w:space="0" w:color="auto"/>
                        <w:right w:val="none" w:sz="0" w:space="0" w:color="auto"/>
                      </w:divBdr>
                    </w:div>
                    <w:div w:id="1365906319">
                      <w:marLeft w:val="0"/>
                      <w:marRight w:val="0"/>
                      <w:marTop w:val="0"/>
                      <w:marBottom w:val="0"/>
                      <w:divBdr>
                        <w:top w:val="none" w:sz="0" w:space="0" w:color="auto"/>
                        <w:left w:val="none" w:sz="0" w:space="0" w:color="auto"/>
                        <w:bottom w:val="none" w:sz="0" w:space="0" w:color="auto"/>
                        <w:right w:val="none" w:sz="0" w:space="0" w:color="auto"/>
                      </w:divBdr>
                    </w:div>
                    <w:div w:id="159195355">
                      <w:marLeft w:val="0"/>
                      <w:marRight w:val="0"/>
                      <w:marTop w:val="0"/>
                      <w:marBottom w:val="0"/>
                      <w:divBdr>
                        <w:top w:val="none" w:sz="0" w:space="0" w:color="auto"/>
                        <w:left w:val="none" w:sz="0" w:space="0" w:color="auto"/>
                        <w:bottom w:val="none" w:sz="0" w:space="0" w:color="auto"/>
                        <w:right w:val="none" w:sz="0" w:space="0" w:color="auto"/>
                      </w:divBdr>
                      <w:divsChild>
                        <w:div w:id="232932267">
                          <w:marLeft w:val="0"/>
                          <w:marRight w:val="0"/>
                          <w:marTop w:val="0"/>
                          <w:marBottom w:val="0"/>
                          <w:divBdr>
                            <w:top w:val="none" w:sz="0" w:space="0" w:color="auto"/>
                            <w:left w:val="none" w:sz="0" w:space="0" w:color="auto"/>
                            <w:bottom w:val="none" w:sz="0" w:space="0" w:color="auto"/>
                            <w:right w:val="none" w:sz="0" w:space="0" w:color="auto"/>
                          </w:divBdr>
                        </w:div>
                      </w:divsChild>
                    </w:div>
                    <w:div w:id="372770499">
                      <w:marLeft w:val="0"/>
                      <w:marRight w:val="0"/>
                      <w:marTop w:val="0"/>
                      <w:marBottom w:val="0"/>
                      <w:divBdr>
                        <w:top w:val="none" w:sz="0" w:space="0" w:color="auto"/>
                        <w:left w:val="none" w:sz="0" w:space="0" w:color="auto"/>
                        <w:bottom w:val="none" w:sz="0" w:space="0" w:color="auto"/>
                        <w:right w:val="none" w:sz="0" w:space="0" w:color="auto"/>
                      </w:divBdr>
                      <w:divsChild>
                        <w:div w:id="1961761914">
                          <w:marLeft w:val="0"/>
                          <w:marRight w:val="0"/>
                          <w:marTop w:val="0"/>
                          <w:marBottom w:val="0"/>
                          <w:divBdr>
                            <w:top w:val="none" w:sz="0" w:space="0" w:color="auto"/>
                            <w:left w:val="none" w:sz="0" w:space="0" w:color="auto"/>
                            <w:bottom w:val="none" w:sz="0" w:space="0" w:color="auto"/>
                            <w:right w:val="none" w:sz="0" w:space="0" w:color="auto"/>
                          </w:divBdr>
                        </w:div>
                      </w:divsChild>
                    </w:div>
                    <w:div w:id="1293831754">
                      <w:marLeft w:val="0"/>
                      <w:marRight w:val="0"/>
                      <w:marTop w:val="0"/>
                      <w:marBottom w:val="0"/>
                      <w:divBdr>
                        <w:top w:val="none" w:sz="0" w:space="0" w:color="auto"/>
                        <w:left w:val="none" w:sz="0" w:space="0" w:color="auto"/>
                        <w:bottom w:val="none" w:sz="0" w:space="0" w:color="auto"/>
                        <w:right w:val="none" w:sz="0" w:space="0" w:color="auto"/>
                      </w:divBdr>
                      <w:divsChild>
                        <w:div w:id="1546140778">
                          <w:marLeft w:val="0"/>
                          <w:marRight w:val="0"/>
                          <w:marTop w:val="0"/>
                          <w:marBottom w:val="0"/>
                          <w:divBdr>
                            <w:top w:val="none" w:sz="0" w:space="0" w:color="auto"/>
                            <w:left w:val="none" w:sz="0" w:space="0" w:color="auto"/>
                            <w:bottom w:val="none" w:sz="0" w:space="0" w:color="auto"/>
                            <w:right w:val="none" w:sz="0" w:space="0" w:color="auto"/>
                          </w:divBdr>
                        </w:div>
                      </w:divsChild>
                    </w:div>
                    <w:div w:id="25836412">
                      <w:marLeft w:val="0"/>
                      <w:marRight w:val="0"/>
                      <w:marTop w:val="0"/>
                      <w:marBottom w:val="0"/>
                      <w:divBdr>
                        <w:top w:val="none" w:sz="0" w:space="0" w:color="auto"/>
                        <w:left w:val="none" w:sz="0" w:space="0" w:color="auto"/>
                        <w:bottom w:val="none" w:sz="0" w:space="0" w:color="auto"/>
                        <w:right w:val="none" w:sz="0" w:space="0" w:color="auto"/>
                      </w:divBdr>
                      <w:divsChild>
                        <w:div w:id="92169704">
                          <w:marLeft w:val="0"/>
                          <w:marRight w:val="0"/>
                          <w:marTop w:val="0"/>
                          <w:marBottom w:val="0"/>
                          <w:divBdr>
                            <w:top w:val="none" w:sz="0" w:space="0" w:color="auto"/>
                            <w:left w:val="none" w:sz="0" w:space="0" w:color="auto"/>
                            <w:bottom w:val="none" w:sz="0" w:space="0" w:color="auto"/>
                            <w:right w:val="none" w:sz="0" w:space="0" w:color="auto"/>
                          </w:divBdr>
                        </w:div>
                        <w:div w:id="1892495947">
                          <w:marLeft w:val="0"/>
                          <w:marRight w:val="0"/>
                          <w:marTop w:val="0"/>
                          <w:marBottom w:val="0"/>
                          <w:divBdr>
                            <w:top w:val="none" w:sz="0" w:space="0" w:color="auto"/>
                            <w:left w:val="none" w:sz="0" w:space="0" w:color="auto"/>
                            <w:bottom w:val="none" w:sz="0" w:space="0" w:color="auto"/>
                            <w:right w:val="none" w:sz="0" w:space="0" w:color="auto"/>
                          </w:divBdr>
                        </w:div>
                      </w:divsChild>
                    </w:div>
                    <w:div w:id="441655888">
                      <w:marLeft w:val="0"/>
                      <w:marRight w:val="0"/>
                      <w:marTop w:val="0"/>
                      <w:marBottom w:val="0"/>
                      <w:divBdr>
                        <w:top w:val="none" w:sz="0" w:space="0" w:color="auto"/>
                        <w:left w:val="none" w:sz="0" w:space="0" w:color="auto"/>
                        <w:bottom w:val="none" w:sz="0" w:space="0" w:color="auto"/>
                        <w:right w:val="none" w:sz="0" w:space="0" w:color="auto"/>
                      </w:divBdr>
                      <w:divsChild>
                        <w:div w:id="267473112">
                          <w:marLeft w:val="0"/>
                          <w:marRight w:val="0"/>
                          <w:marTop w:val="0"/>
                          <w:marBottom w:val="0"/>
                          <w:divBdr>
                            <w:top w:val="none" w:sz="0" w:space="0" w:color="auto"/>
                            <w:left w:val="none" w:sz="0" w:space="0" w:color="auto"/>
                            <w:bottom w:val="none" w:sz="0" w:space="0" w:color="auto"/>
                            <w:right w:val="none" w:sz="0" w:space="0" w:color="auto"/>
                          </w:divBdr>
                        </w:div>
                      </w:divsChild>
                    </w:div>
                    <w:div w:id="1355111838">
                      <w:marLeft w:val="0"/>
                      <w:marRight w:val="0"/>
                      <w:marTop w:val="0"/>
                      <w:marBottom w:val="0"/>
                      <w:divBdr>
                        <w:top w:val="none" w:sz="0" w:space="0" w:color="auto"/>
                        <w:left w:val="none" w:sz="0" w:space="0" w:color="auto"/>
                        <w:bottom w:val="none" w:sz="0" w:space="0" w:color="auto"/>
                        <w:right w:val="none" w:sz="0" w:space="0" w:color="auto"/>
                      </w:divBdr>
                      <w:divsChild>
                        <w:div w:id="19700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3956">
                  <w:marLeft w:val="0"/>
                  <w:marRight w:val="0"/>
                  <w:marTop w:val="0"/>
                  <w:marBottom w:val="0"/>
                  <w:divBdr>
                    <w:top w:val="none" w:sz="0" w:space="0" w:color="auto"/>
                    <w:left w:val="none" w:sz="0" w:space="0" w:color="auto"/>
                    <w:bottom w:val="none" w:sz="0" w:space="0" w:color="auto"/>
                    <w:right w:val="none" w:sz="0" w:space="0" w:color="auto"/>
                  </w:divBdr>
                  <w:divsChild>
                    <w:div w:id="883978376">
                      <w:marLeft w:val="0"/>
                      <w:marRight w:val="0"/>
                      <w:marTop w:val="0"/>
                      <w:marBottom w:val="0"/>
                      <w:divBdr>
                        <w:top w:val="none" w:sz="0" w:space="0" w:color="auto"/>
                        <w:left w:val="none" w:sz="0" w:space="0" w:color="auto"/>
                        <w:bottom w:val="none" w:sz="0" w:space="0" w:color="auto"/>
                        <w:right w:val="none" w:sz="0" w:space="0" w:color="auto"/>
                      </w:divBdr>
                    </w:div>
                    <w:div w:id="568804192">
                      <w:marLeft w:val="0"/>
                      <w:marRight w:val="0"/>
                      <w:marTop w:val="0"/>
                      <w:marBottom w:val="0"/>
                      <w:divBdr>
                        <w:top w:val="none" w:sz="0" w:space="0" w:color="auto"/>
                        <w:left w:val="none" w:sz="0" w:space="0" w:color="auto"/>
                        <w:bottom w:val="none" w:sz="0" w:space="0" w:color="auto"/>
                        <w:right w:val="none" w:sz="0" w:space="0" w:color="auto"/>
                      </w:divBdr>
                      <w:divsChild>
                        <w:div w:id="1735465406">
                          <w:marLeft w:val="0"/>
                          <w:marRight w:val="0"/>
                          <w:marTop w:val="0"/>
                          <w:marBottom w:val="0"/>
                          <w:divBdr>
                            <w:top w:val="none" w:sz="0" w:space="0" w:color="auto"/>
                            <w:left w:val="none" w:sz="0" w:space="0" w:color="auto"/>
                            <w:bottom w:val="none" w:sz="0" w:space="0" w:color="auto"/>
                            <w:right w:val="none" w:sz="0" w:space="0" w:color="auto"/>
                          </w:divBdr>
                        </w:div>
                      </w:divsChild>
                    </w:div>
                    <w:div w:id="1704360273">
                      <w:marLeft w:val="0"/>
                      <w:marRight w:val="0"/>
                      <w:marTop w:val="0"/>
                      <w:marBottom w:val="0"/>
                      <w:divBdr>
                        <w:top w:val="none" w:sz="0" w:space="0" w:color="auto"/>
                        <w:left w:val="none" w:sz="0" w:space="0" w:color="auto"/>
                        <w:bottom w:val="none" w:sz="0" w:space="0" w:color="auto"/>
                        <w:right w:val="none" w:sz="0" w:space="0" w:color="auto"/>
                      </w:divBdr>
                      <w:divsChild>
                        <w:div w:id="1303851831">
                          <w:marLeft w:val="0"/>
                          <w:marRight w:val="0"/>
                          <w:marTop w:val="0"/>
                          <w:marBottom w:val="0"/>
                          <w:divBdr>
                            <w:top w:val="none" w:sz="0" w:space="0" w:color="auto"/>
                            <w:left w:val="none" w:sz="0" w:space="0" w:color="auto"/>
                            <w:bottom w:val="none" w:sz="0" w:space="0" w:color="auto"/>
                            <w:right w:val="none" w:sz="0" w:space="0" w:color="auto"/>
                          </w:divBdr>
                        </w:div>
                      </w:divsChild>
                    </w:div>
                    <w:div w:id="1538549049">
                      <w:marLeft w:val="0"/>
                      <w:marRight w:val="0"/>
                      <w:marTop w:val="0"/>
                      <w:marBottom w:val="0"/>
                      <w:divBdr>
                        <w:top w:val="none" w:sz="0" w:space="0" w:color="auto"/>
                        <w:left w:val="none" w:sz="0" w:space="0" w:color="auto"/>
                        <w:bottom w:val="none" w:sz="0" w:space="0" w:color="auto"/>
                        <w:right w:val="none" w:sz="0" w:space="0" w:color="auto"/>
                      </w:divBdr>
                      <w:divsChild>
                        <w:div w:id="1517816091">
                          <w:marLeft w:val="0"/>
                          <w:marRight w:val="0"/>
                          <w:marTop w:val="0"/>
                          <w:marBottom w:val="0"/>
                          <w:divBdr>
                            <w:top w:val="none" w:sz="0" w:space="0" w:color="auto"/>
                            <w:left w:val="none" w:sz="0" w:space="0" w:color="auto"/>
                            <w:bottom w:val="none" w:sz="0" w:space="0" w:color="auto"/>
                            <w:right w:val="none" w:sz="0" w:space="0" w:color="auto"/>
                          </w:divBdr>
                        </w:div>
                      </w:divsChild>
                    </w:div>
                    <w:div w:id="308873315">
                      <w:marLeft w:val="0"/>
                      <w:marRight w:val="0"/>
                      <w:marTop w:val="0"/>
                      <w:marBottom w:val="0"/>
                      <w:divBdr>
                        <w:top w:val="none" w:sz="0" w:space="0" w:color="auto"/>
                        <w:left w:val="none" w:sz="0" w:space="0" w:color="auto"/>
                        <w:bottom w:val="none" w:sz="0" w:space="0" w:color="auto"/>
                        <w:right w:val="none" w:sz="0" w:space="0" w:color="auto"/>
                      </w:divBdr>
                      <w:divsChild>
                        <w:div w:id="1934893432">
                          <w:marLeft w:val="0"/>
                          <w:marRight w:val="0"/>
                          <w:marTop w:val="0"/>
                          <w:marBottom w:val="0"/>
                          <w:divBdr>
                            <w:top w:val="none" w:sz="0" w:space="0" w:color="auto"/>
                            <w:left w:val="none" w:sz="0" w:space="0" w:color="auto"/>
                            <w:bottom w:val="none" w:sz="0" w:space="0" w:color="auto"/>
                            <w:right w:val="none" w:sz="0" w:space="0" w:color="auto"/>
                          </w:divBdr>
                        </w:div>
                      </w:divsChild>
                    </w:div>
                    <w:div w:id="1917937726">
                      <w:marLeft w:val="0"/>
                      <w:marRight w:val="0"/>
                      <w:marTop w:val="0"/>
                      <w:marBottom w:val="0"/>
                      <w:divBdr>
                        <w:top w:val="none" w:sz="0" w:space="0" w:color="auto"/>
                        <w:left w:val="none" w:sz="0" w:space="0" w:color="auto"/>
                        <w:bottom w:val="none" w:sz="0" w:space="0" w:color="auto"/>
                        <w:right w:val="none" w:sz="0" w:space="0" w:color="auto"/>
                      </w:divBdr>
                      <w:divsChild>
                        <w:div w:id="1502502915">
                          <w:marLeft w:val="0"/>
                          <w:marRight w:val="0"/>
                          <w:marTop w:val="0"/>
                          <w:marBottom w:val="0"/>
                          <w:divBdr>
                            <w:top w:val="none" w:sz="0" w:space="0" w:color="auto"/>
                            <w:left w:val="none" w:sz="0" w:space="0" w:color="auto"/>
                            <w:bottom w:val="none" w:sz="0" w:space="0" w:color="auto"/>
                            <w:right w:val="none" w:sz="0" w:space="0" w:color="auto"/>
                          </w:divBdr>
                        </w:div>
                      </w:divsChild>
                    </w:div>
                    <w:div w:id="70927670">
                      <w:marLeft w:val="0"/>
                      <w:marRight w:val="0"/>
                      <w:marTop w:val="0"/>
                      <w:marBottom w:val="0"/>
                      <w:divBdr>
                        <w:top w:val="none" w:sz="0" w:space="0" w:color="auto"/>
                        <w:left w:val="none" w:sz="0" w:space="0" w:color="auto"/>
                        <w:bottom w:val="none" w:sz="0" w:space="0" w:color="auto"/>
                        <w:right w:val="none" w:sz="0" w:space="0" w:color="auto"/>
                      </w:divBdr>
                      <w:divsChild>
                        <w:div w:id="936720121">
                          <w:marLeft w:val="0"/>
                          <w:marRight w:val="0"/>
                          <w:marTop w:val="0"/>
                          <w:marBottom w:val="0"/>
                          <w:divBdr>
                            <w:top w:val="none" w:sz="0" w:space="0" w:color="auto"/>
                            <w:left w:val="none" w:sz="0" w:space="0" w:color="auto"/>
                            <w:bottom w:val="none" w:sz="0" w:space="0" w:color="auto"/>
                            <w:right w:val="none" w:sz="0" w:space="0" w:color="auto"/>
                          </w:divBdr>
                        </w:div>
                      </w:divsChild>
                    </w:div>
                    <w:div w:id="1518084094">
                      <w:marLeft w:val="0"/>
                      <w:marRight w:val="0"/>
                      <w:marTop w:val="0"/>
                      <w:marBottom w:val="0"/>
                      <w:divBdr>
                        <w:top w:val="none" w:sz="0" w:space="0" w:color="auto"/>
                        <w:left w:val="none" w:sz="0" w:space="0" w:color="auto"/>
                        <w:bottom w:val="none" w:sz="0" w:space="0" w:color="auto"/>
                        <w:right w:val="none" w:sz="0" w:space="0" w:color="auto"/>
                      </w:divBdr>
                    </w:div>
                    <w:div w:id="17301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1814">
          <w:marLeft w:val="0"/>
          <w:marRight w:val="0"/>
          <w:marTop w:val="0"/>
          <w:marBottom w:val="0"/>
          <w:divBdr>
            <w:top w:val="none" w:sz="0" w:space="0" w:color="auto"/>
            <w:left w:val="none" w:sz="0" w:space="0" w:color="auto"/>
            <w:bottom w:val="none" w:sz="0" w:space="0" w:color="auto"/>
            <w:right w:val="none" w:sz="0" w:space="0" w:color="auto"/>
          </w:divBdr>
          <w:divsChild>
            <w:div w:id="745810760">
              <w:marLeft w:val="0"/>
              <w:marRight w:val="0"/>
              <w:marTop w:val="0"/>
              <w:marBottom w:val="0"/>
              <w:divBdr>
                <w:top w:val="none" w:sz="0" w:space="0" w:color="auto"/>
                <w:left w:val="none" w:sz="0" w:space="0" w:color="auto"/>
                <w:bottom w:val="none" w:sz="0" w:space="0" w:color="auto"/>
                <w:right w:val="none" w:sz="0" w:space="0" w:color="auto"/>
              </w:divBdr>
              <w:divsChild>
                <w:div w:id="2030140193">
                  <w:marLeft w:val="0"/>
                  <w:marRight w:val="0"/>
                  <w:marTop w:val="0"/>
                  <w:marBottom w:val="0"/>
                  <w:divBdr>
                    <w:top w:val="none" w:sz="0" w:space="0" w:color="auto"/>
                    <w:left w:val="none" w:sz="0" w:space="0" w:color="auto"/>
                    <w:bottom w:val="none" w:sz="0" w:space="0" w:color="auto"/>
                    <w:right w:val="none" w:sz="0" w:space="0" w:color="auto"/>
                  </w:divBdr>
                  <w:divsChild>
                    <w:div w:id="1335494719">
                      <w:marLeft w:val="0"/>
                      <w:marRight w:val="0"/>
                      <w:marTop w:val="0"/>
                      <w:marBottom w:val="0"/>
                      <w:divBdr>
                        <w:top w:val="none" w:sz="0" w:space="0" w:color="auto"/>
                        <w:left w:val="none" w:sz="0" w:space="0" w:color="auto"/>
                        <w:bottom w:val="none" w:sz="0" w:space="0" w:color="auto"/>
                        <w:right w:val="none" w:sz="0" w:space="0" w:color="auto"/>
                      </w:divBdr>
                    </w:div>
                    <w:div w:id="1654798398">
                      <w:marLeft w:val="0"/>
                      <w:marRight w:val="0"/>
                      <w:marTop w:val="0"/>
                      <w:marBottom w:val="0"/>
                      <w:divBdr>
                        <w:top w:val="none" w:sz="0" w:space="0" w:color="auto"/>
                        <w:left w:val="none" w:sz="0" w:space="0" w:color="auto"/>
                        <w:bottom w:val="none" w:sz="0" w:space="0" w:color="auto"/>
                        <w:right w:val="none" w:sz="0" w:space="0" w:color="auto"/>
                      </w:divBdr>
                      <w:divsChild>
                        <w:div w:id="681126514">
                          <w:marLeft w:val="0"/>
                          <w:marRight w:val="0"/>
                          <w:marTop w:val="0"/>
                          <w:marBottom w:val="0"/>
                          <w:divBdr>
                            <w:top w:val="none" w:sz="0" w:space="0" w:color="auto"/>
                            <w:left w:val="none" w:sz="0" w:space="0" w:color="auto"/>
                            <w:bottom w:val="none" w:sz="0" w:space="0" w:color="auto"/>
                            <w:right w:val="none" w:sz="0" w:space="0" w:color="auto"/>
                          </w:divBdr>
                        </w:div>
                      </w:divsChild>
                    </w:div>
                    <w:div w:id="426122689">
                      <w:marLeft w:val="0"/>
                      <w:marRight w:val="0"/>
                      <w:marTop w:val="0"/>
                      <w:marBottom w:val="0"/>
                      <w:divBdr>
                        <w:top w:val="none" w:sz="0" w:space="0" w:color="auto"/>
                        <w:left w:val="none" w:sz="0" w:space="0" w:color="auto"/>
                        <w:bottom w:val="none" w:sz="0" w:space="0" w:color="auto"/>
                        <w:right w:val="none" w:sz="0" w:space="0" w:color="auto"/>
                      </w:divBdr>
                      <w:divsChild>
                        <w:div w:id="1101954861">
                          <w:marLeft w:val="0"/>
                          <w:marRight w:val="0"/>
                          <w:marTop w:val="0"/>
                          <w:marBottom w:val="0"/>
                          <w:divBdr>
                            <w:top w:val="none" w:sz="0" w:space="0" w:color="auto"/>
                            <w:left w:val="none" w:sz="0" w:space="0" w:color="auto"/>
                            <w:bottom w:val="none" w:sz="0" w:space="0" w:color="auto"/>
                            <w:right w:val="none" w:sz="0" w:space="0" w:color="auto"/>
                          </w:divBdr>
                        </w:div>
                      </w:divsChild>
                    </w:div>
                    <w:div w:id="2097240877">
                      <w:marLeft w:val="0"/>
                      <w:marRight w:val="0"/>
                      <w:marTop w:val="0"/>
                      <w:marBottom w:val="0"/>
                      <w:divBdr>
                        <w:top w:val="none" w:sz="0" w:space="0" w:color="auto"/>
                        <w:left w:val="none" w:sz="0" w:space="0" w:color="auto"/>
                        <w:bottom w:val="none" w:sz="0" w:space="0" w:color="auto"/>
                        <w:right w:val="none" w:sz="0" w:space="0" w:color="auto"/>
                      </w:divBdr>
                      <w:divsChild>
                        <w:div w:id="531266468">
                          <w:marLeft w:val="0"/>
                          <w:marRight w:val="0"/>
                          <w:marTop w:val="0"/>
                          <w:marBottom w:val="0"/>
                          <w:divBdr>
                            <w:top w:val="none" w:sz="0" w:space="0" w:color="auto"/>
                            <w:left w:val="none" w:sz="0" w:space="0" w:color="auto"/>
                            <w:bottom w:val="none" w:sz="0" w:space="0" w:color="auto"/>
                            <w:right w:val="none" w:sz="0" w:space="0" w:color="auto"/>
                          </w:divBdr>
                        </w:div>
                      </w:divsChild>
                    </w:div>
                    <w:div w:id="1488127419">
                      <w:marLeft w:val="0"/>
                      <w:marRight w:val="0"/>
                      <w:marTop w:val="0"/>
                      <w:marBottom w:val="0"/>
                      <w:divBdr>
                        <w:top w:val="none" w:sz="0" w:space="0" w:color="auto"/>
                        <w:left w:val="none" w:sz="0" w:space="0" w:color="auto"/>
                        <w:bottom w:val="none" w:sz="0" w:space="0" w:color="auto"/>
                        <w:right w:val="none" w:sz="0" w:space="0" w:color="auto"/>
                      </w:divBdr>
                      <w:divsChild>
                        <w:div w:id="1735350914">
                          <w:marLeft w:val="0"/>
                          <w:marRight w:val="0"/>
                          <w:marTop w:val="0"/>
                          <w:marBottom w:val="0"/>
                          <w:divBdr>
                            <w:top w:val="none" w:sz="0" w:space="0" w:color="auto"/>
                            <w:left w:val="none" w:sz="0" w:space="0" w:color="auto"/>
                            <w:bottom w:val="none" w:sz="0" w:space="0" w:color="auto"/>
                            <w:right w:val="none" w:sz="0" w:space="0" w:color="auto"/>
                          </w:divBdr>
                        </w:div>
                      </w:divsChild>
                    </w:div>
                    <w:div w:id="1150906268">
                      <w:marLeft w:val="0"/>
                      <w:marRight w:val="0"/>
                      <w:marTop w:val="0"/>
                      <w:marBottom w:val="0"/>
                      <w:divBdr>
                        <w:top w:val="none" w:sz="0" w:space="0" w:color="auto"/>
                        <w:left w:val="none" w:sz="0" w:space="0" w:color="auto"/>
                        <w:bottom w:val="none" w:sz="0" w:space="0" w:color="auto"/>
                        <w:right w:val="none" w:sz="0" w:space="0" w:color="auto"/>
                      </w:divBdr>
                    </w:div>
                  </w:divsChild>
                </w:div>
                <w:div w:id="796022203">
                  <w:marLeft w:val="0"/>
                  <w:marRight w:val="0"/>
                  <w:marTop w:val="0"/>
                  <w:marBottom w:val="0"/>
                  <w:divBdr>
                    <w:top w:val="none" w:sz="0" w:space="0" w:color="auto"/>
                    <w:left w:val="none" w:sz="0" w:space="0" w:color="auto"/>
                    <w:bottom w:val="none" w:sz="0" w:space="0" w:color="auto"/>
                    <w:right w:val="none" w:sz="0" w:space="0" w:color="auto"/>
                  </w:divBdr>
                  <w:divsChild>
                    <w:div w:id="730815088">
                      <w:marLeft w:val="0"/>
                      <w:marRight w:val="0"/>
                      <w:marTop w:val="0"/>
                      <w:marBottom w:val="0"/>
                      <w:divBdr>
                        <w:top w:val="none" w:sz="0" w:space="0" w:color="auto"/>
                        <w:left w:val="none" w:sz="0" w:space="0" w:color="auto"/>
                        <w:bottom w:val="none" w:sz="0" w:space="0" w:color="auto"/>
                        <w:right w:val="none" w:sz="0" w:space="0" w:color="auto"/>
                      </w:divBdr>
                      <w:divsChild>
                        <w:div w:id="1562592492">
                          <w:marLeft w:val="0"/>
                          <w:marRight w:val="0"/>
                          <w:marTop w:val="0"/>
                          <w:marBottom w:val="0"/>
                          <w:divBdr>
                            <w:top w:val="none" w:sz="0" w:space="0" w:color="auto"/>
                            <w:left w:val="none" w:sz="0" w:space="0" w:color="auto"/>
                            <w:bottom w:val="none" w:sz="0" w:space="0" w:color="auto"/>
                            <w:right w:val="none" w:sz="0" w:space="0" w:color="auto"/>
                          </w:divBdr>
                        </w:div>
                      </w:divsChild>
                    </w:div>
                    <w:div w:id="1364553811">
                      <w:marLeft w:val="0"/>
                      <w:marRight w:val="0"/>
                      <w:marTop w:val="0"/>
                      <w:marBottom w:val="0"/>
                      <w:divBdr>
                        <w:top w:val="none" w:sz="0" w:space="0" w:color="auto"/>
                        <w:left w:val="none" w:sz="0" w:space="0" w:color="auto"/>
                        <w:bottom w:val="none" w:sz="0" w:space="0" w:color="auto"/>
                        <w:right w:val="none" w:sz="0" w:space="0" w:color="auto"/>
                      </w:divBdr>
                      <w:divsChild>
                        <w:div w:id="803040849">
                          <w:marLeft w:val="0"/>
                          <w:marRight w:val="0"/>
                          <w:marTop w:val="0"/>
                          <w:marBottom w:val="0"/>
                          <w:divBdr>
                            <w:top w:val="none" w:sz="0" w:space="0" w:color="auto"/>
                            <w:left w:val="none" w:sz="0" w:space="0" w:color="auto"/>
                            <w:bottom w:val="none" w:sz="0" w:space="0" w:color="auto"/>
                            <w:right w:val="none" w:sz="0" w:space="0" w:color="auto"/>
                          </w:divBdr>
                        </w:div>
                      </w:divsChild>
                    </w:div>
                    <w:div w:id="1814180610">
                      <w:marLeft w:val="0"/>
                      <w:marRight w:val="0"/>
                      <w:marTop w:val="0"/>
                      <w:marBottom w:val="0"/>
                      <w:divBdr>
                        <w:top w:val="none" w:sz="0" w:space="0" w:color="auto"/>
                        <w:left w:val="none" w:sz="0" w:space="0" w:color="auto"/>
                        <w:bottom w:val="none" w:sz="0" w:space="0" w:color="auto"/>
                        <w:right w:val="none" w:sz="0" w:space="0" w:color="auto"/>
                      </w:divBdr>
                      <w:divsChild>
                        <w:div w:id="1384526481">
                          <w:marLeft w:val="0"/>
                          <w:marRight w:val="0"/>
                          <w:marTop w:val="0"/>
                          <w:marBottom w:val="0"/>
                          <w:divBdr>
                            <w:top w:val="none" w:sz="0" w:space="0" w:color="auto"/>
                            <w:left w:val="none" w:sz="0" w:space="0" w:color="auto"/>
                            <w:bottom w:val="none" w:sz="0" w:space="0" w:color="auto"/>
                            <w:right w:val="none" w:sz="0" w:space="0" w:color="auto"/>
                          </w:divBdr>
                        </w:div>
                      </w:divsChild>
                    </w:div>
                    <w:div w:id="1376615159">
                      <w:marLeft w:val="0"/>
                      <w:marRight w:val="0"/>
                      <w:marTop w:val="0"/>
                      <w:marBottom w:val="0"/>
                      <w:divBdr>
                        <w:top w:val="none" w:sz="0" w:space="0" w:color="auto"/>
                        <w:left w:val="none" w:sz="0" w:space="0" w:color="auto"/>
                        <w:bottom w:val="none" w:sz="0" w:space="0" w:color="auto"/>
                        <w:right w:val="none" w:sz="0" w:space="0" w:color="auto"/>
                      </w:divBdr>
                    </w:div>
                    <w:div w:id="1922252275">
                      <w:marLeft w:val="0"/>
                      <w:marRight w:val="0"/>
                      <w:marTop w:val="0"/>
                      <w:marBottom w:val="0"/>
                      <w:divBdr>
                        <w:top w:val="none" w:sz="0" w:space="0" w:color="auto"/>
                        <w:left w:val="none" w:sz="0" w:space="0" w:color="auto"/>
                        <w:bottom w:val="none" w:sz="0" w:space="0" w:color="auto"/>
                        <w:right w:val="none" w:sz="0" w:space="0" w:color="auto"/>
                      </w:divBdr>
                    </w:div>
                  </w:divsChild>
                </w:div>
                <w:div w:id="1335887385">
                  <w:marLeft w:val="0"/>
                  <w:marRight w:val="0"/>
                  <w:marTop w:val="0"/>
                  <w:marBottom w:val="0"/>
                  <w:divBdr>
                    <w:top w:val="none" w:sz="0" w:space="0" w:color="auto"/>
                    <w:left w:val="none" w:sz="0" w:space="0" w:color="auto"/>
                    <w:bottom w:val="none" w:sz="0" w:space="0" w:color="auto"/>
                    <w:right w:val="none" w:sz="0" w:space="0" w:color="auto"/>
                  </w:divBdr>
                  <w:divsChild>
                    <w:div w:id="1551838036">
                      <w:marLeft w:val="0"/>
                      <w:marRight w:val="0"/>
                      <w:marTop w:val="0"/>
                      <w:marBottom w:val="0"/>
                      <w:divBdr>
                        <w:top w:val="none" w:sz="0" w:space="0" w:color="auto"/>
                        <w:left w:val="none" w:sz="0" w:space="0" w:color="auto"/>
                        <w:bottom w:val="none" w:sz="0" w:space="0" w:color="auto"/>
                        <w:right w:val="none" w:sz="0" w:space="0" w:color="auto"/>
                      </w:divBdr>
                      <w:divsChild>
                        <w:div w:id="455683991">
                          <w:marLeft w:val="0"/>
                          <w:marRight w:val="0"/>
                          <w:marTop w:val="0"/>
                          <w:marBottom w:val="0"/>
                          <w:divBdr>
                            <w:top w:val="none" w:sz="0" w:space="0" w:color="auto"/>
                            <w:left w:val="none" w:sz="0" w:space="0" w:color="auto"/>
                            <w:bottom w:val="none" w:sz="0" w:space="0" w:color="auto"/>
                            <w:right w:val="none" w:sz="0" w:space="0" w:color="auto"/>
                          </w:divBdr>
                        </w:div>
                      </w:divsChild>
                    </w:div>
                    <w:div w:id="424612138">
                      <w:marLeft w:val="0"/>
                      <w:marRight w:val="0"/>
                      <w:marTop w:val="0"/>
                      <w:marBottom w:val="0"/>
                      <w:divBdr>
                        <w:top w:val="none" w:sz="0" w:space="0" w:color="auto"/>
                        <w:left w:val="none" w:sz="0" w:space="0" w:color="auto"/>
                        <w:bottom w:val="none" w:sz="0" w:space="0" w:color="auto"/>
                        <w:right w:val="none" w:sz="0" w:space="0" w:color="auto"/>
                      </w:divBdr>
                      <w:divsChild>
                        <w:div w:id="1100101990">
                          <w:marLeft w:val="0"/>
                          <w:marRight w:val="0"/>
                          <w:marTop w:val="0"/>
                          <w:marBottom w:val="0"/>
                          <w:divBdr>
                            <w:top w:val="none" w:sz="0" w:space="0" w:color="auto"/>
                            <w:left w:val="none" w:sz="0" w:space="0" w:color="auto"/>
                            <w:bottom w:val="none" w:sz="0" w:space="0" w:color="auto"/>
                            <w:right w:val="none" w:sz="0" w:space="0" w:color="auto"/>
                          </w:divBdr>
                        </w:div>
                      </w:divsChild>
                    </w:div>
                    <w:div w:id="2064526087">
                      <w:marLeft w:val="0"/>
                      <w:marRight w:val="0"/>
                      <w:marTop w:val="0"/>
                      <w:marBottom w:val="0"/>
                      <w:divBdr>
                        <w:top w:val="none" w:sz="0" w:space="0" w:color="auto"/>
                        <w:left w:val="none" w:sz="0" w:space="0" w:color="auto"/>
                        <w:bottom w:val="none" w:sz="0" w:space="0" w:color="auto"/>
                        <w:right w:val="none" w:sz="0" w:space="0" w:color="auto"/>
                      </w:divBdr>
                      <w:divsChild>
                        <w:div w:id="1901482324">
                          <w:marLeft w:val="0"/>
                          <w:marRight w:val="0"/>
                          <w:marTop w:val="0"/>
                          <w:marBottom w:val="0"/>
                          <w:divBdr>
                            <w:top w:val="none" w:sz="0" w:space="0" w:color="auto"/>
                            <w:left w:val="none" w:sz="0" w:space="0" w:color="auto"/>
                            <w:bottom w:val="none" w:sz="0" w:space="0" w:color="auto"/>
                            <w:right w:val="none" w:sz="0" w:space="0" w:color="auto"/>
                          </w:divBdr>
                        </w:div>
                        <w:div w:id="1386755586">
                          <w:marLeft w:val="0"/>
                          <w:marRight w:val="0"/>
                          <w:marTop w:val="0"/>
                          <w:marBottom w:val="0"/>
                          <w:divBdr>
                            <w:top w:val="none" w:sz="0" w:space="0" w:color="auto"/>
                            <w:left w:val="none" w:sz="0" w:space="0" w:color="auto"/>
                            <w:bottom w:val="none" w:sz="0" w:space="0" w:color="auto"/>
                            <w:right w:val="none" w:sz="0" w:space="0" w:color="auto"/>
                          </w:divBdr>
                          <w:divsChild>
                            <w:div w:id="18286057">
                              <w:marLeft w:val="0"/>
                              <w:marRight w:val="0"/>
                              <w:marTop w:val="0"/>
                              <w:marBottom w:val="0"/>
                              <w:divBdr>
                                <w:top w:val="none" w:sz="0" w:space="0" w:color="auto"/>
                                <w:left w:val="none" w:sz="0" w:space="0" w:color="auto"/>
                                <w:bottom w:val="none" w:sz="0" w:space="0" w:color="auto"/>
                                <w:right w:val="none" w:sz="0" w:space="0" w:color="auto"/>
                              </w:divBdr>
                              <w:divsChild>
                                <w:div w:id="4438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1328">
      <w:bodyDiv w:val="1"/>
      <w:marLeft w:val="0"/>
      <w:marRight w:val="0"/>
      <w:marTop w:val="0"/>
      <w:marBottom w:val="0"/>
      <w:divBdr>
        <w:top w:val="none" w:sz="0" w:space="0" w:color="auto"/>
        <w:left w:val="none" w:sz="0" w:space="0" w:color="auto"/>
        <w:bottom w:val="none" w:sz="0" w:space="0" w:color="auto"/>
        <w:right w:val="none" w:sz="0" w:space="0" w:color="auto"/>
      </w:divBdr>
      <w:divsChild>
        <w:div w:id="779422999">
          <w:marLeft w:val="0"/>
          <w:marRight w:val="0"/>
          <w:marTop w:val="0"/>
          <w:marBottom w:val="0"/>
          <w:divBdr>
            <w:top w:val="none" w:sz="0" w:space="0" w:color="auto"/>
            <w:left w:val="none" w:sz="0" w:space="0" w:color="auto"/>
            <w:bottom w:val="none" w:sz="0" w:space="0" w:color="auto"/>
            <w:right w:val="none" w:sz="0" w:space="0" w:color="auto"/>
          </w:divBdr>
          <w:divsChild>
            <w:div w:id="651638216">
              <w:marLeft w:val="0"/>
              <w:marRight w:val="0"/>
              <w:marTop w:val="0"/>
              <w:marBottom w:val="0"/>
              <w:divBdr>
                <w:top w:val="none" w:sz="0" w:space="0" w:color="auto"/>
                <w:left w:val="none" w:sz="0" w:space="0" w:color="auto"/>
                <w:bottom w:val="none" w:sz="0" w:space="0" w:color="auto"/>
                <w:right w:val="none" w:sz="0" w:space="0" w:color="auto"/>
              </w:divBdr>
            </w:div>
            <w:div w:id="1000036794">
              <w:marLeft w:val="0"/>
              <w:marRight w:val="0"/>
              <w:marTop w:val="0"/>
              <w:marBottom w:val="0"/>
              <w:divBdr>
                <w:top w:val="none" w:sz="0" w:space="0" w:color="auto"/>
                <w:left w:val="none" w:sz="0" w:space="0" w:color="auto"/>
                <w:bottom w:val="none" w:sz="0" w:space="0" w:color="auto"/>
                <w:right w:val="none" w:sz="0" w:space="0" w:color="auto"/>
              </w:divBdr>
              <w:divsChild>
                <w:div w:id="380831221">
                  <w:marLeft w:val="0"/>
                  <w:marRight w:val="0"/>
                  <w:marTop w:val="0"/>
                  <w:marBottom w:val="0"/>
                  <w:divBdr>
                    <w:top w:val="none" w:sz="0" w:space="0" w:color="auto"/>
                    <w:left w:val="none" w:sz="0" w:space="0" w:color="auto"/>
                    <w:bottom w:val="none" w:sz="0" w:space="0" w:color="auto"/>
                    <w:right w:val="none" w:sz="0" w:space="0" w:color="auto"/>
                  </w:divBdr>
                </w:div>
                <w:div w:id="13263553">
                  <w:marLeft w:val="0"/>
                  <w:marRight w:val="0"/>
                  <w:marTop w:val="0"/>
                  <w:marBottom w:val="0"/>
                  <w:divBdr>
                    <w:top w:val="none" w:sz="0" w:space="0" w:color="auto"/>
                    <w:left w:val="none" w:sz="0" w:space="0" w:color="auto"/>
                    <w:bottom w:val="none" w:sz="0" w:space="0" w:color="auto"/>
                    <w:right w:val="none" w:sz="0" w:space="0" w:color="auto"/>
                  </w:divBdr>
                </w:div>
              </w:divsChild>
            </w:div>
            <w:div w:id="1553226077">
              <w:marLeft w:val="0"/>
              <w:marRight w:val="0"/>
              <w:marTop w:val="0"/>
              <w:marBottom w:val="0"/>
              <w:divBdr>
                <w:top w:val="none" w:sz="0" w:space="0" w:color="auto"/>
                <w:left w:val="none" w:sz="0" w:space="0" w:color="auto"/>
                <w:bottom w:val="none" w:sz="0" w:space="0" w:color="auto"/>
                <w:right w:val="none" w:sz="0" w:space="0" w:color="auto"/>
              </w:divBdr>
              <w:divsChild>
                <w:div w:id="1293294292">
                  <w:marLeft w:val="0"/>
                  <w:marRight w:val="0"/>
                  <w:marTop w:val="0"/>
                  <w:marBottom w:val="0"/>
                  <w:divBdr>
                    <w:top w:val="none" w:sz="0" w:space="0" w:color="auto"/>
                    <w:left w:val="none" w:sz="0" w:space="0" w:color="auto"/>
                    <w:bottom w:val="none" w:sz="0" w:space="0" w:color="auto"/>
                    <w:right w:val="none" w:sz="0" w:space="0" w:color="auto"/>
                  </w:divBdr>
                </w:div>
                <w:div w:id="1224950715">
                  <w:marLeft w:val="0"/>
                  <w:marRight w:val="0"/>
                  <w:marTop w:val="0"/>
                  <w:marBottom w:val="0"/>
                  <w:divBdr>
                    <w:top w:val="none" w:sz="0" w:space="0" w:color="auto"/>
                    <w:left w:val="none" w:sz="0" w:space="0" w:color="auto"/>
                    <w:bottom w:val="none" w:sz="0" w:space="0" w:color="auto"/>
                    <w:right w:val="none" w:sz="0" w:space="0" w:color="auto"/>
                  </w:divBdr>
                </w:div>
                <w:div w:id="78141677">
                  <w:marLeft w:val="0"/>
                  <w:marRight w:val="0"/>
                  <w:marTop w:val="0"/>
                  <w:marBottom w:val="0"/>
                  <w:divBdr>
                    <w:top w:val="none" w:sz="0" w:space="0" w:color="auto"/>
                    <w:left w:val="none" w:sz="0" w:space="0" w:color="auto"/>
                    <w:bottom w:val="none" w:sz="0" w:space="0" w:color="auto"/>
                    <w:right w:val="none" w:sz="0" w:space="0" w:color="auto"/>
                  </w:divBdr>
                </w:div>
                <w:div w:id="808937995">
                  <w:marLeft w:val="0"/>
                  <w:marRight w:val="0"/>
                  <w:marTop w:val="0"/>
                  <w:marBottom w:val="0"/>
                  <w:divBdr>
                    <w:top w:val="none" w:sz="0" w:space="0" w:color="auto"/>
                    <w:left w:val="none" w:sz="0" w:space="0" w:color="auto"/>
                    <w:bottom w:val="none" w:sz="0" w:space="0" w:color="auto"/>
                    <w:right w:val="none" w:sz="0" w:space="0" w:color="auto"/>
                  </w:divBdr>
                </w:div>
              </w:divsChild>
            </w:div>
            <w:div w:id="592204713">
              <w:marLeft w:val="0"/>
              <w:marRight w:val="0"/>
              <w:marTop w:val="0"/>
              <w:marBottom w:val="0"/>
              <w:divBdr>
                <w:top w:val="none" w:sz="0" w:space="0" w:color="auto"/>
                <w:left w:val="none" w:sz="0" w:space="0" w:color="auto"/>
                <w:bottom w:val="none" w:sz="0" w:space="0" w:color="auto"/>
                <w:right w:val="none" w:sz="0" w:space="0" w:color="auto"/>
              </w:divBdr>
              <w:divsChild>
                <w:div w:id="1519808582">
                  <w:marLeft w:val="0"/>
                  <w:marRight w:val="0"/>
                  <w:marTop w:val="0"/>
                  <w:marBottom w:val="0"/>
                  <w:divBdr>
                    <w:top w:val="none" w:sz="0" w:space="0" w:color="auto"/>
                    <w:left w:val="none" w:sz="0" w:space="0" w:color="auto"/>
                    <w:bottom w:val="none" w:sz="0" w:space="0" w:color="auto"/>
                    <w:right w:val="none" w:sz="0" w:space="0" w:color="auto"/>
                  </w:divBdr>
                </w:div>
                <w:div w:id="1388458966">
                  <w:marLeft w:val="0"/>
                  <w:marRight w:val="0"/>
                  <w:marTop w:val="0"/>
                  <w:marBottom w:val="0"/>
                  <w:divBdr>
                    <w:top w:val="none" w:sz="0" w:space="0" w:color="auto"/>
                    <w:left w:val="none" w:sz="0" w:space="0" w:color="auto"/>
                    <w:bottom w:val="none" w:sz="0" w:space="0" w:color="auto"/>
                    <w:right w:val="none" w:sz="0" w:space="0" w:color="auto"/>
                  </w:divBdr>
                </w:div>
                <w:div w:id="10658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50716">
      <w:bodyDiv w:val="1"/>
      <w:marLeft w:val="0"/>
      <w:marRight w:val="0"/>
      <w:marTop w:val="0"/>
      <w:marBottom w:val="0"/>
      <w:divBdr>
        <w:top w:val="none" w:sz="0" w:space="0" w:color="auto"/>
        <w:left w:val="none" w:sz="0" w:space="0" w:color="auto"/>
        <w:bottom w:val="none" w:sz="0" w:space="0" w:color="auto"/>
        <w:right w:val="none" w:sz="0" w:space="0" w:color="auto"/>
      </w:divBdr>
      <w:divsChild>
        <w:div w:id="841773991">
          <w:marLeft w:val="0"/>
          <w:marRight w:val="0"/>
          <w:marTop w:val="0"/>
          <w:marBottom w:val="0"/>
          <w:divBdr>
            <w:top w:val="none" w:sz="0" w:space="0" w:color="auto"/>
            <w:left w:val="none" w:sz="0" w:space="0" w:color="auto"/>
            <w:bottom w:val="none" w:sz="0" w:space="0" w:color="auto"/>
            <w:right w:val="none" w:sz="0" w:space="0" w:color="auto"/>
          </w:divBdr>
          <w:divsChild>
            <w:div w:id="1727295652">
              <w:marLeft w:val="0"/>
              <w:marRight w:val="0"/>
              <w:marTop w:val="0"/>
              <w:marBottom w:val="0"/>
              <w:divBdr>
                <w:top w:val="none" w:sz="0" w:space="0" w:color="auto"/>
                <w:left w:val="none" w:sz="0" w:space="0" w:color="auto"/>
                <w:bottom w:val="none" w:sz="0" w:space="0" w:color="auto"/>
                <w:right w:val="none" w:sz="0" w:space="0" w:color="auto"/>
              </w:divBdr>
            </w:div>
            <w:div w:id="78673866">
              <w:marLeft w:val="0"/>
              <w:marRight w:val="0"/>
              <w:marTop w:val="0"/>
              <w:marBottom w:val="0"/>
              <w:divBdr>
                <w:top w:val="none" w:sz="0" w:space="0" w:color="auto"/>
                <w:left w:val="none" w:sz="0" w:space="0" w:color="auto"/>
                <w:bottom w:val="none" w:sz="0" w:space="0" w:color="auto"/>
                <w:right w:val="none" w:sz="0" w:space="0" w:color="auto"/>
              </w:divBdr>
            </w:div>
            <w:div w:id="761805371">
              <w:marLeft w:val="0"/>
              <w:marRight w:val="0"/>
              <w:marTop w:val="0"/>
              <w:marBottom w:val="0"/>
              <w:divBdr>
                <w:top w:val="none" w:sz="0" w:space="0" w:color="auto"/>
                <w:left w:val="none" w:sz="0" w:space="0" w:color="auto"/>
                <w:bottom w:val="none" w:sz="0" w:space="0" w:color="auto"/>
                <w:right w:val="none" w:sz="0" w:space="0" w:color="auto"/>
              </w:divBdr>
            </w:div>
            <w:div w:id="320546243">
              <w:marLeft w:val="0"/>
              <w:marRight w:val="0"/>
              <w:marTop w:val="0"/>
              <w:marBottom w:val="0"/>
              <w:divBdr>
                <w:top w:val="none" w:sz="0" w:space="0" w:color="auto"/>
                <w:left w:val="none" w:sz="0" w:space="0" w:color="auto"/>
                <w:bottom w:val="none" w:sz="0" w:space="0" w:color="auto"/>
                <w:right w:val="none" w:sz="0" w:space="0" w:color="auto"/>
              </w:divBdr>
            </w:div>
          </w:divsChild>
        </w:div>
        <w:div w:id="110445565">
          <w:marLeft w:val="0"/>
          <w:marRight w:val="0"/>
          <w:marTop w:val="0"/>
          <w:marBottom w:val="0"/>
          <w:divBdr>
            <w:top w:val="none" w:sz="0" w:space="0" w:color="auto"/>
            <w:left w:val="none" w:sz="0" w:space="0" w:color="auto"/>
            <w:bottom w:val="none" w:sz="0" w:space="0" w:color="auto"/>
            <w:right w:val="none" w:sz="0" w:space="0" w:color="auto"/>
          </w:divBdr>
          <w:divsChild>
            <w:div w:id="53353698">
              <w:marLeft w:val="0"/>
              <w:marRight w:val="0"/>
              <w:marTop w:val="0"/>
              <w:marBottom w:val="0"/>
              <w:divBdr>
                <w:top w:val="none" w:sz="0" w:space="0" w:color="auto"/>
                <w:left w:val="none" w:sz="0" w:space="0" w:color="auto"/>
                <w:bottom w:val="none" w:sz="0" w:space="0" w:color="auto"/>
                <w:right w:val="none" w:sz="0" w:space="0" w:color="auto"/>
              </w:divBdr>
            </w:div>
            <w:div w:id="1858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0959">
      <w:bodyDiv w:val="1"/>
      <w:marLeft w:val="0"/>
      <w:marRight w:val="0"/>
      <w:marTop w:val="0"/>
      <w:marBottom w:val="0"/>
      <w:divBdr>
        <w:top w:val="none" w:sz="0" w:space="0" w:color="auto"/>
        <w:left w:val="none" w:sz="0" w:space="0" w:color="auto"/>
        <w:bottom w:val="none" w:sz="0" w:space="0" w:color="auto"/>
        <w:right w:val="none" w:sz="0" w:space="0" w:color="auto"/>
      </w:divBdr>
      <w:divsChild>
        <w:div w:id="855122265">
          <w:marLeft w:val="0"/>
          <w:marRight w:val="0"/>
          <w:marTop w:val="0"/>
          <w:marBottom w:val="0"/>
          <w:divBdr>
            <w:top w:val="none" w:sz="0" w:space="0" w:color="auto"/>
            <w:left w:val="none" w:sz="0" w:space="0" w:color="auto"/>
            <w:bottom w:val="none" w:sz="0" w:space="0" w:color="auto"/>
            <w:right w:val="none" w:sz="0" w:space="0" w:color="auto"/>
          </w:divBdr>
          <w:divsChild>
            <w:div w:id="181743315">
              <w:marLeft w:val="0"/>
              <w:marRight w:val="0"/>
              <w:marTop w:val="0"/>
              <w:marBottom w:val="0"/>
              <w:divBdr>
                <w:top w:val="none" w:sz="0" w:space="0" w:color="auto"/>
                <w:left w:val="none" w:sz="0" w:space="0" w:color="auto"/>
                <w:bottom w:val="none" w:sz="0" w:space="0" w:color="auto"/>
                <w:right w:val="none" w:sz="0" w:space="0" w:color="auto"/>
              </w:divBdr>
            </w:div>
            <w:div w:id="20518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4482">
      <w:bodyDiv w:val="1"/>
      <w:marLeft w:val="0"/>
      <w:marRight w:val="0"/>
      <w:marTop w:val="0"/>
      <w:marBottom w:val="0"/>
      <w:divBdr>
        <w:top w:val="none" w:sz="0" w:space="0" w:color="auto"/>
        <w:left w:val="none" w:sz="0" w:space="0" w:color="auto"/>
        <w:bottom w:val="none" w:sz="0" w:space="0" w:color="auto"/>
        <w:right w:val="none" w:sz="0" w:space="0" w:color="auto"/>
      </w:divBdr>
      <w:divsChild>
        <w:div w:id="1682319654">
          <w:marLeft w:val="0"/>
          <w:marRight w:val="0"/>
          <w:marTop w:val="0"/>
          <w:marBottom w:val="0"/>
          <w:divBdr>
            <w:top w:val="none" w:sz="0" w:space="0" w:color="auto"/>
            <w:left w:val="none" w:sz="0" w:space="0" w:color="auto"/>
            <w:bottom w:val="none" w:sz="0" w:space="0" w:color="auto"/>
            <w:right w:val="none" w:sz="0" w:space="0" w:color="auto"/>
          </w:divBdr>
          <w:divsChild>
            <w:div w:id="1686593845">
              <w:marLeft w:val="0"/>
              <w:marRight w:val="0"/>
              <w:marTop w:val="0"/>
              <w:marBottom w:val="0"/>
              <w:divBdr>
                <w:top w:val="none" w:sz="0" w:space="0" w:color="auto"/>
                <w:left w:val="none" w:sz="0" w:space="0" w:color="auto"/>
                <w:bottom w:val="none" w:sz="0" w:space="0" w:color="auto"/>
                <w:right w:val="none" w:sz="0" w:space="0" w:color="auto"/>
              </w:divBdr>
              <w:divsChild>
                <w:div w:id="305015699">
                  <w:marLeft w:val="0"/>
                  <w:marRight w:val="0"/>
                  <w:marTop w:val="0"/>
                  <w:marBottom w:val="0"/>
                  <w:divBdr>
                    <w:top w:val="none" w:sz="0" w:space="0" w:color="auto"/>
                    <w:left w:val="none" w:sz="0" w:space="0" w:color="auto"/>
                    <w:bottom w:val="none" w:sz="0" w:space="0" w:color="auto"/>
                    <w:right w:val="none" w:sz="0" w:space="0" w:color="auto"/>
                  </w:divBdr>
                  <w:divsChild>
                    <w:div w:id="450444852">
                      <w:marLeft w:val="0"/>
                      <w:marRight w:val="0"/>
                      <w:marTop w:val="0"/>
                      <w:marBottom w:val="0"/>
                      <w:divBdr>
                        <w:top w:val="none" w:sz="0" w:space="0" w:color="auto"/>
                        <w:left w:val="none" w:sz="0" w:space="0" w:color="auto"/>
                        <w:bottom w:val="none" w:sz="0" w:space="0" w:color="auto"/>
                        <w:right w:val="none" w:sz="0" w:space="0" w:color="auto"/>
                      </w:divBdr>
                    </w:div>
                    <w:div w:id="1809780528">
                      <w:marLeft w:val="0"/>
                      <w:marRight w:val="0"/>
                      <w:marTop w:val="0"/>
                      <w:marBottom w:val="0"/>
                      <w:divBdr>
                        <w:top w:val="none" w:sz="0" w:space="0" w:color="auto"/>
                        <w:left w:val="none" w:sz="0" w:space="0" w:color="auto"/>
                        <w:bottom w:val="none" w:sz="0" w:space="0" w:color="auto"/>
                        <w:right w:val="none" w:sz="0" w:space="0" w:color="auto"/>
                      </w:divBdr>
                    </w:div>
                    <w:div w:id="914243482">
                      <w:marLeft w:val="0"/>
                      <w:marRight w:val="0"/>
                      <w:marTop w:val="0"/>
                      <w:marBottom w:val="0"/>
                      <w:divBdr>
                        <w:top w:val="none" w:sz="0" w:space="0" w:color="auto"/>
                        <w:left w:val="none" w:sz="0" w:space="0" w:color="auto"/>
                        <w:bottom w:val="none" w:sz="0" w:space="0" w:color="auto"/>
                        <w:right w:val="none" w:sz="0" w:space="0" w:color="auto"/>
                      </w:divBdr>
                    </w:div>
                    <w:div w:id="443811494">
                      <w:marLeft w:val="0"/>
                      <w:marRight w:val="0"/>
                      <w:marTop w:val="0"/>
                      <w:marBottom w:val="0"/>
                      <w:divBdr>
                        <w:top w:val="none" w:sz="0" w:space="0" w:color="auto"/>
                        <w:left w:val="none" w:sz="0" w:space="0" w:color="auto"/>
                        <w:bottom w:val="none" w:sz="0" w:space="0" w:color="auto"/>
                        <w:right w:val="none" w:sz="0" w:space="0" w:color="auto"/>
                      </w:divBdr>
                    </w:div>
                    <w:div w:id="773135526">
                      <w:marLeft w:val="0"/>
                      <w:marRight w:val="0"/>
                      <w:marTop w:val="0"/>
                      <w:marBottom w:val="0"/>
                      <w:divBdr>
                        <w:top w:val="none" w:sz="0" w:space="0" w:color="auto"/>
                        <w:left w:val="none" w:sz="0" w:space="0" w:color="auto"/>
                        <w:bottom w:val="none" w:sz="0" w:space="0" w:color="auto"/>
                        <w:right w:val="none" w:sz="0" w:space="0" w:color="auto"/>
                      </w:divBdr>
                    </w:div>
                    <w:div w:id="500199744">
                      <w:marLeft w:val="0"/>
                      <w:marRight w:val="0"/>
                      <w:marTop w:val="0"/>
                      <w:marBottom w:val="0"/>
                      <w:divBdr>
                        <w:top w:val="none" w:sz="0" w:space="0" w:color="auto"/>
                        <w:left w:val="none" w:sz="0" w:space="0" w:color="auto"/>
                        <w:bottom w:val="none" w:sz="0" w:space="0" w:color="auto"/>
                        <w:right w:val="none" w:sz="0" w:space="0" w:color="auto"/>
                      </w:divBdr>
                      <w:divsChild>
                        <w:div w:id="517473234">
                          <w:marLeft w:val="0"/>
                          <w:marRight w:val="0"/>
                          <w:marTop w:val="0"/>
                          <w:marBottom w:val="0"/>
                          <w:divBdr>
                            <w:top w:val="none" w:sz="0" w:space="0" w:color="auto"/>
                            <w:left w:val="none" w:sz="0" w:space="0" w:color="auto"/>
                            <w:bottom w:val="none" w:sz="0" w:space="0" w:color="auto"/>
                            <w:right w:val="none" w:sz="0" w:space="0" w:color="auto"/>
                          </w:divBdr>
                        </w:div>
                      </w:divsChild>
                    </w:div>
                    <w:div w:id="1736463528">
                      <w:marLeft w:val="0"/>
                      <w:marRight w:val="0"/>
                      <w:marTop w:val="0"/>
                      <w:marBottom w:val="0"/>
                      <w:divBdr>
                        <w:top w:val="none" w:sz="0" w:space="0" w:color="auto"/>
                        <w:left w:val="none" w:sz="0" w:space="0" w:color="auto"/>
                        <w:bottom w:val="none" w:sz="0" w:space="0" w:color="auto"/>
                        <w:right w:val="none" w:sz="0" w:space="0" w:color="auto"/>
                      </w:divBdr>
                      <w:divsChild>
                        <w:div w:id="16195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243">
                  <w:marLeft w:val="0"/>
                  <w:marRight w:val="0"/>
                  <w:marTop w:val="0"/>
                  <w:marBottom w:val="0"/>
                  <w:divBdr>
                    <w:top w:val="none" w:sz="0" w:space="0" w:color="auto"/>
                    <w:left w:val="none" w:sz="0" w:space="0" w:color="auto"/>
                    <w:bottom w:val="none" w:sz="0" w:space="0" w:color="auto"/>
                    <w:right w:val="none" w:sz="0" w:space="0" w:color="auto"/>
                  </w:divBdr>
                  <w:divsChild>
                    <w:div w:id="965083561">
                      <w:marLeft w:val="0"/>
                      <w:marRight w:val="0"/>
                      <w:marTop w:val="0"/>
                      <w:marBottom w:val="0"/>
                      <w:divBdr>
                        <w:top w:val="none" w:sz="0" w:space="0" w:color="auto"/>
                        <w:left w:val="none" w:sz="0" w:space="0" w:color="auto"/>
                        <w:bottom w:val="none" w:sz="0" w:space="0" w:color="auto"/>
                        <w:right w:val="none" w:sz="0" w:space="0" w:color="auto"/>
                      </w:divBdr>
                    </w:div>
                    <w:div w:id="190726109">
                      <w:marLeft w:val="0"/>
                      <w:marRight w:val="0"/>
                      <w:marTop w:val="0"/>
                      <w:marBottom w:val="0"/>
                      <w:divBdr>
                        <w:top w:val="none" w:sz="0" w:space="0" w:color="auto"/>
                        <w:left w:val="none" w:sz="0" w:space="0" w:color="auto"/>
                        <w:bottom w:val="none" w:sz="0" w:space="0" w:color="auto"/>
                        <w:right w:val="none" w:sz="0" w:space="0" w:color="auto"/>
                      </w:divBdr>
                      <w:divsChild>
                        <w:div w:id="1077019965">
                          <w:marLeft w:val="0"/>
                          <w:marRight w:val="0"/>
                          <w:marTop w:val="0"/>
                          <w:marBottom w:val="0"/>
                          <w:divBdr>
                            <w:top w:val="none" w:sz="0" w:space="0" w:color="auto"/>
                            <w:left w:val="none" w:sz="0" w:space="0" w:color="auto"/>
                            <w:bottom w:val="none" w:sz="0" w:space="0" w:color="auto"/>
                            <w:right w:val="none" w:sz="0" w:space="0" w:color="auto"/>
                          </w:divBdr>
                        </w:div>
                      </w:divsChild>
                    </w:div>
                    <w:div w:id="369301447">
                      <w:marLeft w:val="0"/>
                      <w:marRight w:val="0"/>
                      <w:marTop w:val="0"/>
                      <w:marBottom w:val="0"/>
                      <w:divBdr>
                        <w:top w:val="none" w:sz="0" w:space="0" w:color="auto"/>
                        <w:left w:val="none" w:sz="0" w:space="0" w:color="auto"/>
                        <w:bottom w:val="none" w:sz="0" w:space="0" w:color="auto"/>
                        <w:right w:val="none" w:sz="0" w:space="0" w:color="auto"/>
                      </w:divBdr>
                      <w:divsChild>
                        <w:div w:id="566960284">
                          <w:marLeft w:val="0"/>
                          <w:marRight w:val="0"/>
                          <w:marTop w:val="0"/>
                          <w:marBottom w:val="0"/>
                          <w:divBdr>
                            <w:top w:val="none" w:sz="0" w:space="0" w:color="auto"/>
                            <w:left w:val="none" w:sz="0" w:space="0" w:color="auto"/>
                            <w:bottom w:val="none" w:sz="0" w:space="0" w:color="auto"/>
                            <w:right w:val="none" w:sz="0" w:space="0" w:color="auto"/>
                          </w:divBdr>
                        </w:div>
                      </w:divsChild>
                    </w:div>
                    <w:div w:id="1706130799">
                      <w:marLeft w:val="0"/>
                      <w:marRight w:val="0"/>
                      <w:marTop w:val="0"/>
                      <w:marBottom w:val="0"/>
                      <w:divBdr>
                        <w:top w:val="none" w:sz="0" w:space="0" w:color="auto"/>
                        <w:left w:val="none" w:sz="0" w:space="0" w:color="auto"/>
                        <w:bottom w:val="none" w:sz="0" w:space="0" w:color="auto"/>
                        <w:right w:val="none" w:sz="0" w:space="0" w:color="auto"/>
                      </w:divBdr>
                      <w:divsChild>
                        <w:div w:id="1210145711">
                          <w:marLeft w:val="0"/>
                          <w:marRight w:val="0"/>
                          <w:marTop w:val="0"/>
                          <w:marBottom w:val="0"/>
                          <w:divBdr>
                            <w:top w:val="none" w:sz="0" w:space="0" w:color="auto"/>
                            <w:left w:val="none" w:sz="0" w:space="0" w:color="auto"/>
                            <w:bottom w:val="none" w:sz="0" w:space="0" w:color="auto"/>
                            <w:right w:val="none" w:sz="0" w:space="0" w:color="auto"/>
                          </w:divBdr>
                        </w:div>
                      </w:divsChild>
                    </w:div>
                    <w:div w:id="1622151096">
                      <w:marLeft w:val="0"/>
                      <w:marRight w:val="0"/>
                      <w:marTop w:val="0"/>
                      <w:marBottom w:val="0"/>
                      <w:divBdr>
                        <w:top w:val="none" w:sz="0" w:space="0" w:color="auto"/>
                        <w:left w:val="none" w:sz="0" w:space="0" w:color="auto"/>
                        <w:bottom w:val="none" w:sz="0" w:space="0" w:color="auto"/>
                        <w:right w:val="none" w:sz="0" w:space="0" w:color="auto"/>
                      </w:divBdr>
                      <w:divsChild>
                        <w:div w:id="1044718754">
                          <w:marLeft w:val="0"/>
                          <w:marRight w:val="0"/>
                          <w:marTop w:val="0"/>
                          <w:marBottom w:val="0"/>
                          <w:divBdr>
                            <w:top w:val="none" w:sz="0" w:space="0" w:color="auto"/>
                            <w:left w:val="none" w:sz="0" w:space="0" w:color="auto"/>
                            <w:bottom w:val="none" w:sz="0" w:space="0" w:color="auto"/>
                            <w:right w:val="none" w:sz="0" w:space="0" w:color="auto"/>
                          </w:divBdr>
                        </w:div>
                      </w:divsChild>
                    </w:div>
                    <w:div w:id="2126531870">
                      <w:marLeft w:val="0"/>
                      <w:marRight w:val="0"/>
                      <w:marTop w:val="0"/>
                      <w:marBottom w:val="0"/>
                      <w:divBdr>
                        <w:top w:val="none" w:sz="0" w:space="0" w:color="auto"/>
                        <w:left w:val="none" w:sz="0" w:space="0" w:color="auto"/>
                        <w:bottom w:val="none" w:sz="0" w:space="0" w:color="auto"/>
                        <w:right w:val="none" w:sz="0" w:space="0" w:color="auto"/>
                      </w:divBdr>
                    </w:div>
                  </w:divsChild>
                </w:div>
                <w:div w:id="1317538473">
                  <w:marLeft w:val="0"/>
                  <w:marRight w:val="0"/>
                  <w:marTop w:val="0"/>
                  <w:marBottom w:val="0"/>
                  <w:divBdr>
                    <w:top w:val="none" w:sz="0" w:space="0" w:color="auto"/>
                    <w:left w:val="none" w:sz="0" w:space="0" w:color="auto"/>
                    <w:bottom w:val="none" w:sz="0" w:space="0" w:color="auto"/>
                    <w:right w:val="none" w:sz="0" w:space="0" w:color="auto"/>
                  </w:divBdr>
                  <w:divsChild>
                    <w:div w:id="691952754">
                      <w:marLeft w:val="0"/>
                      <w:marRight w:val="0"/>
                      <w:marTop w:val="0"/>
                      <w:marBottom w:val="0"/>
                      <w:divBdr>
                        <w:top w:val="none" w:sz="0" w:space="0" w:color="auto"/>
                        <w:left w:val="none" w:sz="0" w:space="0" w:color="auto"/>
                        <w:bottom w:val="none" w:sz="0" w:space="0" w:color="auto"/>
                        <w:right w:val="none" w:sz="0" w:space="0" w:color="auto"/>
                      </w:divBdr>
                    </w:div>
                    <w:div w:id="480928845">
                      <w:marLeft w:val="0"/>
                      <w:marRight w:val="0"/>
                      <w:marTop w:val="0"/>
                      <w:marBottom w:val="0"/>
                      <w:divBdr>
                        <w:top w:val="none" w:sz="0" w:space="0" w:color="auto"/>
                        <w:left w:val="none" w:sz="0" w:space="0" w:color="auto"/>
                        <w:bottom w:val="none" w:sz="0" w:space="0" w:color="auto"/>
                        <w:right w:val="none" w:sz="0" w:space="0" w:color="auto"/>
                      </w:divBdr>
                    </w:div>
                    <w:div w:id="118031037">
                      <w:marLeft w:val="0"/>
                      <w:marRight w:val="0"/>
                      <w:marTop w:val="0"/>
                      <w:marBottom w:val="0"/>
                      <w:divBdr>
                        <w:top w:val="none" w:sz="0" w:space="0" w:color="auto"/>
                        <w:left w:val="none" w:sz="0" w:space="0" w:color="auto"/>
                        <w:bottom w:val="none" w:sz="0" w:space="0" w:color="auto"/>
                        <w:right w:val="none" w:sz="0" w:space="0" w:color="auto"/>
                      </w:divBdr>
                    </w:div>
                    <w:div w:id="177238353">
                      <w:marLeft w:val="0"/>
                      <w:marRight w:val="0"/>
                      <w:marTop w:val="0"/>
                      <w:marBottom w:val="0"/>
                      <w:divBdr>
                        <w:top w:val="none" w:sz="0" w:space="0" w:color="auto"/>
                        <w:left w:val="none" w:sz="0" w:space="0" w:color="auto"/>
                        <w:bottom w:val="none" w:sz="0" w:space="0" w:color="auto"/>
                        <w:right w:val="none" w:sz="0" w:space="0" w:color="auto"/>
                      </w:divBdr>
                      <w:divsChild>
                        <w:div w:id="305163504">
                          <w:marLeft w:val="0"/>
                          <w:marRight w:val="0"/>
                          <w:marTop w:val="0"/>
                          <w:marBottom w:val="0"/>
                          <w:divBdr>
                            <w:top w:val="none" w:sz="0" w:space="0" w:color="auto"/>
                            <w:left w:val="none" w:sz="0" w:space="0" w:color="auto"/>
                            <w:bottom w:val="none" w:sz="0" w:space="0" w:color="auto"/>
                            <w:right w:val="none" w:sz="0" w:space="0" w:color="auto"/>
                          </w:divBdr>
                        </w:div>
                        <w:div w:id="1770809378">
                          <w:marLeft w:val="0"/>
                          <w:marRight w:val="0"/>
                          <w:marTop w:val="0"/>
                          <w:marBottom w:val="0"/>
                          <w:divBdr>
                            <w:top w:val="none" w:sz="0" w:space="0" w:color="auto"/>
                            <w:left w:val="none" w:sz="0" w:space="0" w:color="auto"/>
                            <w:bottom w:val="none" w:sz="0" w:space="0" w:color="auto"/>
                            <w:right w:val="none" w:sz="0" w:space="0" w:color="auto"/>
                          </w:divBdr>
                        </w:div>
                      </w:divsChild>
                    </w:div>
                    <w:div w:id="1242065633">
                      <w:marLeft w:val="0"/>
                      <w:marRight w:val="0"/>
                      <w:marTop w:val="0"/>
                      <w:marBottom w:val="0"/>
                      <w:divBdr>
                        <w:top w:val="none" w:sz="0" w:space="0" w:color="auto"/>
                        <w:left w:val="none" w:sz="0" w:space="0" w:color="auto"/>
                        <w:bottom w:val="none" w:sz="0" w:space="0" w:color="auto"/>
                        <w:right w:val="none" w:sz="0" w:space="0" w:color="auto"/>
                      </w:divBdr>
                    </w:div>
                    <w:div w:id="1382904222">
                      <w:marLeft w:val="0"/>
                      <w:marRight w:val="0"/>
                      <w:marTop w:val="0"/>
                      <w:marBottom w:val="0"/>
                      <w:divBdr>
                        <w:top w:val="none" w:sz="0" w:space="0" w:color="auto"/>
                        <w:left w:val="none" w:sz="0" w:space="0" w:color="auto"/>
                        <w:bottom w:val="none" w:sz="0" w:space="0" w:color="auto"/>
                        <w:right w:val="none" w:sz="0" w:space="0" w:color="auto"/>
                      </w:divBdr>
                      <w:divsChild>
                        <w:div w:id="1876654194">
                          <w:marLeft w:val="0"/>
                          <w:marRight w:val="0"/>
                          <w:marTop w:val="0"/>
                          <w:marBottom w:val="0"/>
                          <w:divBdr>
                            <w:top w:val="none" w:sz="0" w:space="0" w:color="auto"/>
                            <w:left w:val="none" w:sz="0" w:space="0" w:color="auto"/>
                            <w:bottom w:val="none" w:sz="0" w:space="0" w:color="auto"/>
                            <w:right w:val="none" w:sz="0" w:space="0" w:color="auto"/>
                          </w:divBdr>
                        </w:div>
                      </w:divsChild>
                    </w:div>
                    <w:div w:id="1981840328">
                      <w:marLeft w:val="0"/>
                      <w:marRight w:val="0"/>
                      <w:marTop w:val="0"/>
                      <w:marBottom w:val="0"/>
                      <w:divBdr>
                        <w:top w:val="none" w:sz="0" w:space="0" w:color="auto"/>
                        <w:left w:val="none" w:sz="0" w:space="0" w:color="auto"/>
                        <w:bottom w:val="none" w:sz="0" w:space="0" w:color="auto"/>
                        <w:right w:val="none" w:sz="0" w:space="0" w:color="auto"/>
                      </w:divBdr>
                    </w:div>
                  </w:divsChild>
                </w:div>
                <w:div w:id="598682112">
                  <w:marLeft w:val="0"/>
                  <w:marRight w:val="0"/>
                  <w:marTop w:val="0"/>
                  <w:marBottom w:val="0"/>
                  <w:divBdr>
                    <w:top w:val="none" w:sz="0" w:space="0" w:color="auto"/>
                    <w:left w:val="none" w:sz="0" w:space="0" w:color="auto"/>
                    <w:bottom w:val="none" w:sz="0" w:space="0" w:color="auto"/>
                    <w:right w:val="none" w:sz="0" w:space="0" w:color="auto"/>
                  </w:divBdr>
                  <w:divsChild>
                    <w:div w:id="2737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8479">
          <w:marLeft w:val="0"/>
          <w:marRight w:val="0"/>
          <w:marTop w:val="0"/>
          <w:marBottom w:val="0"/>
          <w:divBdr>
            <w:top w:val="none" w:sz="0" w:space="0" w:color="auto"/>
            <w:left w:val="none" w:sz="0" w:space="0" w:color="auto"/>
            <w:bottom w:val="none" w:sz="0" w:space="0" w:color="auto"/>
            <w:right w:val="none" w:sz="0" w:space="0" w:color="auto"/>
          </w:divBdr>
          <w:divsChild>
            <w:div w:id="34426627">
              <w:marLeft w:val="0"/>
              <w:marRight w:val="0"/>
              <w:marTop w:val="0"/>
              <w:marBottom w:val="0"/>
              <w:divBdr>
                <w:top w:val="none" w:sz="0" w:space="0" w:color="auto"/>
                <w:left w:val="none" w:sz="0" w:space="0" w:color="auto"/>
                <w:bottom w:val="none" w:sz="0" w:space="0" w:color="auto"/>
                <w:right w:val="none" w:sz="0" w:space="0" w:color="auto"/>
              </w:divBdr>
              <w:divsChild>
                <w:div w:id="2127844469">
                  <w:marLeft w:val="0"/>
                  <w:marRight w:val="0"/>
                  <w:marTop w:val="0"/>
                  <w:marBottom w:val="0"/>
                  <w:divBdr>
                    <w:top w:val="none" w:sz="0" w:space="0" w:color="auto"/>
                    <w:left w:val="none" w:sz="0" w:space="0" w:color="auto"/>
                    <w:bottom w:val="none" w:sz="0" w:space="0" w:color="auto"/>
                    <w:right w:val="none" w:sz="0" w:space="0" w:color="auto"/>
                  </w:divBdr>
                  <w:divsChild>
                    <w:div w:id="506098990">
                      <w:marLeft w:val="0"/>
                      <w:marRight w:val="0"/>
                      <w:marTop w:val="0"/>
                      <w:marBottom w:val="0"/>
                      <w:divBdr>
                        <w:top w:val="none" w:sz="0" w:space="0" w:color="auto"/>
                        <w:left w:val="none" w:sz="0" w:space="0" w:color="auto"/>
                        <w:bottom w:val="none" w:sz="0" w:space="0" w:color="auto"/>
                        <w:right w:val="none" w:sz="0" w:space="0" w:color="auto"/>
                      </w:divBdr>
                    </w:div>
                    <w:div w:id="103775137">
                      <w:marLeft w:val="0"/>
                      <w:marRight w:val="0"/>
                      <w:marTop w:val="0"/>
                      <w:marBottom w:val="0"/>
                      <w:divBdr>
                        <w:top w:val="none" w:sz="0" w:space="0" w:color="auto"/>
                        <w:left w:val="none" w:sz="0" w:space="0" w:color="auto"/>
                        <w:bottom w:val="none" w:sz="0" w:space="0" w:color="auto"/>
                        <w:right w:val="none" w:sz="0" w:space="0" w:color="auto"/>
                      </w:divBdr>
                    </w:div>
                  </w:divsChild>
                </w:div>
                <w:div w:id="1589147419">
                  <w:marLeft w:val="0"/>
                  <w:marRight w:val="0"/>
                  <w:marTop w:val="0"/>
                  <w:marBottom w:val="0"/>
                  <w:divBdr>
                    <w:top w:val="none" w:sz="0" w:space="0" w:color="auto"/>
                    <w:left w:val="none" w:sz="0" w:space="0" w:color="auto"/>
                    <w:bottom w:val="none" w:sz="0" w:space="0" w:color="auto"/>
                    <w:right w:val="none" w:sz="0" w:space="0" w:color="auto"/>
                  </w:divBdr>
                  <w:divsChild>
                    <w:div w:id="555243134">
                      <w:marLeft w:val="0"/>
                      <w:marRight w:val="0"/>
                      <w:marTop w:val="0"/>
                      <w:marBottom w:val="0"/>
                      <w:divBdr>
                        <w:top w:val="none" w:sz="0" w:space="0" w:color="auto"/>
                        <w:left w:val="none" w:sz="0" w:space="0" w:color="auto"/>
                        <w:bottom w:val="none" w:sz="0" w:space="0" w:color="auto"/>
                        <w:right w:val="none" w:sz="0" w:space="0" w:color="auto"/>
                      </w:divBdr>
                    </w:div>
                    <w:div w:id="1711955457">
                      <w:marLeft w:val="0"/>
                      <w:marRight w:val="0"/>
                      <w:marTop w:val="0"/>
                      <w:marBottom w:val="0"/>
                      <w:divBdr>
                        <w:top w:val="none" w:sz="0" w:space="0" w:color="auto"/>
                        <w:left w:val="none" w:sz="0" w:space="0" w:color="auto"/>
                        <w:bottom w:val="none" w:sz="0" w:space="0" w:color="auto"/>
                        <w:right w:val="none" w:sz="0" w:space="0" w:color="auto"/>
                      </w:divBdr>
                      <w:divsChild>
                        <w:div w:id="11232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363">
                  <w:marLeft w:val="0"/>
                  <w:marRight w:val="0"/>
                  <w:marTop w:val="0"/>
                  <w:marBottom w:val="0"/>
                  <w:divBdr>
                    <w:top w:val="none" w:sz="0" w:space="0" w:color="auto"/>
                    <w:left w:val="none" w:sz="0" w:space="0" w:color="auto"/>
                    <w:bottom w:val="none" w:sz="0" w:space="0" w:color="auto"/>
                    <w:right w:val="none" w:sz="0" w:space="0" w:color="auto"/>
                  </w:divBdr>
                  <w:divsChild>
                    <w:div w:id="1943757037">
                      <w:marLeft w:val="0"/>
                      <w:marRight w:val="0"/>
                      <w:marTop w:val="0"/>
                      <w:marBottom w:val="0"/>
                      <w:divBdr>
                        <w:top w:val="none" w:sz="0" w:space="0" w:color="auto"/>
                        <w:left w:val="none" w:sz="0" w:space="0" w:color="auto"/>
                        <w:bottom w:val="none" w:sz="0" w:space="0" w:color="auto"/>
                        <w:right w:val="none" w:sz="0" w:space="0" w:color="auto"/>
                      </w:divBdr>
                    </w:div>
                    <w:div w:id="6535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4306">
      <w:bodyDiv w:val="1"/>
      <w:marLeft w:val="0"/>
      <w:marRight w:val="0"/>
      <w:marTop w:val="0"/>
      <w:marBottom w:val="0"/>
      <w:divBdr>
        <w:top w:val="none" w:sz="0" w:space="0" w:color="auto"/>
        <w:left w:val="none" w:sz="0" w:space="0" w:color="auto"/>
        <w:bottom w:val="none" w:sz="0" w:space="0" w:color="auto"/>
        <w:right w:val="none" w:sz="0" w:space="0" w:color="auto"/>
      </w:divBdr>
      <w:divsChild>
        <w:div w:id="541525469">
          <w:marLeft w:val="0"/>
          <w:marRight w:val="0"/>
          <w:marTop w:val="0"/>
          <w:marBottom w:val="0"/>
          <w:divBdr>
            <w:top w:val="none" w:sz="0" w:space="0" w:color="auto"/>
            <w:left w:val="none" w:sz="0" w:space="0" w:color="auto"/>
            <w:bottom w:val="none" w:sz="0" w:space="0" w:color="auto"/>
            <w:right w:val="none" w:sz="0" w:space="0" w:color="auto"/>
          </w:divBdr>
          <w:divsChild>
            <w:div w:id="1593925914">
              <w:marLeft w:val="0"/>
              <w:marRight w:val="0"/>
              <w:marTop w:val="0"/>
              <w:marBottom w:val="0"/>
              <w:divBdr>
                <w:top w:val="none" w:sz="0" w:space="0" w:color="auto"/>
                <w:left w:val="none" w:sz="0" w:space="0" w:color="auto"/>
                <w:bottom w:val="none" w:sz="0" w:space="0" w:color="auto"/>
                <w:right w:val="none" w:sz="0" w:space="0" w:color="auto"/>
              </w:divBdr>
            </w:div>
            <w:div w:id="1476216022">
              <w:marLeft w:val="0"/>
              <w:marRight w:val="0"/>
              <w:marTop w:val="0"/>
              <w:marBottom w:val="0"/>
              <w:divBdr>
                <w:top w:val="none" w:sz="0" w:space="0" w:color="auto"/>
                <w:left w:val="none" w:sz="0" w:space="0" w:color="auto"/>
                <w:bottom w:val="none" w:sz="0" w:space="0" w:color="auto"/>
                <w:right w:val="none" w:sz="0" w:space="0" w:color="auto"/>
              </w:divBdr>
            </w:div>
            <w:div w:id="1706634095">
              <w:marLeft w:val="0"/>
              <w:marRight w:val="0"/>
              <w:marTop w:val="0"/>
              <w:marBottom w:val="0"/>
              <w:divBdr>
                <w:top w:val="none" w:sz="0" w:space="0" w:color="auto"/>
                <w:left w:val="none" w:sz="0" w:space="0" w:color="auto"/>
                <w:bottom w:val="none" w:sz="0" w:space="0" w:color="auto"/>
                <w:right w:val="none" w:sz="0" w:space="0" w:color="auto"/>
              </w:divBdr>
            </w:div>
            <w:div w:id="1751929418">
              <w:marLeft w:val="0"/>
              <w:marRight w:val="0"/>
              <w:marTop w:val="0"/>
              <w:marBottom w:val="0"/>
              <w:divBdr>
                <w:top w:val="none" w:sz="0" w:space="0" w:color="auto"/>
                <w:left w:val="none" w:sz="0" w:space="0" w:color="auto"/>
                <w:bottom w:val="none" w:sz="0" w:space="0" w:color="auto"/>
                <w:right w:val="none" w:sz="0" w:space="0" w:color="auto"/>
              </w:divBdr>
            </w:div>
            <w:div w:id="1013647501">
              <w:marLeft w:val="0"/>
              <w:marRight w:val="0"/>
              <w:marTop w:val="0"/>
              <w:marBottom w:val="0"/>
              <w:divBdr>
                <w:top w:val="none" w:sz="0" w:space="0" w:color="auto"/>
                <w:left w:val="none" w:sz="0" w:space="0" w:color="auto"/>
                <w:bottom w:val="none" w:sz="0" w:space="0" w:color="auto"/>
                <w:right w:val="none" w:sz="0" w:space="0" w:color="auto"/>
              </w:divBdr>
              <w:divsChild>
                <w:div w:id="21055117">
                  <w:marLeft w:val="0"/>
                  <w:marRight w:val="0"/>
                  <w:marTop w:val="0"/>
                  <w:marBottom w:val="0"/>
                  <w:divBdr>
                    <w:top w:val="none" w:sz="0" w:space="0" w:color="auto"/>
                    <w:left w:val="none" w:sz="0" w:space="0" w:color="auto"/>
                    <w:bottom w:val="none" w:sz="0" w:space="0" w:color="auto"/>
                    <w:right w:val="none" w:sz="0" w:space="0" w:color="auto"/>
                  </w:divBdr>
                </w:div>
                <w:div w:id="8201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0293">
      <w:bodyDiv w:val="1"/>
      <w:marLeft w:val="0"/>
      <w:marRight w:val="0"/>
      <w:marTop w:val="0"/>
      <w:marBottom w:val="0"/>
      <w:divBdr>
        <w:top w:val="none" w:sz="0" w:space="0" w:color="auto"/>
        <w:left w:val="none" w:sz="0" w:space="0" w:color="auto"/>
        <w:bottom w:val="none" w:sz="0" w:space="0" w:color="auto"/>
        <w:right w:val="none" w:sz="0" w:space="0" w:color="auto"/>
      </w:divBdr>
      <w:divsChild>
        <w:div w:id="174344087">
          <w:marLeft w:val="0"/>
          <w:marRight w:val="0"/>
          <w:marTop w:val="0"/>
          <w:marBottom w:val="0"/>
          <w:divBdr>
            <w:top w:val="none" w:sz="0" w:space="0" w:color="auto"/>
            <w:left w:val="none" w:sz="0" w:space="0" w:color="auto"/>
            <w:bottom w:val="none" w:sz="0" w:space="0" w:color="auto"/>
            <w:right w:val="none" w:sz="0" w:space="0" w:color="auto"/>
          </w:divBdr>
          <w:divsChild>
            <w:div w:id="1886140593">
              <w:marLeft w:val="0"/>
              <w:marRight w:val="0"/>
              <w:marTop w:val="0"/>
              <w:marBottom w:val="0"/>
              <w:divBdr>
                <w:top w:val="none" w:sz="0" w:space="0" w:color="auto"/>
                <w:left w:val="none" w:sz="0" w:space="0" w:color="auto"/>
                <w:bottom w:val="none" w:sz="0" w:space="0" w:color="auto"/>
                <w:right w:val="none" w:sz="0" w:space="0" w:color="auto"/>
              </w:divBdr>
              <w:divsChild>
                <w:div w:id="816730423">
                  <w:marLeft w:val="0"/>
                  <w:marRight w:val="0"/>
                  <w:marTop w:val="0"/>
                  <w:marBottom w:val="0"/>
                  <w:divBdr>
                    <w:top w:val="none" w:sz="0" w:space="0" w:color="auto"/>
                    <w:left w:val="none" w:sz="0" w:space="0" w:color="auto"/>
                    <w:bottom w:val="none" w:sz="0" w:space="0" w:color="auto"/>
                    <w:right w:val="none" w:sz="0" w:space="0" w:color="auto"/>
                  </w:divBdr>
                </w:div>
                <w:div w:id="421414539">
                  <w:marLeft w:val="0"/>
                  <w:marRight w:val="0"/>
                  <w:marTop w:val="0"/>
                  <w:marBottom w:val="0"/>
                  <w:divBdr>
                    <w:top w:val="none" w:sz="0" w:space="0" w:color="auto"/>
                    <w:left w:val="none" w:sz="0" w:space="0" w:color="auto"/>
                    <w:bottom w:val="none" w:sz="0" w:space="0" w:color="auto"/>
                    <w:right w:val="none" w:sz="0" w:space="0" w:color="auto"/>
                  </w:divBdr>
                </w:div>
              </w:divsChild>
            </w:div>
            <w:div w:id="923733053">
              <w:marLeft w:val="0"/>
              <w:marRight w:val="0"/>
              <w:marTop w:val="0"/>
              <w:marBottom w:val="0"/>
              <w:divBdr>
                <w:top w:val="none" w:sz="0" w:space="0" w:color="auto"/>
                <w:left w:val="none" w:sz="0" w:space="0" w:color="auto"/>
                <w:bottom w:val="none" w:sz="0" w:space="0" w:color="auto"/>
                <w:right w:val="none" w:sz="0" w:space="0" w:color="auto"/>
              </w:divBdr>
              <w:divsChild>
                <w:div w:id="1904482761">
                  <w:marLeft w:val="0"/>
                  <w:marRight w:val="0"/>
                  <w:marTop w:val="0"/>
                  <w:marBottom w:val="0"/>
                  <w:divBdr>
                    <w:top w:val="none" w:sz="0" w:space="0" w:color="auto"/>
                    <w:left w:val="none" w:sz="0" w:space="0" w:color="auto"/>
                    <w:bottom w:val="none" w:sz="0" w:space="0" w:color="auto"/>
                    <w:right w:val="none" w:sz="0" w:space="0" w:color="auto"/>
                  </w:divBdr>
                </w:div>
                <w:div w:id="1216967311">
                  <w:marLeft w:val="0"/>
                  <w:marRight w:val="0"/>
                  <w:marTop w:val="0"/>
                  <w:marBottom w:val="0"/>
                  <w:divBdr>
                    <w:top w:val="none" w:sz="0" w:space="0" w:color="auto"/>
                    <w:left w:val="none" w:sz="0" w:space="0" w:color="auto"/>
                    <w:bottom w:val="none" w:sz="0" w:space="0" w:color="auto"/>
                    <w:right w:val="none" w:sz="0" w:space="0" w:color="auto"/>
                  </w:divBdr>
                </w:div>
                <w:div w:id="1874729535">
                  <w:marLeft w:val="0"/>
                  <w:marRight w:val="0"/>
                  <w:marTop w:val="0"/>
                  <w:marBottom w:val="0"/>
                  <w:divBdr>
                    <w:top w:val="none" w:sz="0" w:space="0" w:color="auto"/>
                    <w:left w:val="none" w:sz="0" w:space="0" w:color="auto"/>
                    <w:bottom w:val="none" w:sz="0" w:space="0" w:color="auto"/>
                    <w:right w:val="none" w:sz="0" w:space="0" w:color="auto"/>
                  </w:divBdr>
                </w:div>
                <w:div w:id="2139182642">
                  <w:marLeft w:val="0"/>
                  <w:marRight w:val="0"/>
                  <w:marTop w:val="0"/>
                  <w:marBottom w:val="0"/>
                  <w:divBdr>
                    <w:top w:val="none" w:sz="0" w:space="0" w:color="auto"/>
                    <w:left w:val="none" w:sz="0" w:space="0" w:color="auto"/>
                    <w:bottom w:val="none" w:sz="0" w:space="0" w:color="auto"/>
                    <w:right w:val="none" w:sz="0" w:space="0" w:color="auto"/>
                  </w:divBdr>
                </w:div>
                <w:div w:id="1277642378">
                  <w:marLeft w:val="0"/>
                  <w:marRight w:val="0"/>
                  <w:marTop w:val="0"/>
                  <w:marBottom w:val="0"/>
                  <w:divBdr>
                    <w:top w:val="none" w:sz="0" w:space="0" w:color="auto"/>
                    <w:left w:val="none" w:sz="0" w:space="0" w:color="auto"/>
                    <w:bottom w:val="none" w:sz="0" w:space="0" w:color="auto"/>
                    <w:right w:val="none" w:sz="0" w:space="0" w:color="auto"/>
                  </w:divBdr>
                </w:div>
                <w:div w:id="1017586993">
                  <w:marLeft w:val="0"/>
                  <w:marRight w:val="0"/>
                  <w:marTop w:val="0"/>
                  <w:marBottom w:val="0"/>
                  <w:divBdr>
                    <w:top w:val="none" w:sz="0" w:space="0" w:color="auto"/>
                    <w:left w:val="none" w:sz="0" w:space="0" w:color="auto"/>
                    <w:bottom w:val="none" w:sz="0" w:space="0" w:color="auto"/>
                    <w:right w:val="none" w:sz="0" w:space="0" w:color="auto"/>
                  </w:divBdr>
                </w:div>
                <w:div w:id="1336494391">
                  <w:marLeft w:val="0"/>
                  <w:marRight w:val="0"/>
                  <w:marTop w:val="0"/>
                  <w:marBottom w:val="0"/>
                  <w:divBdr>
                    <w:top w:val="none" w:sz="0" w:space="0" w:color="auto"/>
                    <w:left w:val="none" w:sz="0" w:space="0" w:color="auto"/>
                    <w:bottom w:val="none" w:sz="0" w:space="0" w:color="auto"/>
                    <w:right w:val="none" w:sz="0" w:space="0" w:color="auto"/>
                  </w:divBdr>
                </w:div>
                <w:div w:id="1573274967">
                  <w:marLeft w:val="0"/>
                  <w:marRight w:val="0"/>
                  <w:marTop w:val="0"/>
                  <w:marBottom w:val="0"/>
                  <w:divBdr>
                    <w:top w:val="none" w:sz="0" w:space="0" w:color="auto"/>
                    <w:left w:val="none" w:sz="0" w:space="0" w:color="auto"/>
                    <w:bottom w:val="none" w:sz="0" w:space="0" w:color="auto"/>
                    <w:right w:val="none" w:sz="0" w:space="0" w:color="auto"/>
                  </w:divBdr>
                </w:div>
                <w:div w:id="1925413852">
                  <w:marLeft w:val="0"/>
                  <w:marRight w:val="0"/>
                  <w:marTop w:val="0"/>
                  <w:marBottom w:val="0"/>
                  <w:divBdr>
                    <w:top w:val="none" w:sz="0" w:space="0" w:color="auto"/>
                    <w:left w:val="none" w:sz="0" w:space="0" w:color="auto"/>
                    <w:bottom w:val="none" w:sz="0" w:space="0" w:color="auto"/>
                    <w:right w:val="none" w:sz="0" w:space="0" w:color="auto"/>
                  </w:divBdr>
                  <w:divsChild>
                    <w:div w:id="1143348540">
                      <w:marLeft w:val="0"/>
                      <w:marRight w:val="0"/>
                      <w:marTop w:val="0"/>
                      <w:marBottom w:val="0"/>
                      <w:divBdr>
                        <w:top w:val="none" w:sz="0" w:space="0" w:color="auto"/>
                        <w:left w:val="none" w:sz="0" w:space="0" w:color="auto"/>
                        <w:bottom w:val="none" w:sz="0" w:space="0" w:color="auto"/>
                        <w:right w:val="none" w:sz="0" w:space="0" w:color="auto"/>
                      </w:divBdr>
                    </w:div>
                    <w:div w:id="499277673">
                      <w:marLeft w:val="0"/>
                      <w:marRight w:val="0"/>
                      <w:marTop w:val="0"/>
                      <w:marBottom w:val="0"/>
                      <w:divBdr>
                        <w:top w:val="none" w:sz="0" w:space="0" w:color="auto"/>
                        <w:left w:val="none" w:sz="0" w:space="0" w:color="auto"/>
                        <w:bottom w:val="none" w:sz="0" w:space="0" w:color="auto"/>
                        <w:right w:val="none" w:sz="0" w:space="0" w:color="auto"/>
                      </w:divBdr>
                    </w:div>
                  </w:divsChild>
                </w:div>
                <w:div w:id="1454447959">
                  <w:marLeft w:val="0"/>
                  <w:marRight w:val="0"/>
                  <w:marTop w:val="0"/>
                  <w:marBottom w:val="0"/>
                  <w:divBdr>
                    <w:top w:val="none" w:sz="0" w:space="0" w:color="auto"/>
                    <w:left w:val="none" w:sz="0" w:space="0" w:color="auto"/>
                    <w:bottom w:val="none" w:sz="0" w:space="0" w:color="auto"/>
                    <w:right w:val="none" w:sz="0" w:space="0" w:color="auto"/>
                  </w:divBdr>
                </w:div>
                <w:div w:id="557284973">
                  <w:marLeft w:val="0"/>
                  <w:marRight w:val="0"/>
                  <w:marTop w:val="0"/>
                  <w:marBottom w:val="0"/>
                  <w:divBdr>
                    <w:top w:val="none" w:sz="0" w:space="0" w:color="auto"/>
                    <w:left w:val="none" w:sz="0" w:space="0" w:color="auto"/>
                    <w:bottom w:val="none" w:sz="0" w:space="0" w:color="auto"/>
                    <w:right w:val="none" w:sz="0" w:space="0" w:color="auto"/>
                  </w:divBdr>
                </w:div>
                <w:div w:id="1492914706">
                  <w:marLeft w:val="0"/>
                  <w:marRight w:val="0"/>
                  <w:marTop w:val="0"/>
                  <w:marBottom w:val="0"/>
                  <w:divBdr>
                    <w:top w:val="none" w:sz="0" w:space="0" w:color="auto"/>
                    <w:left w:val="none" w:sz="0" w:space="0" w:color="auto"/>
                    <w:bottom w:val="none" w:sz="0" w:space="0" w:color="auto"/>
                    <w:right w:val="none" w:sz="0" w:space="0" w:color="auto"/>
                  </w:divBdr>
                </w:div>
                <w:div w:id="1304508301">
                  <w:marLeft w:val="0"/>
                  <w:marRight w:val="0"/>
                  <w:marTop w:val="0"/>
                  <w:marBottom w:val="0"/>
                  <w:divBdr>
                    <w:top w:val="none" w:sz="0" w:space="0" w:color="auto"/>
                    <w:left w:val="none" w:sz="0" w:space="0" w:color="auto"/>
                    <w:bottom w:val="none" w:sz="0" w:space="0" w:color="auto"/>
                    <w:right w:val="none" w:sz="0" w:space="0" w:color="auto"/>
                  </w:divBdr>
                  <w:divsChild>
                    <w:div w:id="1510214632">
                      <w:marLeft w:val="0"/>
                      <w:marRight w:val="0"/>
                      <w:marTop w:val="0"/>
                      <w:marBottom w:val="0"/>
                      <w:divBdr>
                        <w:top w:val="none" w:sz="0" w:space="0" w:color="auto"/>
                        <w:left w:val="none" w:sz="0" w:space="0" w:color="auto"/>
                        <w:bottom w:val="none" w:sz="0" w:space="0" w:color="auto"/>
                        <w:right w:val="none" w:sz="0" w:space="0" w:color="auto"/>
                      </w:divBdr>
                    </w:div>
                    <w:div w:id="1236428062">
                      <w:marLeft w:val="0"/>
                      <w:marRight w:val="0"/>
                      <w:marTop w:val="0"/>
                      <w:marBottom w:val="0"/>
                      <w:divBdr>
                        <w:top w:val="none" w:sz="0" w:space="0" w:color="auto"/>
                        <w:left w:val="none" w:sz="0" w:space="0" w:color="auto"/>
                        <w:bottom w:val="none" w:sz="0" w:space="0" w:color="auto"/>
                        <w:right w:val="none" w:sz="0" w:space="0" w:color="auto"/>
                      </w:divBdr>
                    </w:div>
                  </w:divsChild>
                </w:div>
                <w:div w:id="754403428">
                  <w:marLeft w:val="0"/>
                  <w:marRight w:val="0"/>
                  <w:marTop w:val="0"/>
                  <w:marBottom w:val="0"/>
                  <w:divBdr>
                    <w:top w:val="none" w:sz="0" w:space="0" w:color="auto"/>
                    <w:left w:val="none" w:sz="0" w:space="0" w:color="auto"/>
                    <w:bottom w:val="none" w:sz="0" w:space="0" w:color="auto"/>
                    <w:right w:val="none" w:sz="0" w:space="0" w:color="auto"/>
                  </w:divBdr>
                </w:div>
                <w:div w:id="1711954808">
                  <w:marLeft w:val="0"/>
                  <w:marRight w:val="0"/>
                  <w:marTop w:val="0"/>
                  <w:marBottom w:val="0"/>
                  <w:divBdr>
                    <w:top w:val="none" w:sz="0" w:space="0" w:color="auto"/>
                    <w:left w:val="none" w:sz="0" w:space="0" w:color="auto"/>
                    <w:bottom w:val="none" w:sz="0" w:space="0" w:color="auto"/>
                    <w:right w:val="none" w:sz="0" w:space="0" w:color="auto"/>
                  </w:divBdr>
                  <w:divsChild>
                    <w:div w:id="1119573034">
                      <w:marLeft w:val="0"/>
                      <w:marRight w:val="0"/>
                      <w:marTop w:val="0"/>
                      <w:marBottom w:val="0"/>
                      <w:divBdr>
                        <w:top w:val="none" w:sz="0" w:space="0" w:color="auto"/>
                        <w:left w:val="none" w:sz="0" w:space="0" w:color="auto"/>
                        <w:bottom w:val="none" w:sz="0" w:space="0" w:color="auto"/>
                        <w:right w:val="none" w:sz="0" w:space="0" w:color="auto"/>
                      </w:divBdr>
                    </w:div>
                  </w:divsChild>
                </w:div>
                <w:div w:id="611862384">
                  <w:marLeft w:val="0"/>
                  <w:marRight w:val="0"/>
                  <w:marTop w:val="0"/>
                  <w:marBottom w:val="0"/>
                  <w:divBdr>
                    <w:top w:val="none" w:sz="0" w:space="0" w:color="auto"/>
                    <w:left w:val="none" w:sz="0" w:space="0" w:color="auto"/>
                    <w:bottom w:val="none" w:sz="0" w:space="0" w:color="auto"/>
                    <w:right w:val="none" w:sz="0" w:space="0" w:color="auto"/>
                  </w:divBdr>
                </w:div>
              </w:divsChild>
            </w:div>
            <w:div w:id="612783146">
              <w:marLeft w:val="0"/>
              <w:marRight w:val="0"/>
              <w:marTop w:val="0"/>
              <w:marBottom w:val="0"/>
              <w:divBdr>
                <w:top w:val="none" w:sz="0" w:space="0" w:color="auto"/>
                <w:left w:val="none" w:sz="0" w:space="0" w:color="auto"/>
                <w:bottom w:val="none" w:sz="0" w:space="0" w:color="auto"/>
                <w:right w:val="none" w:sz="0" w:space="0" w:color="auto"/>
              </w:divBdr>
              <w:divsChild>
                <w:div w:id="395472944">
                  <w:marLeft w:val="0"/>
                  <w:marRight w:val="0"/>
                  <w:marTop w:val="0"/>
                  <w:marBottom w:val="0"/>
                  <w:divBdr>
                    <w:top w:val="none" w:sz="0" w:space="0" w:color="auto"/>
                    <w:left w:val="none" w:sz="0" w:space="0" w:color="auto"/>
                    <w:bottom w:val="none" w:sz="0" w:space="0" w:color="auto"/>
                    <w:right w:val="none" w:sz="0" w:space="0" w:color="auto"/>
                  </w:divBdr>
                </w:div>
                <w:div w:id="2079740480">
                  <w:marLeft w:val="0"/>
                  <w:marRight w:val="0"/>
                  <w:marTop w:val="0"/>
                  <w:marBottom w:val="0"/>
                  <w:divBdr>
                    <w:top w:val="none" w:sz="0" w:space="0" w:color="auto"/>
                    <w:left w:val="none" w:sz="0" w:space="0" w:color="auto"/>
                    <w:bottom w:val="none" w:sz="0" w:space="0" w:color="auto"/>
                    <w:right w:val="none" w:sz="0" w:space="0" w:color="auto"/>
                  </w:divBdr>
                </w:div>
                <w:div w:id="1507792899">
                  <w:marLeft w:val="0"/>
                  <w:marRight w:val="0"/>
                  <w:marTop w:val="0"/>
                  <w:marBottom w:val="0"/>
                  <w:divBdr>
                    <w:top w:val="none" w:sz="0" w:space="0" w:color="auto"/>
                    <w:left w:val="none" w:sz="0" w:space="0" w:color="auto"/>
                    <w:bottom w:val="none" w:sz="0" w:space="0" w:color="auto"/>
                    <w:right w:val="none" w:sz="0" w:space="0" w:color="auto"/>
                  </w:divBdr>
                  <w:divsChild>
                    <w:div w:id="144007581">
                      <w:marLeft w:val="0"/>
                      <w:marRight w:val="0"/>
                      <w:marTop w:val="0"/>
                      <w:marBottom w:val="0"/>
                      <w:divBdr>
                        <w:top w:val="none" w:sz="0" w:space="0" w:color="auto"/>
                        <w:left w:val="none" w:sz="0" w:space="0" w:color="auto"/>
                        <w:bottom w:val="none" w:sz="0" w:space="0" w:color="auto"/>
                        <w:right w:val="none" w:sz="0" w:space="0" w:color="auto"/>
                      </w:divBdr>
                    </w:div>
                  </w:divsChild>
                </w:div>
                <w:div w:id="1224608052">
                  <w:marLeft w:val="0"/>
                  <w:marRight w:val="0"/>
                  <w:marTop w:val="0"/>
                  <w:marBottom w:val="0"/>
                  <w:divBdr>
                    <w:top w:val="none" w:sz="0" w:space="0" w:color="auto"/>
                    <w:left w:val="none" w:sz="0" w:space="0" w:color="auto"/>
                    <w:bottom w:val="none" w:sz="0" w:space="0" w:color="auto"/>
                    <w:right w:val="none" w:sz="0" w:space="0" w:color="auto"/>
                  </w:divBdr>
                </w:div>
                <w:div w:id="497576037">
                  <w:marLeft w:val="0"/>
                  <w:marRight w:val="0"/>
                  <w:marTop w:val="0"/>
                  <w:marBottom w:val="0"/>
                  <w:divBdr>
                    <w:top w:val="none" w:sz="0" w:space="0" w:color="auto"/>
                    <w:left w:val="none" w:sz="0" w:space="0" w:color="auto"/>
                    <w:bottom w:val="none" w:sz="0" w:space="0" w:color="auto"/>
                    <w:right w:val="none" w:sz="0" w:space="0" w:color="auto"/>
                  </w:divBdr>
                  <w:divsChild>
                    <w:div w:id="696152359">
                      <w:marLeft w:val="0"/>
                      <w:marRight w:val="0"/>
                      <w:marTop w:val="0"/>
                      <w:marBottom w:val="0"/>
                      <w:divBdr>
                        <w:top w:val="none" w:sz="0" w:space="0" w:color="auto"/>
                        <w:left w:val="none" w:sz="0" w:space="0" w:color="auto"/>
                        <w:bottom w:val="none" w:sz="0" w:space="0" w:color="auto"/>
                        <w:right w:val="none" w:sz="0" w:space="0" w:color="auto"/>
                      </w:divBdr>
                    </w:div>
                  </w:divsChild>
                </w:div>
                <w:div w:id="901479230">
                  <w:marLeft w:val="0"/>
                  <w:marRight w:val="0"/>
                  <w:marTop w:val="0"/>
                  <w:marBottom w:val="0"/>
                  <w:divBdr>
                    <w:top w:val="none" w:sz="0" w:space="0" w:color="auto"/>
                    <w:left w:val="none" w:sz="0" w:space="0" w:color="auto"/>
                    <w:bottom w:val="none" w:sz="0" w:space="0" w:color="auto"/>
                    <w:right w:val="none" w:sz="0" w:space="0" w:color="auto"/>
                  </w:divBdr>
                  <w:divsChild>
                    <w:div w:id="555581337">
                      <w:marLeft w:val="0"/>
                      <w:marRight w:val="0"/>
                      <w:marTop w:val="0"/>
                      <w:marBottom w:val="0"/>
                      <w:divBdr>
                        <w:top w:val="none" w:sz="0" w:space="0" w:color="auto"/>
                        <w:left w:val="none" w:sz="0" w:space="0" w:color="auto"/>
                        <w:bottom w:val="none" w:sz="0" w:space="0" w:color="auto"/>
                        <w:right w:val="none" w:sz="0" w:space="0" w:color="auto"/>
                      </w:divBdr>
                    </w:div>
                  </w:divsChild>
                </w:div>
                <w:div w:id="888764658">
                  <w:marLeft w:val="0"/>
                  <w:marRight w:val="0"/>
                  <w:marTop w:val="0"/>
                  <w:marBottom w:val="0"/>
                  <w:divBdr>
                    <w:top w:val="none" w:sz="0" w:space="0" w:color="auto"/>
                    <w:left w:val="none" w:sz="0" w:space="0" w:color="auto"/>
                    <w:bottom w:val="none" w:sz="0" w:space="0" w:color="auto"/>
                    <w:right w:val="none" w:sz="0" w:space="0" w:color="auto"/>
                  </w:divBdr>
                  <w:divsChild>
                    <w:div w:id="9266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028">
              <w:marLeft w:val="0"/>
              <w:marRight w:val="0"/>
              <w:marTop w:val="0"/>
              <w:marBottom w:val="0"/>
              <w:divBdr>
                <w:top w:val="none" w:sz="0" w:space="0" w:color="auto"/>
                <w:left w:val="none" w:sz="0" w:space="0" w:color="auto"/>
                <w:bottom w:val="none" w:sz="0" w:space="0" w:color="auto"/>
                <w:right w:val="none" w:sz="0" w:space="0" w:color="auto"/>
              </w:divBdr>
              <w:divsChild>
                <w:div w:id="1953398505">
                  <w:marLeft w:val="0"/>
                  <w:marRight w:val="0"/>
                  <w:marTop w:val="0"/>
                  <w:marBottom w:val="0"/>
                  <w:divBdr>
                    <w:top w:val="none" w:sz="0" w:space="0" w:color="auto"/>
                    <w:left w:val="none" w:sz="0" w:space="0" w:color="auto"/>
                    <w:bottom w:val="none" w:sz="0" w:space="0" w:color="auto"/>
                    <w:right w:val="none" w:sz="0" w:space="0" w:color="auto"/>
                  </w:divBdr>
                </w:div>
                <w:div w:id="1594391504">
                  <w:marLeft w:val="0"/>
                  <w:marRight w:val="0"/>
                  <w:marTop w:val="0"/>
                  <w:marBottom w:val="0"/>
                  <w:divBdr>
                    <w:top w:val="none" w:sz="0" w:space="0" w:color="auto"/>
                    <w:left w:val="none" w:sz="0" w:space="0" w:color="auto"/>
                    <w:bottom w:val="none" w:sz="0" w:space="0" w:color="auto"/>
                    <w:right w:val="none" w:sz="0" w:space="0" w:color="auto"/>
                  </w:divBdr>
                </w:div>
                <w:div w:id="313682694">
                  <w:marLeft w:val="0"/>
                  <w:marRight w:val="0"/>
                  <w:marTop w:val="0"/>
                  <w:marBottom w:val="0"/>
                  <w:divBdr>
                    <w:top w:val="none" w:sz="0" w:space="0" w:color="auto"/>
                    <w:left w:val="none" w:sz="0" w:space="0" w:color="auto"/>
                    <w:bottom w:val="none" w:sz="0" w:space="0" w:color="auto"/>
                    <w:right w:val="none" w:sz="0" w:space="0" w:color="auto"/>
                  </w:divBdr>
                </w:div>
                <w:div w:id="1816528938">
                  <w:marLeft w:val="0"/>
                  <w:marRight w:val="0"/>
                  <w:marTop w:val="0"/>
                  <w:marBottom w:val="0"/>
                  <w:divBdr>
                    <w:top w:val="none" w:sz="0" w:space="0" w:color="auto"/>
                    <w:left w:val="none" w:sz="0" w:space="0" w:color="auto"/>
                    <w:bottom w:val="none" w:sz="0" w:space="0" w:color="auto"/>
                    <w:right w:val="none" w:sz="0" w:space="0" w:color="auto"/>
                  </w:divBdr>
                </w:div>
                <w:div w:id="1932276950">
                  <w:marLeft w:val="0"/>
                  <w:marRight w:val="0"/>
                  <w:marTop w:val="0"/>
                  <w:marBottom w:val="0"/>
                  <w:divBdr>
                    <w:top w:val="none" w:sz="0" w:space="0" w:color="auto"/>
                    <w:left w:val="none" w:sz="0" w:space="0" w:color="auto"/>
                    <w:bottom w:val="none" w:sz="0" w:space="0" w:color="auto"/>
                    <w:right w:val="none" w:sz="0" w:space="0" w:color="auto"/>
                  </w:divBdr>
                </w:div>
              </w:divsChild>
            </w:div>
            <w:div w:id="861823064">
              <w:marLeft w:val="0"/>
              <w:marRight w:val="0"/>
              <w:marTop w:val="0"/>
              <w:marBottom w:val="0"/>
              <w:divBdr>
                <w:top w:val="none" w:sz="0" w:space="0" w:color="auto"/>
                <w:left w:val="none" w:sz="0" w:space="0" w:color="auto"/>
                <w:bottom w:val="none" w:sz="0" w:space="0" w:color="auto"/>
                <w:right w:val="none" w:sz="0" w:space="0" w:color="auto"/>
              </w:divBdr>
              <w:divsChild>
                <w:div w:id="8991850">
                  <w:marLeft w:val="0"/>
                  <w:marRight w:val="0"/>
                  <w:marTop w:val="0"/>
                  <w:marBottom w:val="0"/>
                  <w:divBdr>
                    <w:top w:val="none" w:sz="0" w:space="0" w:color="auto"/>
                    <w:left w:val="none" w:sz="0" w:space="0" w:color="auto"/>
                    <w:bottom w:val="none" w:sz="0" w:space="0" w:color="auto"/>
                    <w:right w:val="none" w:sz="0" w:space="0" w:color="auto"/>
                  </w:divBdr>
                </w:div>
                <w:div w:id="1353654923">
                  <w:marLeft w:val="0"/>
                  <w:marRight w:val="0"/>
                  <w:marTop w:val="0"/>
                  <w:marBottom w:val="0"/>
                  <w:divBdr>
                    <w:top w:val="none" w:sz="0" w:space="0" w:color="auto"/>
                    <w:left w:val="none" w:sz="0" w:space="0" w:color="auto"/>
                    <w:bottom w:val="none" w:sz="0" w:space="0" w:color="auto"/>
                    <w:right w:val="none" w:sz="0" w:space="0" w:color="auto"/>
                  </w:divBdr>
                </w:div>
              </w:divsChild>
            </w:div>
            <w:div w:id="45300293">
              <w:marLeft w:val="0"/>
              <w:marRight w:val="0"/>
              <w:marTop w:val="0"/>
              <w:marBottom w:val="0"/>
              <w:divBdr>
                <w:top w:val="none" w:sz="0" w:space="0" w:color="auto"/>
                <w:left w:val="none" w:sz="0" w:space="0" w:color="auto"/>
                <w:bottom w:val="none" w:sz="0" w:space="0" w:color="auto"/>
                <w:right w:val="none" w:sz="0" w:space="0" w:color="auto"/>
              </w:divBdr>
              <w:divsChild>
                <w:div w:id="883251451">
                  <w:marLeft w:val="0"/>
                  <w:marRight w:val="0"/>
                  <w:marTop w:val="0"/>
                  <w:marBottom w:val="0"/>
                  <w:divBdr>
                    <w:top w:val="none" w:sz="0" w:space="0" w:color="auto"/>
                    <w:left w:val="none" w:sz="0" w:space="0" w:color="auto"/>
                    <w:bottom w:val="none" w:sz="0" w:space="0" w:color="auto"/>
                    <w:right w:val="none" w:sz="0" w:space="0" w:color="auto"/>
                  </w:divBdr>
                  <w:divsChild>
                    <w:div w:id="1048722238">
                      <w:marLeft w:val="0"/>
                      <w:marRight w:val="0"/>
                      <w:marTop w:val="0"/>
                      <w:marBottom w:val="0"/>
                      <w:divBdr>
                        <w:top w:val="none" w:sz="0" w:space="0" w:color="auto"/>
                        <w:left w:val="none" w:sz="0" w:space="0" w:color="auto"/>
                        <w:bottom w:val="none" w:sz="0" w:space="0" w:color="auto"/>
                        <w:right w:val="none" w:sz="0" w:space="0" w:color="auto"/>
                      </w:divBdr>
                    </w:div>
                    <w:div w:id="1083650676">
                      <w:marLeft w:val="0"/>
                      <w:marRight w:val="0"/>
                      <w:marTop w:val="0"/>
                      <w:marBottom w:val="0"/>
                      <w:divBdr>
                        <w:top w:val="none" w:sz="0" w:space="0" w:color="auto"/>
                        <w:left w:val="none" w:sz="0" w:space="0" w:color="auto"/>
                        <w:bottom w:val="none" w:sz="0" w:space="0" w:color="auto"/>
                        <w:right w:val="none" w:sz="0" w:space="0" w:color="auto"/>
                      </w:divBdr>
                    </w:div>
                  </w:divsChild>
                </w:div>
                <w:div w:id="456920411">
                  <w:marLeft w:val="0"/>
                  <w:marRight w:val="0"/>
                  <w:marTop w:val="0"/>
                  <w:marBottom w:val="0"/>
                  <w:divBdr>
                    <w:top w:val="none" w:sz="0" w:space="0" w:color="auto"/>
                    <w:left w:val="none" w:sz="0" w:space="0" w:color="auto"/>
                    <w:bottom w:val="none" w:sz="0" w:space="0" w:color="auto"/>
                    <w:right w:val="none" w:sz="0" w:space="0" w:color="auto"/>
                  </w:divBdr>
                  <w:divsChild>
                    <w:div w:id="1192644639">
                      <w:marLeft w:val="0"/>
                      <w:marRight w:val="0"/>
                      <w:marTop w:val="0"/>
                      <w:marBottom w:val="0"/>
                      <w:divBdr>
                        <w:top w:val="none" w:sz="0" w:space="0" w:color="auto"/>
                        <w:left w:val="none" w:sz="0" w:space="0" w:color="auto"/>
                        <w:bottom w:val="none" w:sz="0" w:space="0" w:color="auto"/>
                        <w:right w:val="none" w:sz="0" w:space="0" w:color="auto"/>
                      </w:divBdr>
                    </w:div>
                    <w:div w:id="1145973280">
                      <w:marLeft w:val="0"/>
                      <w:marRight w:val="0"/>
                      <w:marTop w:val="0"/>
                      <w:marBottom w:val="0"/>
                      <w:divBdr>
                        <w:top w:val="none" w:sz="0" w:space="0" w:color="auto"/>
                        <w:left w:val="none" w:sz="0" w:space="0" w:color="auto"/>
                        <w:bottom w:val="none" w:sz="0" w:space="0" w:color="auto"/>
                        <w:right w:val="none" w:sz="0" w:space="0" w:color="auto"/>
                      </w:divBdr>
                    </w:div>
                  </w:divsChild>
                </w:div>
                <w:div w:id="507527071">
                  <w:marLeft w:val="0"/>
                  <w:marRight w:val="0"/>
                  <w:marTop w:val="0"/>
                  <w:marBottom w:val="0"/>
                  <w:divBdr>
                    <w:top w:val="none" w:sz="0" w:space="0" w:color="auto"/>
                    <w:left w:val="none" w:sz="0" w:space="0" w:color="auto"/>
                    <w:bottom w:val="none" w:sz="0" w:space="0" w:color="auto"/>
                    <w:right w:val="none" w:sz="0" w:space="0" w:color="auto"/>
                  </w:divBdr>
                  <w:divsChild>
                    <w:div w:id="2046708368">
                      <w:marLeft w:val="0"/>
                      <w:marRight w:val="0"/>
                      <w:marTop w:val="0"/>
                      <w:marBottom w:val="0"/>
                      <w:divBdr>
                        <w:top w:val="none" w:sz="0" w:space="0" w:color="auto"/>
                        <w:left w:val="none" w:sz="0" w:space="0" w:color="auto"/>
                        <w:bottom w:val="none" w:sz="0" w:space="0" w:color="auto"/>
                        <w:right w:val="none" w:sz="0" w:space="0" w:color="auto"/>
                      </w:divBdr>
                    </w:div>
                    <w:div w:id="84110542">
                      <w:marLeft w:val="0"/>
                      <w:marRight w:val="0"/>
                      <w:marTop w:val="0"/>
                      <w:marBottom w:val="0"/>
                      <w:divBdr>
                        <w:top w:val="none" w:sz="0" w:space="0" w:color="auto"/>
                        <w:left w:val="none" w:sz="0" w:space="0" w:color="auto"/>
                        <w:bottom w:val="none" w:sz="0" w:space="0" w:color="auto"/>
                        <w:right w:val="none" w:sz="0" w:space="0" w:color="auto"/>
                      </w:divBdr>
                    </w:div>
                    <w:div w:id="1208450506">
                      <w:marLeft w:val="0"/>
                      <w:marRight w:val="0"/>
                      <w:marTop w:val="0"/>
                      <w:marBottom w:val="0"/>
                      <w:divBdr>
                        <w:top w:val="none" w:sz="0" w:space="0" w:color="auto"/>
                        <w:left w:val="none" w:sz="0" w:space="0" w:color="auto"/>
                        <w:bottom w:val="none" w:sz="0" w:space="0" w:color="auto"/>
                        <w:right w:val="none" w:sz="0" w:space="0" w:color="auto"/>
                      </w:divBdr>
                    </w:div>
                    <w:div w:id="1464932231">
                      <w:marLeft w:val="0"/>
                      <w:marRight w:val="0"/>
                      <w:marTop w:val="0"/>
                      <w:marBottom w:val="0"/>
                      <w:divBdr>
                        <w:top w:val="none" w:sz="0" w:space="0" w:color="auto"/>
                        <w:left w:val="none" w:sz="0" w:space="0" w:color="auto"/>
                        <w:bottom w:val="none" w:sz="0" w:space="0" w:color="auto"/>
                        <w:right w:val="none" w:sz="0" w:space="0" w:color="auto"/>
                      </w:divBdr>
                    </w:div>
                  </w:divsChild>
                </w:div>
                <w:div w:id="144708626">
                  <w:marLeft w:val="0"/>
                  <w:marRight w:val="0"/>
                  <w:marTop w:val="0"/>
                  <w:marBottom w:val="0"/>
                  <w:divBdr>
                    <w:top w:val="none" w:sz="0" w:space="0" w:color="auto"/>
                    <w:left w:val="none" w:sz="0" w:space="0" w:color="auto"/>
                    <w:bottom w:val="none" w:sz="0" w:space="0" w:color="auto"/>
                    <w:right w:val="none" w:sz="0" w:space="0" w:color="auto"/>
                  </w:divBdr>
                  <w:divsChild>
                    <w:div w:id="11603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997">
      <w:bodyDiv w:val="1"/>
      <w:marLeft w:val="0"/>
      <w:marRight w:val="0"/>
      <w:marTop w:val="0"/>
      <w:marBottom w:val="0"/>
      <w:divBdr>
        <w:top w:val="none" w:sz="0" w:space="0" w:color="auto"/>
        <w:left w:val="none" w:sz="0" w:space="0" w:color="auto"/>
        <w:bottom w:val="none" w:sz="0" w:space="0" w:color="auto"/>
        <w:right w:val="none" w:sz="0" w:space="0" w:color="auto"/>
      </w:divBdr>
      <w:divsChild>
        <w:div w:id="1563978006">
          <w:marLeft w:val="0"/>
          <w:marRight w:val="0"/>
          <w:marTop w:val="0"/>
          <w:marBottom w:val="0"/>
          <w:divBdr>
            <w:top w:val="none" w:sz="0" w:space="0" w:color="auto"/>
            <w:left w:val="none" w:sz="0" w:space="0" w:color="auto"/>
            <w:bottom w:val="none" w:sz="0" w:space="0" w:color="auto"/>
            <w:right w:val="none" w:sz="0" w:space="0" w:color="auto"/>
          </w:divBdr>
        </w:div>
        <w:div w:id="2003239633">
          <w:marLeft w:val="0"/>
          <w:marRight w:val="0"/>
          <w:marTop w:val="0"/>
          <w:marBottom w:val="0"/>
          <w:divBdr>
            <w:top w:val="none" w:sz="0" w:space="0" w:color="auto"/>
            <w:left w:val="none" w:sz="0" w:space="0" w:color="auto"/>
            <w:bottom w:val="none" w:sz="0" w:space="0" w:color="auto"/>
            <w:right w:val="none" w:sz="0" w:space="0" w:color="auto"/>
          </w:divBdr>
          <w:divsChild>
            <w:div w:id="1386416515">
              <w:marLeft w:val="0"/>
              <w:marRight w:val="0"/>
              <w:marTop w:val="0"/>
              <w:marBottom w:val="0"/>
              <w:divBdr>
                <w:top w:val="none" w:sz="0" w:space="0" w:color="auto"/>
                <w:left w:val="none" w:sz="0" w:space="0" w:color="auto"/>
                <w:bottom w:val="none" w:sz="0" w:space="0" w:color="auto"/>
                <w:right w:val="none" w:sz="0" w:space="0" w:color="auto"/>
              </w:divBdr>
            </w:div>
            <w:div w:id="1988240314">
              <w:marLeft w:val="0"/>
              <w:marRight w:val="0"/>
              <w:marTop w:val="0"/>
              <w:marBottom w:val="0"/>
              <w:divBdr>
                <w:top w:val="none" w:sz="0" w:space="0" w:color="auto"/>
                <w:left w:val="none" w:sz="0" w:space="0" w:color="auto"/>
                <w:bottom w:val="none" w:sz="0" w:space="0" w:color="auto"/>
                <w:right w:val="none" w:sz="0" w:space="0" w:color="auto"/>
              </w:divBdr>
            </w:div>
            <w:div w:id="552422291">
              <w:marLeft w:val="0"/>
              <w:marRight w:val="0"/>
              <w:marTop w:val="0"/>
              <w:marBottom w:val="0"/>
              <w:divBdr>
                <w:top w:val="none" w:sz="0" w:space="0" w:color="auto"/>
                <w:left w:val="none" w:sz="0" w:space="0" w:color="auto"/>
                <w:bottom w:val="none" w:sz="0" w:space="0" w:color="auto"/>
                <w:right w:val="none" w:sz="0" w:space="0" w:color="auto"/>
              </w:divBdr>
            </w:div>
            <w:div w:id="1446923728">
              <w:marLeft w:val="0"/>
              <w:marRight w:val="0"/>
              <w:marTop w:val="0"/>
              <w:marBottom w:val="0"/>
              <w:divBdr>
                <w:top w:val="none" w:sz="0" w:space="0" w:color="auto"/>
                <w:left w:val="none" w:sz="0" w:space="0" w:color="auto"/>
                <w:bottom w:val="none" w:sz="0" w:space="0" w:color="auto"/>
                <w:right w:val="none" w:sz="0" w:space="0" w:color="auto"/>
              </w:divBdr>
            </w:div>
            <w:div w:id="1077246064">
              <w:marLeft w:val="0"/>
              <w:marRight w:val="0"/>
              <w:marTop w:val="0"/>
              <w:marBottom w:val="0"/>
              <w:divBdr>
                <w:top w:val="none" w:sz="0" w:space="0" w:color="auto"/>
                <w:left w:val="none" w:sz="0" w:space="0" w:color="auto"/>
                <w:bottom w:val="none" w:sz="0" w:space="0" w:color="auto"/>
                <w:right w:val="none" w:sz="0" w:space="0" w:color="auto"/>
              </w:divBdr>
              <w:divsChild>
                <w:div w:id="2138638396">
                  <w:marLeft w:val="0"/>
                  <w:marRight w:val="0"/>
                  <w:marTop w:val="0"/>
                  <w:marBottom w:val="0"/>
                  <w:divBdr>
                    <w:top w:val="none" w:sz="0" w:space="0" w:color="auto"/>
                    <w:left w:val="none" w:sz="0" w:space="0" w:color="auto"/>
                    <w:bottom w:val="none" w:sz="0" w:space="0" w:color="auto"/>
                    <w:right w:val="none" w:sz="0" w:space="0" w:color="auto"/>
                  </w:divBdr>
                  <w:divsChild>
                    <w:div w:id="950819489">
                      <w:marLeft w:val="0"/>
                      <w:marRight w:val="0"/>
                      <w:marTop w:val="0"/>
                      <w:marBottom w:val="0"/>
                      <w:divBdr>
                        <w:top w:val="none" w:sz="0" w:space="0" w:color="auto"/>
                        <w:left w:val="none" w:sz="0" w:space="0" w:color="auto"/>
                        <w:bottom w:val="none" w:sz="0" w:space="0" w:color="auto"/>
                        <w:right w:val="none" w:sz="0" w:space="0" w:color="auto"/>
                      </w:divBdr>
                    </w:div>
                  </w:divsChild>
                </w:div>
                <w:div w:id="478110034">
                  <w:marLeft w:val="0"/>
                  <w:marRight w:val="0"/>
                  <w:marTop w:val="0"/>
                  <w:marBottom w:val="0"/>
                  <w:divBdr>
                    <w:top w:val="none" w:sz="0" w:space="0" w:color="auto"/>
                    <w:left w:val="none" w:sz="0" w:space="0" w:color="auto"/>
                    <w:bottom w:val="none" w:sz="0" w:space="0" w:color="auto"/>
                    <w:right w:val="none" w:sz="0" w:space="0" w:color="auto"/>
                  </w:divBdr>
                  <w:divsChild>
                    <w:div w:id="2006277671">
                      <w:marLeft w:val="0"/>
                      <w:marRight w:val="0"/>
                      <w:marTop w:val="0"/>
                      <w:marBottom w:val="0"/>
                      <w:divBdr>
                        <w:top w:val="none" w:sz="0" w:space="0" w:color="auto"/>
                        <w:left w:val="none" w:sz="0" w:space="0" w:color="auto"/>
                        <w:bottom w:val="none" w:sz="0" w:space="0" w:color="auto"/>
                        <w:right w:val="none" w:sz="0" w:space="0" w:color="auto"/>
                      </w:divBdr>
                    </w:div>
                  </w:divsChild>
                </w:div>
                <w:div w:id="1687975000">
                  <w:marLeft w:val="0"/>
                  <w:marRight w:val="0"/>
                  <w:marTop w:val="0"/>
                  <w:marBottom w:val="0"/>
                  <w:divBdr>
                    <w:top w:val="none" w:sz="0" w:space="0" w:color="auto"/>
                    <w:left w:val="none" w:sz="0" w:space="0" w:color="auto"/>
                    <w:bottom w:val="none" w:sz="0" w:space="0" w:color="auto"/>
                    <w:right w:val="none" w:sz="0" w:space="0" w:color="auto"/>
                  </w:divBdr>
                  <w:divsChild>
                    <w:div w:id="6880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896">
              <w:marLeft w:val="0"/>
              <w:marRight w:val="0"/>
              <w:marTop w:val="0"/>
              <w:marBottom w:val="0"/>
              <w:divBdr>
                <w:top w:val="none" w:sz="0" w:space="0" w:color="auto"/>
                <w:left w:val="none" w:sz="0" w:space="0" w:color="auto"/>
                <w:bottom w:val="none" w:sz="0" w:space="0" w:color="auto"/>
                <w:right w:val="none" w:sz="0" w:space="0" w:color="auto"/>
              </w:divBdr>
              <w:divsChild>
                <w:div w:id="620696385">
                  <w:marLeft w:val="0"/>
                  <w:marRight w:val="0"/>
                  <w:marTop w:val="0"/>
                  <w:marBottom w:val="0"/>
                  <w:divBdr>
                    <w:top w:val="none" w:sz="0" w:space="0" w:color="auto"/>
                    <w:left w:val="none" w:sz="0" w:space="0" w:color="auto"/>
                    <w:bottom w:val="none" w:sz="0" w:space="0" w:color="auto"/>
                    <w:right w:val="none" w:sz="0" w:space="0" w:color="auto"/>
                  </w:divBdr>
                  <w:divsChild>
                    <w:div w:id="311256225">
                      <w:marLeft w:val="0"/>
                      <w:marRight w:val="0"/>
                      <w:marTop w:val="0"/>
                      <w:marBottom w:val="0"/>
                      <w:divBdr>
                        <w:top w:val="none" w:sz="0" w:space="0" w:color="auto"/>
                        <w:left w:val="none" w:sz="0" w:space="0" w:color="auto"/>
                        <w:bottom w:val="none" w:sz="0" w:space="0" w:color="auto"/>
                        <w:right w:val="none" w:sz="0" w:space="0" w:color="auto"/>
                      </w:divBdr>
                    </w:div>
                  </w:divsChild>
                </w:div>
                <w:div w:id="725180828">
                  <w:marLeft w:val="0"/>
                  <w:marRight w:val="0"/>
                  <w:marTop w:val="0"/>
                  <w:marBottom w:val="0"/>
                  <w:divBdr>
                    <w:top w:val="none" w:sz="0" w:space="0" w:color="auto"/>
                    <w:left w:val="none" w:sz="0" w:space="0" w:color="auto"/>
                    <w:bottom w:val="none" w:sz="0" w:space="0" w:color="auto"/>
                    <w:right w:val="none" w:sz="0" w:space="0" w:color="auto"/>
                  </w:divBdr>
                  <w:divsChild>
                    <w:div w:id="775635423">
                      <w:marLeft w:val="0"/>
                      <w:marRight w:val="0"/>
                      <w:marTop w:val="0"/>
                      <w:marBottom w:val="0"/>
                      <w:divBdr>
                        <w:top w:val="none" w:sz="0" w:space="0" w:color="auto"/>
                        <w:left w:val="none" w:sz="0" w:space="0" w:color="auto"/>
                        <w:bottom w:val="none" w:sz="0" w:space="0" w:color="auto"/>
                        <w:right w:val="none" w:sz="0" w:space="0" w:color="auto"/>
                      </w:divBdr>
                    </w:div>
                  </w:divsChild>
                </w:div>
                <w:div w:id="336735978">
                  <w:marLeft w:val="0"/>
                  <w:marRight w:val="0"/>
                  <w:marTop w:val="0"/>
                  <w:marBottom w:val="0"/>
                  <w:divBdr>
                    <w:top w:val="none" w:sz="0" w:space="0" w:color="auto"/>
                    <w:left w:val="none" w:sz="0" w:space="0" w:color="auto"/>
                    <w:bottom w:val="none" w:sz="0" w:space="0" w:color="auto"/>
                    <w:right w:val="none" w:sz="0" w:space="0" w:color="auto"/>
                  </w:divBdr>
                  <w:divsChild>
                    <w:div w:id="1006709431">
                      <w:marLeft w:val="0"/>
                      <w:marRight w:val="0"/>
                      <w:marTop w:val="0"/>
                      <w:marBottom w:val="0"/>
                      <w:divBdr>
                        <w:top w:val="none" w:sz="0" w:space="0" w:color="auto"/>
                        <w:left w:val="none" w:sz="0" w:space="0" w:color="auto"/>
                        <w:bottom w:val="none" w:sz="0" w:space="0" w:color="auto"/>
                        <w:right w:val="none" w:sz="0" w:space="0" w:color="auto"/>
                      </w:divBdr>
                    </w:div>
                    <w:div w:id="378554423">
                      <w:marLeft w:val="0"/>
                      <w:marRight w:val="0"/>
                      <w:marTop w:val="0"/>
                      <w:marBottom w:val="0"/>
                      <w:divBdr>
                        <w:top w:val="none" w:sz="0" w:space="0" w:color="auto"/>
                        <w:left w:val="none" w:sz="0" w:space="0" w:color="auto"/>
                        <w:bottom w:val="none" w:sz="0" w:space="0" w:color="auto"/>
                        <w:right w:val="none" w:sz="0" w:space="0" w:color="auto"/>
                      </w:divBdr>
                    </w:div>
                  </w:divsChild>
                </w:div>
                <w:div w:id="614597762">
                  <w:marLeft w:val="0"/>
                  <w:marRight w:val="0"/>
                  <w:marTop w:val="0"/>
                  <w:marBottom w:val="0"/>
                  <w:divBdr>
                    <w:top w:val="none" w:sz="0" w:space="0" w:color="auto"/>
                    <w:left w:val="none" w:sz="0" w:space="0" w:color="auto"/>
                    <w:bottom w:val="none" w:sz="0" w:space="0" w:color="auto"/>
                    <w:right w:val="none" w:sz="0" w:space="0" w:color="auto"/>
                  </w:divBdr>
                </w:div>
                <w:div w:id="71003118">
                  <w:marLeft w:val="0"/>
                  <w:marRight w:val="0"/>
                  <w:marTop w:val="0"/>
                  <w:marBottom w:val="0"/>
                  <w:divBdr>
                    <w:top w:val="none" w:sz="0" w:space="0" w:color="auto"/>
                    <w:left w:val="none" w:sz="0" w:space="0" w:color="auto"/>
                    <w:bottom w:val="none" w:sz="0" w:space="0" w:color="auto"/>
                    <w:right w:val="none" w:sz="0" w:space="0" w:color="auto"/>
                  </w:divBdr>
                  <w:divsChild>
                    <w:div w:id="1924027349">
                      <w:marLeft w:val="0"/>
                      <w:marRight w:val="0"/>
                      <w:marTop w:val="0"/>
                      <w:marBottom w:val="0"/>
                      <w:divBdr>
                        <w:top w:val="none" w:sz="0" w:space="0" w:color="auto"/>
                        <w:left w:val="none" w:sz="0" w:space="0" w:color="auto"/>
                        <w:bottom w:val="none" w:sz="0" w:space="0" w:color="auto"/>
                        <w:right w:val="none" w:sz="0" w:space="0" w:color="auto"/>
                      </w:divBdr>
                    </w:div>
                    <w:div w:id="871845049">
                      <w:marLeft w:val="0"/>
                      <w:marRight w:val="0"/>
                      <w:marTop w:val="0"/>
                      <w:marBottom w:val="0"/>
                      <w:divBdr>
                        <w:top w:val="none" w:sz="0" w:space="0" w:color="auto"/>
                        <w:left w:val="none" w:sz="0" w:space="0" w:color="auto"/>
                        <w:bottom w:val="none" w:sz="0" w:space="0" w:color="auto"/>
                        <w:right w:val="none" w:sz="0" w:space="0" w:color="auto"/>
                      </w:divBdr>
                    </w:div>
                  </w:divsChild>
                </w:div>
                <w:div w:id="840237391">
                  <w:marLeft w:val="0"/>
                  <w:marRight w:val="0"/>
                  <w:marTop w:val="0"/>
                  <w:marBottom w:val="0"/>
                  <w:divBdr>
                    <w:top w:val="none" w:sz="0" w:space="0" w:color="auto"/>
                    <w:left w:val="none" w:sz="0" w:space="0" w:color="auto"/>
                    <w:bottom w:val="none" w:sz="0" w:space="0" w:color="auto"/>
                    <w:right w:val="none" w:sz="0" w:space="0" w:color="auto"/>
                  </w:divBdr>
                </w:div>
                <w:div w:id="1470435822">
                  <w:marLeft w:val="0"/>
                  <w:marRight w:val="0"/>
                  <w:marTop w:val="0"/>
                  <w:marBottom w:val="0"/>
                  <w:divBdr>
                    <w:top w:val="none" w:sz="0" w:space="0" w:color="auto"/>
                    <w:left w:val="none" w:sz="0" w:space="0" w:color="auto"/>
                    <w:bottom w:val="none" w:sz="0" w:space="0" w:color="auto"/>
                    <w:right w:val="none" w:sz="0" w:space="0" w:color="auto"/>
                  </w:divBdr>
                  <w:divsChild>
                    <w:div w:id="830407402">
                      <w:marLeft w:val="0"/>
                      <w:marRight w:val="0"/>
                      <w:marTop w:val="0"/>
                      <w:marBottom w:val="0"/>
                      <w:divBdr>
                        <w:top w:val="none" w:sz="0" w:space="0" w:color="auto"/>
                        <w:left w:val="none" w:sz="0" w:space="0" w:color="auto"/>
                        <w:bottom w:val="none" w:sz="0" w:space="0" w:color="auto"/>
                        <w:right w:val="none" w:sz="0" w:space="0" w:color="auto"/>
                      </w:divBdr>
                    </w:div>
                  </w:divsChild>
                </w:div>
                <w:div w:id="1650014139">
                  <w:marLeft w:val="0"/>
                  <w:marRight w:val="0"/>
                  <w:marTop w:val="0"/>
                  <w:marBottom w:val="0"/>
                  <w:divBdr>
                    <w:top w:val="none" w:sz="0" w:space="0" w:color="auto"/>
                    <w:left w:val="none" w:sz="0" w:space="0" w:color="auto"/>
                    <w:bottom w:val="none" w:sz="0" w:space="0" w:color="auto"/>
                    <w:right w:val="none" w:sz="0" w:space="0" w:color="auto"/>
                  </w:divBdr>
                  <w:divsChild>
                    <w:div w:id="1886522621">
                      <w:marLeft w:val="0"/>
                      <w:marRight w:val="0"/>
                      <w:marTop w:val="0"/>
                      <w:marBottom w:val="0"/>
                      <w:divBdr>
                        <w:top w:val="none" w:sz="0" w:space="0" w:color="auto"/>
                        <w:left w:val="none" w:sz="0" w:space="0" w:color="auto"/>
                        <w:bottom w:val="none" w:sz="0" w:space="0" w:color="auto"/>
                        <w:right w:val="none" w:sz="0" w:space="0" w:color="auto"/>
                      </w:divBdr>
                    </w:div>
                  </w:divsChild>
                </w:div>
                <w:div w:id="1604066706">
                  <w:marLeft w:val="0"/>
                  <w:marRight w:val="0"/>
                  <w:marTop w:val="0"/>
                  <w:marBottom w:val="0"/>
                  <w:divBdr>
                    <w:top w:val="none" w:sz="0" w:space="0" w:color="auto"/>
                    <w:left w:val="none" w:sz="0" w:space="0" w:color="auto"/>
                    <w:bottom w:val="none" w:sz="0" w:space="0" w:color="auto"/>
                    <w:right w:val="none" w:sz="0" w:space="0" w:color="auto"/>
                  </w:divBdr>
                  <w:divsChild>
                    <w:div w:id="398282890">
                      <w:marLeft w:val="0"/>
                      <w:marRight w:val="0"/>
                      <w:marTop w:val="0"/>
                      <w:marBottom w:val="0"/>
                      <w:divBdr>
                        <w:top w:val="none" w:sz="0" w:space="0" w:color="auto"/>
                        <w:left w:val="none" w:sz="0" w:space="0" w:color="auto"/>
                        <w:bottom w:val="none" w:sz="0" w:space="0" w:color="auto"/>
                        <w:right w:val="none" w:sz="0" w:space="0" w:color="auto"/>
                      </w:divBdr>
                    </w:div>
                  </w:divsChild>
                </w:div>
                <w:div w:id="2007320776">
                  <w:marLeft w:val="0"/>
                  <w:marRight w:val="0"/>
                  <w:marTop w:val="0"/>
                  <w:marBottom w:val="0"/>
                  <w:divBdr>
                    <w:top w:val="none" w:sz="0" w:space="0" w:color="auto"/>
                    <w:left w:val="none" w:sz="0" w:space="0" w:color="auto"/>
                    <w:bottom w:val="none" w:sz="0" w:space="0" w:color="auto"/>
                    <w:right w:val="none" w:sz="0" w:space="0" w:color="auto"/>
                  </w:divBdr>
                  <w:divsChild>
                    <w:div w:id="1887063078">
                      <w:marLeft w:val="0"/>
                      <w:marRight w:val="0"/>
                      <w:marTop w:val="0"/>
                      <w:marBottom w:val="0"/>
                      <w:divBdr>
                        <w:top w:val="none" w:sz="0" w:space="0" w:color="auto"/>
                        <w:left w:val="none" w:sz="0" w:space="0" w:color="auto"/>
                        <w:bottom w:val="none" w:sz="0" w:space="0" w:color="auto"/>
                        <w:right w:val="none" w:sz="0" w:space="0" w:color="auto"/>
                      </w:divBdr>
                    </w:div>
                  </w:divsChild>
                </w:div>
                <w:div w:id="2049066171">
                  <w:marLeft w:val="0"/>
                  <w:marRight w:val="0"/>
                  <w:marTop w:val="0"/>
                  <w:marBottom w:val="0"/>
                  <w:divBdr>
                    <w:top w:val="none" w:sz="0" w:space="0" w:color="auto"/>
                    <w:left w:val="none" w:sz="0" w:space="0" w:color="auto"/>
                    <w:bottom w:val="none" w:sz="0" w:space="0" w:color="auto"/>
                    <w:right w:val="none" w:sz="0" w:space="0" w:color="auto"/>
                  </w:divBdr>
                </w:div>
                <w:div w:id="1133716001">
                  <w:marLeft w:val="0"/>
                  <w:marRight w:val="0"/>
                  <w:marTop w:val="0"/>
                  <w:marBottom w:val="0"/>
                  <w:divBdr>
                    <w:top w:val="none" w:sz="0" w:space="0" w:color="auto"/>
                    <w:left w:val="none" w:sz="0" w:space="0" w:color="auto"/>
                    <w:bottom w:val="none" w:sz="0" w:space="0" w:color="auto"/>
                    <w:right w:val="none" w:sz="0" w:space="0" w:color="auto"/>
                  </w:divBdr>
                </w:div>
                <w:div w:id="1435205618">
                  <w:marLeft w:val="0"/>
                  <w:marRight w:val="0"/>
                  <w:marTop w:val="0"/>
                  <w:marBottom w:val="0"/>
                  <w:divBdr>
                    <w:top w:val="none" w:sz="0" w:space="0" w:color="auto"/>
                    <w:left w:val="none" w:sz="0" w:space="0" w:color="auto"/>
                    <w:bottom w:val="none" w:sz="0" w:space="0" w:color="auto"/>
                    <w:right w:val="none" w:sz="0" w:space="0" w:color="auto"/>
                  </w:divBdr>
                </w:div>
              </w:divsChild>
            </w:div>
            <w:div w:id="1243485455">
              <w:marLeft w:val="0"/>
              <w:marRight w:val="0"/>
              <w:marTop w:val="0"/>
              <w:marBottom w:val="0"/>
              <w:divBdr>
                <w:top w:val="none" w:sz="0" w:space="0" w:color="auto"/>
                <w:left w:val="none" w:sz="0" w:space="0" w:color="auto"/>
                <w:bottom w:val="none" w:sz="0" w:space="0" w:color="auto"/>
                <w:right w:val="none" w:sz="0" w:space="0" w:color="auto"/>
              </w:divBdr>
              <w:divsChild>
                <w:div w:id="16367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7920">
          <w:marLeft w:val="0"/>
          <w:marRight w:val="0"/>
          <w:marTop w:val="0"/>
          <w:marBottom w:val="0"/>
          <w:divBdr>
            <w:top w:val="none" w:sz="0" w:space="0" w:color="auto"/>
            <w:left w:val="none" w:sz="0" w:space="0" w:color="auto"/>
            <w:bottom w:val="none" w:sz="0" w:space="0" w:color="auto"/>
            <w:right w:val="none" w:sz="0" w:space="0" w:color="auto"/>
          </w:divBdr>
          <w:divsChild>
            <w:div w:id="362292573">
              <w:marLeft w:val="0"/>
              <w:marRight w:val="0"/>
              <w:marTop w:val="0"/>
              <w:marBottom w:val="0"/>
              <w:divBdr>
                <w:top w:val="none" w:sz="0" w:space="0" w:color="auto"/>
                <w:left w:val="none" w:sz="0" w:space="0" w:color="auto"/>
                <w:bottom w:val="none" w:sz="0" w:space="0" w:color="auto"/>
                <w:right w:val="none" w:sz="0" w:space="0" w:color="auto"/>
              </w:divBdr>
            </w:div>
            <w:div w:id="1852641321">
              <w:marLeft w:val="0"/>
              <w:marRight w:val="0"/>
              <w:marTop w:val="0"/>
              <w:marBottom w:val="0"/>
              <w:divBdr>
                <w:top w:val="none" w:sz="0" w:space="0" w:color="auto"/>
                <w:left w:val="none" w:sz="0" w:space="0" w:color="auto"/>
                <w:bottom w:val="none" w:sz="0" w:space="0" w:color="auto"/>
                <w:right w:val="none" w:sz="0" w:space="0" w:color="auto"/>
              </w:divBdr>
              <w:divsChild>
                <w:div w:id="363135032">
                  <w:marLeft w:val="0"/>
                  <w:marRight w:val="0"/>
                  <w:marTop w:val="0"/>
                  <w:marBottom w:val="0"/>
                  <w:divBdr>
                    <w:top w:val="none" w:sz="0" w:space="0" w:color="auto"/>
                    <w:left w:val="none" w:sz="0" w:space="0" w:color="auto"/>
                    <w:bottom w:val="none" w:sz="0" w:space="0" w:color="auto"/>
                    <w:right w:val="none" w:sz="0" w:space="0" w:color="auto"/>
                  </w:divBdr>
                  <w:divsChild>
                    <w:div w:id="1761025537">
                      <w:marLeft w:val="0"/>
                      <w:marRight w:val="0"/>
                      <w:marTop w:val="0"/>
                      <w:marBottom w:val="0"/>
                      <w:divBdr>
                        <w:top w:val="none" w:sz="0" w:space="0" w:color="auto"/>
                        <w:left w:val="none" w:sz="0" w:space="0" w:color="auto"/>
                        <w:bottom w:val="none" w:sz="0" w:space="0" w:color="auto"/>
                        <w:right w:val="none" w:sz="0" w:space="0" w:color="auto"/>
                      </w:divBdr>
                    </w:div>
                  </w:divsChild>
                </w:div>
                <w:div w:id="58217030">
                  <w:marLeft w:val="0"/>
                  <w:marRight w:val="0"/>
                  <w:marTop w:val="0"/>
                  <w:marBottom w:val="0"/>
                  <w:divBdr>
                    <w:top w:val="none" w:sz="0" w:space="0" w:color="auto"/>
                    <w:left w:val="none" w:sz="0" w:space="0" w:color="auto"/>
                    <w:bottom w:val="none" w:sz="0" w:space="0" w:color="auto"/>
                    <w:right w:val="none" w:sz="0" w:space="0" w:color="auto"/>
                  </w:divBdr>
                  <w:divsChild>
                    <w:div w:id="1867256360">
                      <w:marLeft w:val="0"/>
                      <w:marRight w:val="0"/>
                      <w:marTop w:val="0"/>
                      <w:marBottom w:val="0"/>
                      <w:divBdr>
                        <w:top w:val="none" w:sz="0" w:space="0" w:color="auto"/>
                        <w:left w:val="none" w:sz="0" w:space="0" w:color="auto"/>
                        <w:bottom w:val="none" w:sz="0" w:space="0" w:color="auto"/>
                        <w:right w:val="none" w:sz="0" w:space="0" w:color="auto"/>
                      </w:divBdr>
                    </w:div>
                  </w:divsChild>
                </w:div>
                <w:div w:id="275720014">
                  <w:marLeft w:val="0"/>
                  <w:marRight w:val="0"/>
                  <w:marTop w:val="0"/>
                  <w:marBottom w:val="0"/>
                  <w:divBdr>
                    <w:top w:val="none" w:sz="0" w:space="0" w:color="auto"/>
                    <w:left w:val="none" w:sz="0" w:space="0" w:color="auto"/>
                    <w:bottom w:val="none" w:sz="0" w:space="0" w:color="auto"/>
                    <w:right w:val="none" w:sz="0" w:space="0" w:color="auto"/>
                  </w:divBdr>
                  <w:divsChild>
                    <w:div w:id="1570073101">
                      <w:marLeft w:val="0"/>
                      <w:marRight w:val="0"/>
                      <w:marTop w:val="0"/>
                      <w:marBottom w:val="0"/>
                      <w:divBdr>
                        <w:top w:val="none" w:sz="0" w:space="0" w:color="auto"/>
                        <w:left w:val="none" w:sz="0" w:space="0" w:color="auto"/>
                        <w:bottom w:val="none" w:sz="0" w:space="0" w:color="auto"/>
                        <w:right w:val="none" w:sz="0" w:space="0" w:color="auto"/>
                      </w:divBdr>
                    </w:div>
                  </w:divsChild>
                </w:div>
                <w:div w:id="1822771710">
                  <w:marLeft w:val="0"/>
                  <w:marRight w:val="0"/>
                  <w:marTop w:val="0"/>
                  <w:marBottom w:val="0"/>
                  <w:divBdr>
                    <w:top w:val="none" w:sz="0" w:space="0" w:color="auto"/>
                    <w:left w:val="none" w:sz="0" w:space="0" w:color="auto"/>
                    <w:bottom w:val="none" w:sz="0" w:space="0" w:color="auto"/>
                    <w:right w:val="none" w:sz="0" w:space="0" w:color="auto"/>
                  </w:divBdr>
                  <w:divsChild>
                    <w:div w:id="1827240835">
                      <w:marLeft w:val="0"/>
                      <w:marRight w:val="0"/>
                      <w:marTop w:val="0"/>
                      <w:marBottom w:val="0"/>
                      <w:divBdr>
                        <w:top w:val="none" w:sz="0" w:space="0" w:color="auto"/>
                        <w:left w:val="none" w:sz="0" w:space="0" w:color="auto"/>
                        <w:bottom w:val="none" w:sz="0" w:space="0" w:color="auto"/>
                        <w:right w:val="none" w:sz="0" w:space="0" w:color="auto"/>
                      </w:divBdr>
                    </w:div>
                  </w:divsChild>
                </w:div>
                <w:div w:id="1605461596">
                  <w:marLeft w:val="0"/>
                  <w:marRight w:val="0"/>
                  <w:marTop w:val="0"/>
                  <w:marBottom w:val="0"/>
                  <w:divBdr>
                    <w:top w:val="none" w:sz="0" w:space="0" w:color="auto"/>
                    <w:left w:val="none" w:sz="0" w:space="0" w:color="auto"/>
                    <w:bottom w:val="none" w:sz="0" w:space="0" w:color="auto"/>
                    <w:right w:val="none" w:sz="0" w:space="0" w:color="auto"/>
                  </w:divBdr>
                  <w:divsChild>
                    <w:div w:id="365175980">
                      <w:marLeft w:val="0"/>
                      <w:marRight w:val="0"/>
                      <w:marTop w:val="0"/>
                      <w:marBottom w:val="0"/>
                      <w:divBdr>
                        <w:top w:val="none" w:sz="0" w:space="0" w:color="auto"/>
                        <w:left w:val="none" w:sz="0" w:space="0" w:color="auto"/>
                        <w:bottom w:val="none" w:sz="0" w:space="0" w:color="auto"/>
                        <w:right w:val="none" w:sz="0" w:space="0" w:color="auto"/>
                      </w:divBdr>
                    </w:div>
                  </w:divsChild>
                </w:div>
                <w:div w:id="1311712178">
                  <w:marLeft w:val="0"/>
                  <w:marRight w:val="0"/>
                  <w:marTop w:val="0"/>
                  <w:marBottom w:val="0"/>
                  <w:divBdr>
                    <w:top w:val="none" w:sz="0" w:space="0" w:color="auto"/>
                    <w:left w:val="none" w:sz="0" w:space="0" w:color="auto"/>
                    <w:bottom w:val="none" w:sz="0" w:space="0" w:color="auto"/>
                    <w:right w:val="none" w:sz="0" w:space="0" w:color="auto"/>
                  </w:divBdr>
                  <w:divsChild>
                    <w:div w:id="116677754">
                      <w:marLeft w:val="0"/>
                      <w:marRight w:val="0"/>
                      <w:marTop w:val="0"/>
                      <w:marBottom w:val="0"/>
                      <w:divBdr>
                        <w:top w:val="none" w:sz="0" w:space="0" w:color="auto"/>
                        <w:left w:val="none" w:sz="0" w:space="0" w:color="auto"/>
                        <w:bottom w:val="none" w:sz="0" w:space="0" w:color="auto"/>
                        <w:right w:val="none" w:sz="0" w:space="0" w:color="auto"/>
                      </w:divBdr>
                    </w:div>
                  </w:divsChild>
                </w:div>
                <w:div w:id="1973705322">
                  <w:marLeft w:val="0"/>
                  <w:marRight w:val="0"/>
                  <w:marTop w:val="0"/>
                  <w:marBottom w:val="0"/>
                  <w:divBdr>
                    <w:top w:val="none" w:sz="0" w:space="0" w:color="auto"/>
                    <w:left w:val="none" w:sz="0" w:space="0" w:color="auto"/>
                    <w:bottom w:val="none" w:sz="0" w:space="0" w:color="auto"/>
                    <w:right w:val="none" w:sz="0" w:space="0" w:color="auto"/>
                  </w:divBdr>
                  <w:divsChild>
                    <w:div w:id="814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836">
              <w:marLeft w:val="0"/>
              <w:marRight w:val="0"/>
              <w:marTop w:val="0"/>
              <w:marBottom w:val="0"/>
              <w:divBdr>
                <w:top w:val="none" w:sz="0" w:space="0" w:color="auto"/>
                <w:left w:val="none" w:sz="0" w:space="0" w:color="auto"/>
                <w:bottom w:val="none" w:sz="0" w:space="0" w:color="auto"/>
                <w:right w:val="none" w:sz="0" w:space="0" w:color="auto"/>
              </w:divBdr>
              <w:divsChild>
                <w:div w:id="1617329361">
                  <w:marLeft w:val="0"/>
                  <w:marRight w:val="0"/>
                  <w:marTop w:val="0"/>
                  <w:marBottom w:val="0"/>
                  <w:divBdr>
                    <w:top w:val="none" w:sz="0" w:space="0" w:color="auto"/>
                    <w:left w:val="none" w:sz="0" w:space="0" w:color="auto"/>
                    <w:bottom w:val="none" w:sz="0" w:space="0" w:color="auto"/>
                    <w:right w:val="none" w:sz="0" w:space="0" w:color="auto"/>
                  </w:divBdr>
                  <w:divsChild>
                    <w:div w:id="310599035">
                      <w:marLeft w:val="0"/>
                      <w:marRight w:val="0"/>
                      <w:marTop w:val="0"/>
                      <w:marBottom w:val="0"/>
                      <w:divBdr>
                        <w:top w:val="none" w:sz="0" w:space="0" w:color="auto"/>
                        <w:left w:val="none" w:sz="0" w:space="0" w:color="auto"/>
                        <w:bottom w:val="none" w:sz="0" w:space="0" w:color="auto"/>
                        <w:right w:val="none" w:sz="0" w:space="0" w:color="auto"/>
                      </w:divBdr>
                    </w:div>
                  </w:divsChild>
                </w:div>
                <w:div w:id="764812846">
                  <w:marLeft w:val="0"/>
                  <w:marRight w:val="0"/>
                  <w:marTop w:val="0"/>
                  <w:marBottom w:val="0"/>
                  <w:divBdr>
                    <w:top w:val="none" w:sz="0" w:space="0" w:color="auto"/>
                    <w:left w:val="none" w:sz="0" w:space="0" w:color="auto"/>
                    <w:bottom w:val="none" w:sz="0" w:space="0" w:color="auto"/>
                    <w:right w:val="none" w:sz="0" w:space="0" w:color="auto"/>
                  </w:divBdr>
                  <w:divsChild>
                    <w:div w:id="2048722505">
                      <w:marLeft w:val="0"/>
                      <w:marRight w:val="0"/>
                      <w:marTop w:val="0"/>
                      <w:marBottom w:val="0"/>
                      <w:divBdr>
                        <w:top w:val="none" w:sz="0" w:space="0" w:color="auto"/>
                        <w:left w:val="none" w:sz="0" w:space="0" w:color="auto"/>
                        <w:bottom w:val="none" w:sz="0" w:space="0" w:color="auto"/>
                        <w:right w:val="none" w:sz="0" w:space="0" w:color="auto"/>
                      </w:divBdr>
                    </w:div>
                  </w:divsChild>
                </w:div>
                <w:div w:id="145629114">
                  <w:marLeft w:val="0"/>
                  <w:marRight w:val="0"/>
                  <w:marTop w:val="0"/>
                  <w:marBottom w:val="0"/>
                  <w:divBdr>
                    <w:top w:val="none" w:sz="0" w:space="0" w:color="auto"/>
                    <w:left w:val="none" w:sz="0" w:space="0" w:color="auto"/>
                    <w:bottom w:val="none" w:sz="0" w:space="0" w:color="auto"/>
                    <w:right w:val="none" w:sz="0" w:space="0" w:color="auto"/>
                  </w:divBdr>
                  <w:divsChild>
                    <w:div w:id="1754424484">
                      <w:marLeft w:val="0"/>
                      <w:marRight w:val="0"/>
                      <w:marTop w:val="0"/>
                      <w:marBottom w:val="0"/>
                      <w:divBdr>
                        <w:top w:val="none" w:sz="0" w:space="0" w:color="auto"/>
                        <w:left w:val="none" w:sz="0" w:space="0" w:color="auto"/>
                        <w:bottom w:val="none" w:sz="0" w:space="0" w:color="auto"/>
                        <w:right w:val="none" w:sz="0" w:space="0" w:color="auto"/>
                      </w:divBdr>
                    </w:div>
                  </w:divsChild>
                </w:div>
                <w:div w:id="156650186">
                  <w:marLeft w:val="0"/>
                  <w:marRight w:val="0"/>
                  <w:marTop w:val="0"/>
                  <w:marBottom w:val="0"/>
                  <w:divBdr>
                    <w:top w:val="none" w:sz="0" w:space="0" w:color="auto"/>
                    <w:left w:val="none" w:sz="0" w:space="0" w:color="auto"/>
                    <w:bottom w:val="none" w:sz="0" w:space="0" w:color="auto"/>
                    <w:right w:val="none" w:sz="0" w:space="0" w:color="auto"/>
                  </w:divBdr>
                  <w:divsChild>
                    <w:div w:id="628557614">
                      <w:marLeft w:val="0"/>
                      <w:marRight w:val="0"/>
                      <w:marTop w:val="0"/>
                      <w:marBottom w:val="0"/>
                      <w:divBdr>
                        <w:top w:val="none" w:sz="0" w:space="0" w:color="auto"/>
                        <w:left w:val="none" w:sz="0" w:space="0" w:color="auto"/>
                        <w:bottom w:val="none" w:sz="0" w:space="0" w:color="auto"/>
                        <w:right w:val="none" w:sz="0" w:space="0" w:color="auto"/>
                      </w:divBdr>
                    </w:div>
                  </w:divsChild>
                </w:div>
                <w:div w:id="249509072">
                  <w:marLeft w:val="0"/>
                  <w:marRight w:val="0"/>
                  <w:marTop w:val="0"/>
                  <w:marBottom w:val="0"/>
                  <w:divBdr>
                    <w:top w:val="none" w:sz="0" w:space="0" w:color="auto"/>
                    <w:left w:val="none" w:sz="0" w:space="0" w:color="auto"/>
                    <w:bottom w:val="none" w:sz="0" w:space="0" w:color="auto"/>
                    <w:right w:val="none" w:sz="0" w:space="0" w:color="auto"/>
                  </w:divBdr>
                  <w:divsChild>
                    <w:div w:id="1445229683">
                      <w:marLeft w:val="0"/>
                      <w:marRight w:val="0"/>
                      <w:marTop w:val="0"/>
                      <w:marBottom w:val="0"/>
                      <w:divBdr>
                        <w:top w:val="none" w:sz="0" w:space="0" w:color="auto"/>
                        <w:left w:val="none" w:sz="0" w:space="0" w:color="auto"/>
                        <w:bottom w:val="none" w:sz="0" w:space="0" w:color="auto"/>
                        <w:right w:val="none" w:sz="0" w:space="0" w:color="auto"/>
                      </w:divBdr>
                    </w:div>
                  </w:divsChild>
                </w:div>
                <w:div w:id="1646201947">
                  <w:marLeft w:val="0"/>
                  <w:marRight w:val="0"/>
                  <w:marTop w:val="0"/>
                  <w:marBottom w:val="0"/>
                  <w:divBdr>
                    <w:top w:val="none" w:sz="0" w:space="0" w:color="auto"/>
                    <w:left w:val="none" w:sz="0" w:space="0" w:color="auto"/>
                    <w:bottom w:val="none" w:sz="0" w:space="0" w:color="auto"/>
                    <w:right w:val="none" w:sz="0" w:space="0" w:color="auto"/>
                  </w:divBdr>
                  <w:divsChild>
                    <w:div w:id="1973319257">
                      <w:marLeft w:val="0"/>
                      <w:marRight w:val="0"/>
                      <w:marTop w:val="0"/>
                      <w:marBottom w:val="0"/>
                      <w:divBdr>
                        <w:top w:val="none" w:sz="0" w:space="0" w:color="auto"/>
                        <w:left w:val="none" w:sz="0" w:space="0" w:color="auto"/>
                        <w:bottom w:val="none" w:sz="0" w:space="0" w:color="auto"/>
                        <w:right w:val="none" w:sz="0" w:space="0" w:color="auto"/>
                      </w:divBdr>
                    </w:div>
                  </w:divsChild>
                </w:div>
                <w:div w:id="716465373">
                  <w:marLeft w:val="0"/>
                  <w:marRight w:val="0"/>
                  <w:marTop w:val="0"/>
                  <w:marBottom w:val="0"/>
                  <w:divBdr>
                    <w:top w:val="none" w:sz="0" w:space="0" w:color="auto"/>
                    <w:left w:val="none" w:sz="0" w:space="0" w:color="auto"/>
                    <w:bottom w:val="none" w:sz="0" w:space="0" w:color="auto"/>
                    <w:right w:val="none" w:sz="0" w:space="0" w:color="auto"/>
                  </w:divBdr>
                  <w:divsChild>
                    <w:div w:id="4458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8236">
              <w:marLeft w:val="0"/>
              <w:marRight w:val="0"/>
              <w:marTop w:val="0"/>
              <w:marBottom w:val="0"/>
              <w:divBdr>
                <w:top w:val="none" w:sz="0" w:space="0" w:color="auto"/>
                <w:left w:val="none" w:sz="0" w:space="0" w:color="auto"/>
                <w:bottom w:val="none" w:sz="0" w:space="0" w:color="auto"/>
                <w:right w:val="none" w:sz="0" w:space="0" w:color="auto"/>
              </w:divBdr>
              <w:divsChild>
                <w:div w:id="4898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755">
          <w:marLeft w:val="0"/>
          <w:marRight w:val="0"/>
          <w:marTop w:val="0"/>
          <w:marBottom w:val="0"/>
          <w:divBdr>
            <w:top w:val="none" w:sz="0" w:space="0" w:color="auto"/>
            <w:left w:val="none" w:sz="0" w:space="0" w:color="auto"/>
            <w:bottom w:val="none" w:sz="0" w:space="0" w:color="auto"/>
            <w:right w:val="none" w:sz="0" w:space="0" w:color="auto"/>
          </w:divBdr>
          <w:divsChild>
            <w:div w:id="858200760">
              <w:marLeft w:val="0"/>
              <w:marRight w:val="0"/>
              <w:marTop w:val="0"/>
              <w:marBottom w:val="0"/>
              <w:divBdr>
                <w:top w:val="none" w:sz="0" w:space="0" w:color="auto"/>
                <w:left w:val="none" w:sz="0" w:space="0" w:color="auto"/>
                <w:bottom w:val="none" w:sz="0" w:space="0" w:color="auto"/>
                <w:right w:val="none" w:sz="0" w:space="0" w:color="auto"/>
              </w:divBdr>
            </w:div>
            <w:div w:id="120612991">
              <w:marLeft w:val="0"/>
              <w:marRight w:val="0"/>
              <w:marTop w:val="0"/>
              <w:marBottom w:val="0"/>
              <w:divBdr>
                <w:top w:val="none" w:sz="0" w:space="0" w:color="auto"/>
                <w:left w:val="none" w:sz="0" w:space="0" w:color="auto"/>
                <w:bottom w:val="none" w:sz="0" w:space="0" w:color="auto"/>
                <w:right w:val="none" w:sz="0" w:space="0" w:color="auto"/>
              </w:divBdr>
            </w:div>
            <w:div w:id="2051150409">
              <w:marLeft w:val="0"/>
              <w:marRight w:val="0"/>
              <w:marTop w:val="0"/>
              <w:marBottom w:val="0"/>
              <w:divBdr>
                <w:top w:val="none" w:sz="0" w:space="0" w:color="auto"/>
                <w:left w:val="none" w:sz="0" w:space="0" w:color="auto"/>
                <w:bottom w:val="none" w:sz="0" w:space="0" w:color="auto"/>
                <w:right w:val="none" w:sz="0" w:space="0" w:color="auto"/>
              </w:divBdr>
            </w:div>
            <w:div w:id="805048626">
              <w:marLeft w:val="0"/>
              <w:marRight w:val="0"/>
              <w:marTop w:val="0"/>
              <w:marBottom w:val="0"/>
              <w:divBdr>
                <w:top w:val="none" w:sz="0" w:space="0" w:color="auto"/>
                <w:left w:val="none" w:sz="0" w:space="0" w:color="auto"/>
                <w:bottom w:val="none" w:sz="0" w:space="0" w:color="auto"/>
                <w:right w:val="none" w:sz="0" w:space="0" w:color="auto"/>
              </w:divBdr>
              <w:divsChild>
                <w:div w:id="733428436">
                  <w:marLeft w:val="0"/>
                  <w:marRight w:val="0"/>
                  <w:marTop w:val="0"/>
                  <w:marBottom w:val="0"/>
                  <w:divBdr>
                    <w:top w:val="none" w:sz="0" w:space="0" w:color="auto"/>
                    <w:left w:val="none" w:sz="0" w:space="0" w:color="auto"/>
                    <w:bottom w:val="none" w:sz="0" w:space="0" w:color="auto"/>
                    <w:right w:val="none" w:sz="0" w:space="0" w:color="auto"/>
                  </w:divBdr>
                  <w:divsChild>
                    <w:div w:id="1970042055">
                      <w:marLeft w:val="0"/>
                      <w:marRight w:val="0"/>
                      <w:marTop w:val="0"/>
                      <w:marBottom w:val="0"/>
                      <w:divBdr>
                        <w:top w:val="none" w:sz="0" w:space="0" w:color="auto"/>
                        <w:left w:val="none" w:sz="0" w:space="0" w:color="auto"/>
                        <w:bottom w:val="none" w:sz="0" w:space="0" w:color="auto"/>
                        <w:right w:val="none" w:sz="0" w:space="0" w:color="auto"/>
                      </w:divBdr>
                    </w:div>
                  </w:divsChild>
                </w:div>
                <w:div w:id="613943958">
                  <w:marLeft w:val="0"/>
                  <w:marRight w:val="0"/>
                  <w:marTop w:val="0"/>
                  <w:marBottom w:val="0"/>
                  <w:divBdr>
                    <w:top w:val="none" w:sz="0" w:space="0" w:color="auto"/>
                    <w:left w:val="none" w:sz="0" w:space="0" w:color="auto"/>
                    <w:bottom w:val="none" w:sz="0" w:space="0" w:color="auto"/>
                    <w:right w:val="none" w:sz="0" w:space="0" w:color="auto"/>
                  </w:divBdr>
                  <w:divsChild>
                    <w:div w:id="2078161618">
                      <w:marLeft w:val="0"/>
                      <w:marRight w:val="0"/>
                      <w:marTop w:val="0"/>
                      <w:marBottom w:val="0"/>
                      <w:divBdr>
                        <w:top w:val="none" w:sz="0" w:space="0" w:color="auto"/>
                        <w:left w:val="none" w:sz="0" w:space="0" w:color="auto"/>
                        <w:bottom w:val="none" w:sz="0" w:space="0" w:color="auto"/>
                        <w:right w:val="none" w:sz="0" w:space="0" w:color="auto"/>
                      </w:divBdr>
                    </w:div>
                  </w:divsChild>
                </w:div>
                <w:div w:id="869882174">
                  <w:marLeft w:val="0"/>
                  <w:marRight w:val="0"/>
                  <w:marTop w:val="0"/>
                  <w:marBottom w:val="0"/>
                  <w:divBdr>
                    <w:top w:val="none" w:sz="0" w:space="0" w:color="auto"/>
                    <w:left w:val="none" w:sz="0" w:space="0" w:color="auto"/>
                    <w:bottom w:val="none" w:sz="0" w:space="0" w:color="auto"/>
                    <w:right w:val="none" w:sz="0" w:space="0" w:color="auto"/>
                  </w:divBdr>
                  <w:divsChild>
                    <w:div w:id="844249070">
                      <w:marLeft w:val="0"/>
                      <w:marRight w:val="0"/>
                      <w:marTop w:val="0"/>
                      <w:marBottom w:val="0"/>
                      <w:divBdr>
                        <w:top w:val="none" w:sz="0" w:space="0" w:color="auto"/>
                        <w:left w:val="none" w:sz="0" w:space="0" w:color="auto"/>
                        <w:bottom w:val="none" w:sz="0" w:space="0" w:color="auto"/>
                        <w:right w:val="none" w:sz="0" w:space="0" w:color="auto"/>
                      </w:divBdr>
                    </w:div>
                  </w:divsChild>
                </w:div>
                <w:div w:id="433330247">
                  <w:marLeft w:val="0"/>
                  <w:marRight w:val="0"/>
                  <w:marTop w:val="0"/>
                  <w:marBottom w:val="0"/>
                  <w:divBdr>
                    <w:top w:val="none" w:sz="0" w:space="0" w:color="auto"/>
                    <w:left w:val="none" w:sz="0" w:space="0" w:color="auto"/>
                    <w:bottom w:val="none" w:sz="0" w:space="0" w:color="auto"/>
                    <w:right w:val="none" w:sz="0" w:space="0" w:color="auto"/>
                  </w:divBdr>
                  <w:divsChild>
                    <w:div w:id="998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872">
              <w:marLeft w:val="0"/>
              <w:marRight w:val="0"/>
              <w:marTop w:val="0"/>
              <w:marBottom w:val="0"/>
              <w:divBdr>
                <w:top w:val="none" w:sz="0" w:space="0" w:color="auto"/>
                <w:left w:val="none" w:sz="0" w:space="0" w:color="auto"/>
                <w:bottom w:val="none" w:sz="0" w:space="0" w:color="auto"/>
                <w:right w:val="none" w:sz="0" w:space="0" w:color="auto"/>
              </w:divBdr>
              <w:divsChild>
                <w:div w:id="2090693257">
                  <w:marLeft w:val="0"/>
                  <w:marRight w:val="0"/>
                  <w:marTop w:val="0"/>
                  <w:marBottom w:val="0"/>
                  <w:divBdr>
                    <w:top w:val="none" w:sz="0" w:space="0" w:color="auto"/>
                    <w:left w:val="none" w:sz="0" w:space="0" w:color="auto"/>
                    <w:bottom w:val="none" w:sz="0" w:space="0" w:color="auto"/>
                    <w:right w:val="none" w:sz="0" w:space="0" w:color="auto"/>
                  </w:divBdr>
                  <w:divsChild>
                    <w:div w:id="796601704">
                      <w:marLeft w:val="0"/>
                      <w:marRight w:val="0"/>
                      <w:marTop w:val="0"/>
                      <w:marBottom w:val="0"/>
                      <w:divBdr>
                        <w:top w:val="none" w:sz="0" w:space="0" w:color="auto"/>
                        <w:left w:val="none" w:sz="0" w:space="0" w:color="auto"/>
                        <w:bottom w:val="none" w:sz="0" w:space="0" w:color="auto"/>
                        <w:right w:val="none" w:sz="0" w:space="0" w:color="auto"/>
                      </w:divBdr>
                    </w:div>
                  </w:divsChild>
                </w:div>
                <w:div w:id="444156658">
                  <w:marLeft w:val="0"/>
                  <w:marRight w:val="0"/>
                  <w:marTop w:val="0"/>
                  <w:marBottom w:val="0"/>
                  <w:divBdr>
                    <w:top w:val="none" w:sz="0" w:space="0" w:color="auto"/>
                    <w:left w:val="none" w:sz="0" w:space="0" w:color="auto"/>
                    <w:bottom w:val="none" w:sz="0" w:space="0" w:color="auto"/>
                    <w:right w:val="none" w:sz="0" w:space="0" w:color="auto"/>
                  </w:divBdr>
                  <w:divsChild>
                    <w:div w:id="569927027">
                      <w:marLeft w:val="0"/>
                      <w:marRight w:val="0"/>
                      <w:marTop w:val="0"/>
                      <w:marBottom w:val="0"/>
                      <w:divBdr>
                        <w:top w:val="none" w:sz="0" w:space="0" w:color="auto"/>
                        <w:left w:val="none" w:sz="0" w:space="0" w:color="auto"/>
                        <w:bottom w:val="none" w:sz="0" w:space="0" w:color="auto"/>
                        <w:right w:val="none" w:sz="0" w:space="0" w:color="auto"/>
                      </w:divBdr>
                    </w:div>
                  </w:divsChild>
                </w:div>
                <w:div w:id="220797556">
                  <w:marLeft w:val="0"/>
                  <w:marRight w:val="0"/>
                  <w:marTop w:val="0"/>
                  <w:marBottom w:val="0"/>
                  <w:divBdr>
                    <w:top w:val="none" w:sz="0" w:space="0" w:color="auto"/>
                    <w:left w:val="none" w:sz="0" w:space="0" w:color="auto"/>
                    <w:bottom w:val="none" w:sz="0" w:space="0" w:color="auto"/>
                    <w:right w:val="none" w:sz="0" w:space="0" w:color="auto"/>
                  </w:divBdr>
                  <w:divsChild>
                    <w:div w:id="1286349970">
                      <w:marLeft w:val="0"/>
                      <w:marRight w:val="0"/>
                      <w:marTop w:val="0"/>
                      <w:marBottom w:val="0"/>
                      <w:divBdr>
                        <w:top w:val="none" w:sz="0" w:space="0" w:color="auto"/>
                        <w:left w:val="none" w:sz="0" w:space="0" w:color="auto"/>
                        <w:bottom w:val="none" w:sz="0" w:space="0" w:color="auto"/>
                        <w:right w:val="none" w:sz="0" w:space="0" w:color="auto"/>
                      </w:divBdr>
                    </w:div>
                  </w:divsChild>
                </w:div>
                <w:div w:id="347681602">
                  <w:marLeft w:val="0"/>
                  <w:marRight w:val="0"/>
                  <w:marTop w:val="0"/>
                  <w:marBottom w:val="0"/>
                  <w:divBdr>
                    <w:top w:val="none" w:sz="0" w:space="0" w:color="auto"/>
                    <w:left w:val="none" w:sz="0" w:space="0" w:color="auto"/>
                    <w:bottom w:val="none" w:sz="0" w:space="0" w:color="auto"/>
                    <w:right w:val="none" w:sz="0" w:space="0" w:color="auto"/>
                  </w:divBdr>
                </w:div>
                <w:div w:id="295111417">
                  <w:marLeft w:val="0"/>
                  <w:marRight w:val="0"/>
                  <w:marTop w:val="0"/>
                  <w:marBottom w:val="0"/>
                  <w:divBdr>
                    <w:top w:val="none" w:sz="0" w:space="0" w:color="auto"/>
                    <w:left w:val="none" w:sz="0" w:space="0" w:color="auto"/>
                    <w:bottom w:val="none" w:sz="0" w:space="0" w:color="auto"/>
                    <w:right w:val="none" w:sz="0" w:space="0" w:color="auto"/>
                  </w:divBdr>
                </w:div>
                <w:div w:id="677196873">
                  <w:marLeft w:val="0"/>
                  <w:marRight w:val="0"/>
                  <w:marTop w:val="0"/>
                  <w:marBottom w:val="0"/>
                  <w:divBdr>
                    <w:top w:val="none" w:sz="0" w:space="0" w:color="auto"/>
                    <w:left w:val="none" w:sz="0" w:space="0" w:color="auto"/>
                    <w:bottom w:val="none" w:sz="0" w:space="0" w:color="auto"/>
                    <w:right w:val="none" w:sz="0" w:space="0" w:color="auto"/>
                  </w:divBdr>
                  <w:divsChild>
                    <w:div w:id="1816797400">
                      <w:marLeft w:val="0"/>
                      <w:marRight w:val="0"/>
                      <w:marTop w:val="0"/>
                      <w:marBottom w:val="0"/>
                      <w:divBdr>
                        <w:top w:val="none" w:sz="0" w:space="0" w:color="auto"/>
                        <w:left w:val="none" w:sz="0" w:space="0" w:color="auto"/>
                        <w:bottom w:val="none" w:sz="0" w:space="0" w:color="auto"/>
                        <w:right w:val="none" w:sz="0" w:space="0" w:color="auto"/>
                      </w:divBdr>
                    </w:div>
                    <w:div w:id="3873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2392">
              <w:marLeft w:val="0"/>
              <w:marRight w:val="0"/>
              <w:marTop w:val="0"/>
              <w:marBottom w:val="0"/>
              <w:divBdr>
                <w:top w:val="none" w:sz="0" w:space="0" w:color="auto"/>
                <w:left w:val="none" w:sz="0" w:space="0" w:color="auto"/>
                <w:bottom w:val="none" w:sz="0" w:space="0" w:color="auto"/>
                <w:right w:val="none" w:sz="0" w:space="0" w:color="auto"/>
              </w:divBdr>
              <w:divsChild>
                <w:div w:id="1257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pengeospatial.org/DRAFTS/19-072.html" TargetMode="External"/><Relationship Id="rId117" Type="http://schemas.openxmlformats.org/officeDocument/2006/relationships/hyperlink" Target="http://docs.opengeospatial.org/DRAFTS/19-072.html" TargetMode="External"/><Relationship Id="rId21" Type="http://schemas.openxmlformats.org/officeDocument/2006/relationships/hyperlink" Target="http://docs.opengeospatial.org/DRAFTS/19-072.html" TargetMode="External"/><Relationship Id="rId42" Type="http://schemas.openxmlformats.org/officeDocument/2006/relationships/hyperlink" Target="http://docs.opengeospatial.org/DRAFTS/19-072.html" TargetMode="External"/><Relationship Id="rId47" Type="http://schemas.openxmlformats.org/officeDocument/2006/relationships/hyperlink" Target="http://docs.opengeospatial.org/DRAFTS/19-072.html" TargetMode="External"/><Relationship Id="rId63" Type="http://schemas.openxmlformats.org/officeDocument/2006/relationships/hyperlink" Target="http://docs.opengeospatial.org/DRAFTS/19-072.html" TargetMode="External"/><Relationship Id="rId68" Type="http://schemas.openxmlformats.org/officeDocument/2006/relationships/hyperlink" Target="http://www.opengis.net/spec/ogcapi-common-1/1.0/req/core" TargetMode="External"/><Relationship Id="rId84" Type="http://schemas.openxmlformats.org/officeDocument/2006/relationships/hyperlink" Target="http://docs.opengeospatial.org/DRAFTS/19-072.html" TargetMode="External"/><Relationship Id="rId89" Type="http://schemas.openxmlformats.org/officeDocument/2006/relationships/hyperlink" Target="http://docs.opengeospatial.org/DRAFTS/19-072.html" TargetMode="External"/><Relationship Id="rId112" Type="http://schemas.openxmlformats.org/officeDocument/2006/relationships/hyperlink" Target="http://www.opengis.net/def/rel/ogc/1.0/conformance" TargetMode="External"/><Relationship Id="rId133" Type="http://schemas.openxmlformats.org/officeDocument/2006/relationships/hyperlink" Target="http://docs.opengeospatial.org/DRAFTS/19-072.html" TargetMode="External"/><Relationship Id="rId138" Type="http://schemas.openxmlformats.org/officeDocument/2006/relationships/hyperlink" Target="https://github.com/OAI/OpenAPI-Specification/blob/master/versions/3.0.0.md" TargetMode="External"/><Relationship Id="rId154" Type="http://schemas.openxmlformats.org/officeDocument/2006/relationships/fontTable" Target="fontTable.xml"/><Relationship Id="rId16" Type="http://schemas.openxmlformats.org/officeDocument/2006/relationships/hyperlink" Target="http://docs.opengeospatial.org/DRAFTS/19-072.html" TargetMode="External"/><Relationship Id="rId107" Type="http://schemas.openxmlformats.org/officeDocument/2006/relationships/hyperlink" Target="http://docs.opengeospatial.org/DRAFTS/19-072.html" TargetMode="External"/><Relationship Id="rId11" Type="http://schemas.openxmlformats.org/officeDocument/2006/relationships/hyperlink" Target="http://docs.opengeospatial.org/DRAFTS/19-072.html" TargetMode="External"/><Relationship Id="rId32" Type="http://schemas.openxmlformats.org/officeDocument/2006/relationships/hyperlink" Target="http://docs.opengeospatial.org/DRAFTS/19-072.html" TargetMode="External"/><Relationship Id="rId37" Type="http://schemas.openxmlformats.org/officeDocument/2006/relationships/hyperlink" Target="http://docs.opengeospatial.org/DRAFTS/19-072.html" TargetMode="External"/><Relationship Id="rId53" Type="http://schemas.openxmlformats.org/officeDocument/2006/relationships/hyperlink" Target="http://www.opengis.net/def/rel/ogc/1.0/conformance" TargetMode="External"/><Relationship Id="rId58" Type="http://schemas.openxmlformats.org/officeDocument/2006/relationships/hyperlink" Target="http://docs.opengeospatial.org/DRAFTS/19-072.html" TargetMode="External"/><Relationship Id="rId74" Type="http://schemas.openxmlformats.org/officeDocument/2006/relationships/hyperlink" Target="http://docs.opengeospatial.org/DRAFTS/19-072.html" TargetMode="External"/><Relationship Id="rId79" Type="http://schemas.openxmlformats.org/officeDocument/2006/relationships/hyperlink" Target="https://en.wikipedia.org/wiki/Cross-origin_resource_sharing" TargetMode="External"/><Relationship Id="rId102" Type="http://schemas.openxmlformats.org/officeDocument/2006/relationships/hyperlink" Target="http://docs.opengeospatial.org/DRAFTS/19-072.html" TargetMode="External"/><Relationship Id="rId123" Type="http://schemas.openxmlformats.org/officeDocument/2006/relationships/hyperlink" Target="http://www.opengis.net/spec/ogcapi-common-1/1.0/req/html" TargetMode="External"/><Relationship Id="rId128" Type="http://schemas.openxmlformats.org/officeDocument/2006/relationships/hyperlink" Target="https://github.com/OAI/OpenAPI-Specification/blob/master/versions/3.0.2.md" TargetMode="External"/><Relationship Id="rId144" Type="http://schemas.openxmlformats.org/officeDocument/2006/relationships/hyperlink" Target="https://github.com/OAI/OpenAPI-Specification/blob/master/versions/3.0.0.md" TargetMode="External"/><Relationship Id="rId149" Type="http://schemas.openxmlformats.org/officeDocument/2006/relationships/hyperlink" Target="http://docs.opengeospatial.org/DRAFTS/19-072.html" TargetMode="External"/><Relationship Id="rId5" Type="http://schemas.openxmlformats.org/officeDocument/2006/relationships/comments" Target="comments.xml"/><Relationship Id="rId90" Type="http://schemas.openxmlformats.org/officeDocument/2006/relationships/hyperlink" Target="http://docs.opengeospatial.org/DRAFTS/19-072.html" TargetMode="External"/><Relationship Id="rId95" Type="http://schemas.openxmlformats.org/officeDocument/2006/relationships/hyperlink" Target="http://docs.opengeospatial.org/DRAFTS/19-072.html" TargetMode="External"/><Relationship Id="rId22" Type="http://schemas.openxmlformats.org/officeDocument/2006/relationships/hyperlink" Target="http://docs.opengeospatial.org/DRAFTS/19-072.html" TargetMode="External"/><Relationship Id="rId27" Type="http://schemas.openxmlformats.org/officeDocument/2006/relationships/hyperlink" Target="http://docs.opengeospatial.org/DRAFTS/19-072.html" TargetMode="External"/><Relationship Id="rId43" Type="http://schemas.openxmlformats.org/officeDocument/2006/relationships/hyperlink" Target="http://docs.opengeospatial.org/DRAFTS/19-072.html" TargetMode="External"/><Relationship Id="rId48" Type="http://schemas.openxmlformats.org/officeDocument/2006/relationships/hyperlink" Target="https://github.com/opengeospatial/oapi_common/blob/master/core/openapi/schemas/link.json" TargetMode="External"/><Relationship Id="rId64" Type="http://schemas.openxmlformats.org/officeDocument/2006/relationships/hyperlink" Target="http://docs.opengeospatial.org/DRAFTS/19-072.html" TargetMode="External"/><Relationship Id="rId69" Type="http://schemas.openxmlformats.org/officeDocument/2006/relationships/hyperlink" Target="http://docs.opengeospatial.org/DRAFTS/19-072.html" TargetMode="External"/><Relationship Id="rId113" Type="http://schemas.openxmlformats.org/officeDocument/2006/relationships/hyperlink" Target="http://docs.opengeospatial.org/DRAFTS/19-072.html" TargetMode="External"/><Relationship Id="rId118" Type="http://schemas.openxmlformats.org/officeDocument/2006/relationships/hyperlink" Target="http://docs.opengeospatial.org/DRAFTS/19-072.html" TargetMode="External"/><Relationship Id="rId134" Type="http://schemas.openxmlformats.org/officeDocument/2006/relationships/hyperlink" Target="https://tools.ietf.org/html/rfc8259" TargetMode="External"/><Relationship Id="rId139" Type="http://schemas.openxmlformats.org/officeDocument/2006/relationships/hyperlink" Target="http://www.opengis.net/spec/ogcapi-common-1/1.0/req/oas30" TargetMode="External"/><Relationship Id="rId80" Type="http://schemas.openxmlformats.org/officeDocument/2006/relationships/hyperlink" Target="https://en.wikipedia.org/wiki/JSONP" TargetMode="External"/><Relationship Id="rId85" Type="http://schemas.openxmlformats.org/officeDocument/2006/relationships/hyperlink" Target="http://docs.opengeospatial.org/DRAFTS/19-072.html" TargetMode="External"/><Relationship Id="rId150" Type="http://schemas.openxmlformats.org/officeDocument/2006/relationships/hyperlink" Target="http://docs.opengeospatial.org/DRAFTS/19-072.html" TargetMode="External"/><Relationship Id="rId155" Type="http://schemas.microsoft.com/office/2011/relationships/people" Target="people.xml"/><Relationship Id="rId12" Type="http://schemas.openxmlformats.org/officeDocument/2006/relationships/hyperlink" Target="http://docs.opengeospatial.org/DRAFTS/19-072.html" TargetMode="External"/><Relationship Id="rId17" Type="http://schemas.openxmlformats.org/officeDocument/2006/relationships/hyperlink" Target="http://docs.opengeospatial.org/DRAFTS/19-072.html" TargetMode="External"/><Relationship Id="rId25" Type="http://schemas.openxmlformats.org/officeDocument/2006/relationships/hyperlink" Target="http://docs.opengeospatial.org/DRAFTS/19-072.html" TargetMode="External"/><Relationship Id="rId33" Type="http://schemas.openxmlformats.org/officeDocument/2006/relationships/hyperlink" Target="http://docs.opengeospatial.org/DRAFTS/19-072.html" TargetMode="External"/><Relationship Id="rId38" Type="http://schemas.openxmlformats.org/officeDocument/2006/relationships/hyperlink" Target="http://docs.opengeospatial.org/DRAFTS/19-072.html" TargetMode="External"/><Relationship Id="rId46" Type="http://schemas.openxmlformats.org/officeDocument/2006/relationships/hyperlink" Target="https://github.com/opengeospatial/oapi_common/blob/master/core/openapi/schemas/link.json" TargetMode="External"/><Relationship Id="rId59" Type="http://schemas.openxmlformats.org/officeDocument/2006/relationships/hyperlink" Target="http://docs.opengeospatial.org/DRAFTS/19-072.html" TargetMode="External"/><Relationship Id="rId67" Type="http://schemas.openxmlformats.org/officeDocument/2006/relationships/hyperlink" Target="http://docs.opengeospatial.org/DRAFTS/20-071.html" TargetMode="External"/><Relationship Id="rId103" Type="http://schemas.openxmlformats.org/officeDocument/2006/relationships/hyperlink" Target="https://github.com/opengeospatial/oapi_common/blob/master/core/openapi/schemas/landingPage.json" TargetMode="External"/><Relationship Id="rId108" Type="http://schemas.openxmlformats.org/officeDocument/2006/relationships/hyperlink" Target="http://docs.opengeospatial.org/DRAFTS/19-072.html" TargetMode="External"/><Relationship Id="rId116" Type="http://schemas.openxmlformats.org/officeDocument/2006/relationships/hyperlink" Target="http://docs.opengeospatial.org/DRAFTS/19-072.html" TargetMode="External"/><Relationship Id="rId124" Type="http://schemas.openxmlformats.org/officeDocument/2006/relationships/hyperlink" Target="http://docs.opengeospatial.org/DRAFTS/19-072.html" TargetMode="External"/><Relationship Id="rId129" Type="http://schemas.openxmlformats.org/officeDocument/2006/relationships/hyperlink" Target="http://docs.opengeospatial.org/DRAFTS/19-072.html" TargetMode="External"/><Relationship Id="rId137" Type="http://schemas.openxmlformats.org/officeDocument/2006/relationships/hyperlink" Target="https://github.com/opengeospatial/oapi_common/blob/master/core/openapi/examples/ExceptionExample.json" TargetMode="External"/><Relationship Id="rId20" Type="http://schemas.openxmlformats.org/officeDocument/2006/relationships/hyperlink" Target="http://docs.opengeospatial.org/DRAFTS/19-072.html" TargetMode="External"/><Relationship Id="rId41" Type="http://schemas.openxmlformats.org/officeDocument/2006/relationships/hyperlink" Target="http://docs.opengeospatial.org/DRAFTS/19-072.html" TargetMode="External"/><Relationship Id="rId54" Type="http://schemas.openxmlformats.org/officeDocument/2006/relationships/hyperlink" Target="http://docs.opengeospatial.org/DRAFTS/20-071.html" TargetMode="External"/><Relationship Id="rId62" Type="http://schemas.openxmlformats.org/officeDocument/2006/relationships/hyperlink" Target="http://docs.opengeospatial.org/DRAFTS/19-072.html" TargetMode="External"/><Relationship Id="rId70" Type="http://schemas.openxmlformats.org/officeDocument/2006/relationships/hyperlink" Target="http://docs.opengeospatial.org/DRAFTS/19-072.html" TargetMode="External"/><Relationship Id="rId75" Type="http://schemas.openxmlformats.org/officeDocument/2006/relationships/hyperlink" Target="http://docs.opengeospatial.org/DRAFTS/19-072.html" TargetMode="External"/><Relationship Id="rId83" Type="http://schemas.openxmlformats.org/officeDocument/2006/relationships/hyperlink" Target="http://docs.opengeospatial.org/DRAFTS/19-072.html" TargetMode="External"/><Relationship Id="rId88" Type="http://schemas.openxmlformats.org/officeDocument/2006/relationships/hyperlink" Target="http://docs.opengeospatial.org/DRAFTS/19-072.html" TargetMode="External"/><Relationship Id="rId91" Type="http://schemas.openxmlformats.org/officeDocument/2006/relationships/hyperlink" Target="http://docs.opengeospatial.org/DRAFTS/19-072.html" TargetMode="External"/><Relationship Id="rId96" Type="http://schemas.openxmlformats.org/officeDocument/2006/relationships/hyperlink" Target="http://docs.opengeospatial.org/DRAFTS/19-072.html" TargetMode="External"/><Relationship Id="rId111" Type="http://schemas.openxmlformats.org/officeDocument/2006/relationships/hyperlink" Target="http://docs.opengeospatial.org/DRAFTS/19-072.html" TargetMode="External"/><Relationship Id="rId132" Type="http://schemas.openxmlformats.org/officeDocument/2006/relationships/hyperlink" Target="http://docs.opengeospatial.org/DRAFTS/19-072.html" TargetMode="External"/><Relationship Id="rId140" Type="http://schemas.openxmlformats.org/officeDocument/2006/relationships/hyperlink" Target="http://docs.opengeospatial.org/DRAFTS/19-072.html" TargetMode="External"/><Relationship Id="rId145" Type="http://schemas.openxmlformats.org/officeDocument/2006/relationships/hyperlink" Target="https://github.com/OAI/OpenAPI-Specification/blob/master/versions/3.0.0.md" TargetMode="External"/><Relationship Id="rId153" Type="http://schemas.openxmlformats.org/officeDocument/2006/relationships/hyperlink" Target="http://docs.opengeospatial.org/DRAFTS/19-072.html"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docs.opengeospatial.org/DRAFTS/19-072.html" TargetMode="External"/><Relationship Id="rId23" Type="http://schemas.openxmlformats.org/officeDocument/2006/relationships/hyperlink" Target="http://docs.opengeospatial.org/DRAFTS/19-072.html" TargetMode="External"/><Relationship Id="rId28" Type="http://schemas.openxmlformats.org/officeDocument/2006/relationships/hyperlink" Target="http://docs.opengeospatial.org/DRAFTS/19-072.html" TargetMode="External"/><Relationship Id="rId36" Type="http://schemas.openxmlformats.org/officeDocument/2006/relationships/hyperlink" Target="http://docs.opengeospatial.org/DRAFTS/19-072.html" TargetMode="External"/><Relationship Id="rId49" Type="http://schemas.openxmlformats.org/officeDocument/2006/relationships/hyperlink" Target="https://www.iana.org/assignments/link-relations/link-relations.xhtml" TargetMode="External"/><Relationship Id="rId57" Type="http://schemas.openxmlformats.org/officeDocument/2006/relationships/hyperlink" Target="http://docs.opengeospatial.org/DRAFTS/19-072.html" TargetMode="External"/><Relationship Id="rId106" Type="http://schemas.openxmlformats.org/officeDocument/2006/relationships/hyperlink" Target="http://docs.opengeospatial.org/DRAFTS/19-072.html" TargetMode="External"/><Relationship Id="rId114" Type="http://schemas.openxmlformats.org/officeDocument/2006/relationships/hyperlink" Target="https://github.com/opengeospatial/oapi_common/blob/master/core/openapi/schemas/confClasses.json" TargetMode="External"/><Relationship Id="rId119" Type="http://schemas.openxmlformats.org/officeDocument/2006/relationships/hyperlink" Target="http://docs.opengeospatial.org/DRAFTS/19-072.html" TargetMode="External"/><Relationship Id="rId127" Type="http://schemas.openxmlformats.org/officeDocument/2006/relationships/hyperlink" Target="https://www.w3.org/TR/html5/" TargetMode="External"/><Relationship Id="rId10" Type="http://schemas.openxmlformats.org/officeDocument/2006/relationships/hyperlink" Target="http://docs.opengeospatial.org/DRAFTS/19-072.html" TargetMode="External"/><Relationship Id="rId31" Type="http://schemas.openxmlformats.org/officeDocument/2006/relationships/hyperlink" Target="http://docs.opengeospatial.org/DRAFTS/19-072.html" TargetMode="External"/><Relationship Id="rId44" Type="http://schemas.openxmlformats.org/officeDocument/2006/relationships/hyperlink" Target="http://docs.opengeospatial.org/DRAFTS/20-071.html" TargetMode="External"/><Relationship Id="rId52" Type="http://schemas.openxmlformats.org/officeDocument/2006/relationships/hyperlink" Target="http://www.opengis.net/def/rel/ogc/1.0/data-meta" TargetMode="External"/><Relationship Id="rId60" Type="http://schemas.openxmlformats.org/officeDocument/2006/relationships/hyperlink" Target="http://schemas.opengis.net/ogcapi/common/part1/1.0" TargetMode="External"/><Relationship Id="rId65" Type="http://schemas.openxmlformats.org/officeDocument/2006/relationships/hyperlink" Target="http://docs.opengeospatial.org/DRAFTS/19-072.html" TargetMode="External"/><Relationship Id="rId73" Type="http://schemas.openxmlformats.org/officeDocument/2006/relationships/hyperlink" Target="http://docs.opengeospatial.org/DRAFTS/19-072.html" TargetMode="External"/><Relationship Id="rId78" Type="http://schemas.openxmlformats.org/officeDocument/2006/relationships/hyperlink" Target="http://docs.opengeospatial.org/DRAFTS/19-072.html" TargetMode="External"/><Relationship Id="rId81" Type="http://schemas.openxmlformats.org/officeDocument/2006/relationships/hyperlink" Target="https://www.w3.org/TR/json-ld/" TargetMode="External"/><Relationship Id="rId86" Type="http://schemas.openxmlformats.org/officeDocument/2006/relationships/hyperlink" Target="http://docs.opengeospatial.org/DRAFTS/19-072.html" TargetMode="External"/><Relationship Id="rId94" Type="http://schemas.openxmlformats.org/officeDocument/2006/relationships/hyperlink" Target="http://docs.opengeospatial.org/DRAFTS/19-072.html" TargetMode="External"/><Relationship Id="rId99" Type="http://schemas.openxmlformats.org/officeDocument/2006/relationships/hyperlink" Target="http://docs.opengeospatial.org/DRAFTS/19-072.html" TargetMode="External"/><Relationship Id="rId101" Type="http://schemas.openxmlformats.org/officeDocument/2006/relationships/hyperlink" Target="http://docs.opengeospatial.org/DRAFTS/19-072.html" TargetMode="External"/><Relationship Id="rId122" Type="http://schemas.openxmlformats.org/officeDocument/2006/relationships/hyperlink" Target="http://docs.opengeospatial.org/DRAFTS/19-072.html" TargetMode="External"/><Relationship Id="rId130" Type="http://schemas.openxmlformats.org/officeDocument/2006/relationships/hyperlink" Target="http://www.opengis.net/spec/ogcapi-common-1/1.0/req/json" TargetMode="External"/><Relationship Id="rId135" Type="http://schemas.openxmlformats.org/officeDocument/2006/relationships/hyperlink" Target="https://github.com/opengeospatial/ogcapi-common/blob/master/core/openapi/schemas/exception.json" TargetMode="External"/><Relationship Id="rId143" Type="http://schemas.openxmlformats.org/officeDocument/2006/relationships/hyperlink" Target="http://docs.opengeospatial.org/DRAFTS/19-072.html" TargetMode="External"/><Relationship Id="rId148" Type="http://schemas.openxmlformats.org/officeDocument/2006/relationships/hyperlink" Target="https://github.com/OAI/OpenAPI-Specification/blob/master/versions/3.0.0.md" TargetMode="External"/><Relationship Id="rId151" Type="http://schemas.openxmlformats.org/officeDocument/2006/relationships/hyperlink" Target="http://docs.opengeospatial.org/DRAFTS/19-072.html"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opengeospatial.org/DRAFTS/19-072.html" TargetMode="External"/><Relationship Id="rId13" Type="http://schemas.openxmlformats.org/officeDocument/2006/relationships/hyperlink" Target="http://docs.opengeospatial.org/DRAFTS/19-072.html" TargetMode="External"/><Relationship Id="rId18" Type="http://schemas.openxmlformats.org/officeDocument/2006/relationships/hyperlink" Target="http://docs.opengeospatial.org/DRAFTS/19-072.html" TargetMode="External"/><Relationship Id="rId39" Type="http://schemas.openxmlformats.org/officeDocument/2006/relationships/hyperlink" Target="http://docs.opengeospatial.org/DRAFTS/19-072.html" TargetMode="External"/><Relationship Id="rId109" Type="http://schemas.openxmlformats.org/officeDocument/2006/relationships/hyperlink" Target="http://docs.opengeospatial.org/DRAFTS/19-072.html" TargetMode="External"/><Relationship Id="rId34" Type="http://schemas.openxmlformats.org/officeDocument/2006/relationships/hyperlink" Target="https://github.com/OAI/OpenAPI-Specification/blob/master/versions/3.0.2.md" TargetMode="External"/><Relationship Id="rId50" Type="http://schemas.openxmlformats.org/officeDocument/2006/relationships/hyperlink" Target="https://github.com/opengeospatial/NamingAuthority/blob/master/registers/linkrelations.csv" TargetMode="External"/><Relationship Id="rId55" Type="http://schemas.openxmlformats.org/officeDocument/2006/relationships/hyperlink" Target="http://docs.opengeospatial.org/DRAFTS/19-072.html" TargetMode="External"/><Relationship Id="rId76" Type="http://schemas.openxmlformats.org/officeDocument/2006/relationships/hyperlink" Target="http://docs.opengeospatial.org/DRAFTS/19-072.html" TargetMode="External"/><Relationship Id="rId97" Type="http://schemas.openxmlformats.org/officeDocument/2006/relationships/hyperlink" Target="http://docs.opengeospatial.org/DRAFTS/19-072.html" TargetMode="External"/><Relationship Id="rId104" Type="http://schemas.openxmlformats.org/officeDocument/2006/relationships/hyperlink" Target="https://github.com/opengeospatial/oapi_common/blob/master/core/openapi/schemas/landingPage.json" TargetMode="External"/><Relationship Id="rId120" Type="http://schemas.openxmlformats.org/officeDocument/2006/relationships/hyperlink" Target="http://docs.opengeospatial.org/DRAFTS/19-072.html" TargetMode="External"/><Relationship Id="rId125" Type="http://schemas.openxmlformats.org/officeDocument/2006/relationships/hyperlink" Target="http://docs.opengeospatial.org/DRAFTS/19-072.html" TargetMode="External"/><Relationship Id="rId141" Type="http://schemas.openxmlformats.org/officeDocument/2006/relationships/hyperlink" Target="http://docs.opengeospatial.org/DRAFTS/19-072.html" TargetMode="External"/><Relationship Id="rId146" Type="http://schemas.openxmlformats.org/officeDocument/2006/relationships/hyperlink" Target="http://docs.opengeospatial.org/DRAFTS/19-072.html" TargetMode="External"/><Relationship Id="rId7" Type="http://schemas.microsoft.com/office/2016/09/relationships/commentsIds" Target="commentsIds.xml"/><Relationship Id="rId71" Type="http://schemas.openxmlformats.org/officeDocument/2006/relationships/hyperlink" Target="http://docs.opengeospatial.org/DRAFTS/19-072.html" TargetMode="External"/><Relationship Id="rId92" Type="http://schemas.openxmlformats.org/officeDocument/2006/relationships/hyperlink" Target="http://docs.opengeospatial.org/DRAFTS/19-072.html" TargetMode="External"/><Relationship Id="rId2" Type="http://schemas.openxmlformats.org/officeDocument/2006/relationships/styles" Target="styles.xml"/><Relationship Id="rId29" Type="http://schemas.openxmlformats.org/officeDocument/2006/relationships/hyperlink" Target="http://www.opengis.net/spec/ogcapi-common-1/1.0" TargetMode="External"/><Relationship Id="rId24" Type="http://schemas.openxmlformats.org/officeDocument/2006/relationships/hyperlink" Target="http://docs.opengeospatial.org/DRAFTS/19-072.html" TargetMode="External"/><Relationship Id="rId40" Type="http://schemas.openxmlformats.org/officeDocument/2006/relationships/hyperlink" Target="http://docs.opengeospatial.org/DRAFTS/19-072.html" TargetMode="External"/><Relationship Id="rId45" Type="http://schemas.openxmlformats.org/officeDocument/2006/relationships/hyperlink" Target="http://docs.opengeospatial.org/DRAFTS/19-072.html" TargetMode="External"/><Relationship Id="rId66" Type="http://schemas.openxmlformats.org/officeDocument/2006/relationships/hyperlink" Target="http://docs.opengeospatial.org/DRAFTS/19-072.html" TargetMode="External"/><Relationship Id="rId87" Type="http://schemas.openxmlformats.org/officeDocument/2006/relationships/hyperlink" Target="http://docs.opengeospatial.org/DRAFTS/19-072.html" TargetMode="External"/><Relationship Id="rId110" Type="http://schemas.openxmlformats.org/officeDocument/2006/relationships/hyperlink" Target="http://docs.opengeospatial.org/DRAFTS/19-072.html" TargetMode="External"/><Relationship Id="rId115" Type="http://schemas.openxmlformats.org/officeDocument/2006/relationships/hyperlink" Target="https://github.com/opengeospatial/oapi_common/blob/master/core/openapi/schemas/confClasses.json" TargetMode="External"/><Relationship Id="rId131" Type="http://schemas.openxmlformats.org/officeDocument/2006/relationships/hyperlink" Target="http://docs.opengeospatial.org/DRAFTS/19-072.html" TargetMode="External"/><Relationship Id="rId136" Type="http://schemas.openxmlformats.org/officeDocument/2006/relationships/hyperlink" Target="https://github.com/opengeospatial/oapi_common/blob/master/core/openapi/schemas/landingPage.json" TargetMode="External"/><Relationship Id="rId61" Type="http://schemas.openxmlformats.org/officeDocument/2006/relationships/hyperlink" Target="http://docs.opengeospatial.org/DRAFTS/19-072.html" TargetMode="External"/><Relationship Id="rId82" Type="http://schemas.openxmlformats.org/officeDocument/2006/relationships/hyperlink" Target="http://schemas.opengis.net/ogcapi/common/part1/1.0/openapi/schemas/link.yaml" TargetMode="External"/><Relationship Id="rId152" Type="http://schemas.openxmlformats.org/officeDocument/2006/relationships/hyperlink" Target="http://docs.opengeospatial.org/DRAFTS/20-071.html" TargetMode="External"/><Relationship Id="rId19" Type="http://schemas.openxmlformats.org/officeDocument/2006/relationships/hyperlink" Target="http://docs.opengeospatial.org/DRAFTS/19-072.html" TargetMode="External"/><Relationship Id="rId14" Type="http://schemas.openxmlformats.org/officeDocument/2006/relationships/hyperlink" Target="http://docs.opengeospatial.org/DRAFTS/19-072.html" TargetMode="External"/><Relationship Id="rId30" Type="http://schemas.openxmlformats.org/officeDocument/2006/relationships/hyperlink" Target="http://docs.opengeospatial.org/DRAFTS/19-072.html" TargetMode="External"/><Relationship Id="rId35" Type="http://schemas.openxmlformats.org/officeDocument/2006/relationships/hyperlink" Target="http://docs.opengeospatial.org/DRAFTS/19-072.html" TargetMode="External"/><Relationship Id="rId56" Type="http://schemas.openxmlformats.org/officeDocument/2006/relationships/hyperlink" Target="http://docs.opengeospatial.org/DRAFTS/19-072.html" TargetMode="External"/><Relationship Id="rId77" Type="http://schemas.openxmlformats.org/officeDocument/2006/relationships/hyperlink" Target="http://docs.opengeospatial.org/DRAFTS/19-072.html" TargetMode="External"/><Relationship Id="rId100" Type="http://schemas.openxmlformats.org/officeDocument/2006/relationships/hyperlink" Target="http://docs.opengeospatial.org/DRAFTS/19-072.html" TargetMode="External"/><Relationship Id="rId105" Type="http://schemas.openxmlformats.org/officeDocument/2006/relationships/hyperlink" Target="http://docs.opengeospatial.org/DRAFTS/20-071.html" TargetMode="External"/><Relationship Id="rId126" Type="http://schemas.openxmlformats.org/officeDocument/2006/relationships/hyperlink" Target="http://docs.opengeospatial.org/DRAFTS/19-072.html" TargetMode="External"/><Relationship Id="rId147" Type="http://schemas.openxmlformats.org/officeDocument/2006/relationships/hyperlink" Target="http://docs.opengeospatial.org/DRAFTS/19-072.html" TargetMode="External"/><Relationship Id="rId8" Type="http://schemas.microsoft.com/office/2018/08/relationships/commentsExtensible" Target="commentsExtensible.xml"/><Relationship Id="rId51" Type="http://schemas.openxmlformats.org/officeDocument/2006/relationships/hyperlink" Target="http://docs.opengeospatial.org/DRAFTS/19-072.html" TargetMode="External"/><Relationship Id="rId72" Type="http://schemas.openxmlformats.org/officeDocument/2006/relationships/hyperlink" Target="http://docs.opengeospatial.org/DRAFTS/19-072.html" TargetMode="External"/><Relationship Id="rId93" Type="http://schemas.openxmlformats.org/officeDocument/2006/relationships/hyperlink" Target="http://docs.opengeospatial.org/DRAFTS/19-072.html" TargetMode="External"/><Relationship Id="rId98" Type="http://schemas.openxmlformats.org/officeDocument/2006/relationships/hyperlink" Target="http://docs.opengeospatial.org/DRAFTS/19-072.html" TargetMode="External"/><Relationship Id="rId121" Type="http://schemas.openxmlformats.org/officeDocument/2006/relationships/hyperlink" Target="http://docs.opengeospatial.org/DRAFTS/19-072.html" TargetMode="External"/><Relationship Id="rId142" Type="http://schemas.openxmlformats.org/officeDocument/2006/relationships/hyperlink" Target="http://docs.opengeospatial.org/DRAFTS/19-072.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2850</TotalTime>
  <Pages>31</Pages>
  <Words>10197</Words>
  <Characters>58127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Charles Heazel</cp:lastModifiedBy>
  <cp:revision>4</cp:revision>
  <dcterms:created xsi:type="dcterms:W3CDTF">2021-07-06T20:21:00Z</dcterms:created>
  <dcterms:modified xsi:type="dcterms:W3CDTF">2021-07-07T20:00:00Z</dcterms:modified>
</cp:coreProperties>
</file>