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t>1. Introduction</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proofErr w:type="spellStart"/>
      <w:r w:rsidRPr="0054698E">
        <w:rPr>
          <w:rFonts w:ascii="Times New Roman" w:eastAsia="Times New Roman" w:hAnsi="Times New Roman" w:cs="Times New Roman"/>
          <w:b/>
          <w:bCs/>
          <w:sz w:val="24"/>
          <w:szCs w:val="24"/>
        </w:rPr>
        <w:t>i</w:t>
      </w:r>
      <w:proofErr w:type="spellEnd"/>
      <w:r w:rsidRPr="0054698E">
        <w:rPr>
          <w:rFonts w:ascii="Times New Roman" w:eastAsia="Times New Roman" w:hAnsi="Times New Roman" w:cs="Times New Roman"/>
          <w:b/>
          <w:bCs/>
          <w:sz w:val="24"/>
          <w:szCs w:val="24"/>
        </w:rPr>
        <w:t>. Abstract</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OGC </w:t>
      </w:r>
      <w:ins w:id="0" w:author="Carl Reed" w:date="2022-04-28T10:43:00Z">
        <w:r>
          <w:rPr>
            <w:rFonts w:ascii="Times New Roman" w:eastAsia="Times New Roman" w:hAnsi="Times New Roman" w:cs="Times New Roman"/>
            <w:sz w:val="24"/>
            <w:szCs w:val="24"/>
          </w:rPr>
          <w:t>standards baseline has been extended</w:t>
        </w:r>
      </w:ins>
      <w:ins w:id="1" w:author="Carl Reed" w:date="2022-04-28T10:44:00Z">
        <w:r>
          <w:rPr>
            <w:rFonts w:ascii="Times New Roman" w:eastAsia="Times New Roman" w:hAnsi="Times New Roman" w:cs="Times New Roman"/>
            <w:sz w:val="24"/>
            <w:szCs w:val="24"/>
          </w:rPr>
          <w:t xml:space="preserve"> </w:t>
        </w:r>
      </w:ins>
      <w:del w:id="2" w:author="Carl Reed" w:date="2022-04-28T10:43:00Z">
        <w:r w:rsidRPr="0054698E" w:rsidDel="0054698E">
          <w:rPr>
            <w:rFonts w:ascii="Times New Roman" w:eastAsia="Times New Roman" w:hAnsi="Times New Roman" w:cs="Times New Roman"/>
            <w:sz w:val="24"/>
            <w:szCs w:val="24"/>
          </w:rPr>
          <w:delText xml:space="preserve">has extended their suite of standards </w:delText>
        </w:r>
      </w:del>
      <w:r w:rsidRPr="0054698E">
        <w:rPr>
          <w:rFonts w:ascii="Times New Roman" w:eastAsia="Times New Roman" w:hAnsi="Times New Roman" w:cs="Times New Roman"/>
          <w:sz w:val="24"/>
          <w:szCs w:val="24"/>
        </w:rPr>
        <w:t xml:space="preserve">to include </w:t>
      </w:r>
      <w:hyperlink r:id="rId6" w:history="1">
        <w:r w:rsidRPr="0054698E">
          <w:rPr>
            <w:rFonts w:ascii="Times New Roman" w:eastAsia="Times New Roman" w:hAnsi="Times New Roman" w:cs="Times New Roman"/>
            <w:color w:val="0000FF"/>
            <w:sz w:val="24"/>
            <w:szCs w:val="24"/>
            <w:u w:val="single"/>
          </w:rPr>
          <w:t>Resource Oriented Architectures</w:t>
        </w:r>
      </w:hyperlink>
      <w:r w:rsidRPr="0054698E">
        <w:rPr>
          <w:rFonts w:ascii="Times New Roman" w:eastAsia="Times New Roman" w:hAnsi="Times New Roman" w:cs="Times New Roman"/>
          <w:sz w:val="24"/>
          <w:szCs w:val="24"/>
        </w:rPr>
        <w:t xml:space="preserve"> and </w:t>
      </w:r>
      <w:hyperlink r:id="rId7" w:history="1">
        <w:r w:rsidRPr="0054698E">
          <w:rPr>
            <w:rFonts w:ascii="Times New Roman" w:eastAsia="Times New Roman" w:hAnsi="Times New Roman" w:cs="Times New Roman"/>
            <w:color w:val="0000FF"/>
            <w:sz w:val="24"/>
            <w:szCs w:val="24"/>
            <w:u w:val="single"/>
          </w:rPr>
          <w:t>Web APIs</w:t>
        </w:r>
      </w:hyperlink>
      <w:r w:rsidRPr="0054698E">
        <w:rPr>
          <w:rFonts w:ascii="Times New Roman" w:eastAsia="Times New Roman" w:hAnsi="Times New Roman" w:cs="Times New Roman"/>
          <w:sz w:val="24"/>
          <w:szCs w:val="24"/>
        </w:rPr>
        <w:t xml:space="preserve">. In the course of developing </w:t>
      </w:r>
      <w:del w:id="3" w:author="Carl Reed" w:date="2022-04-28T10:43:00Z">
        <w:r w:rsidRPr="0054698E" w:rsidDel="0054698E">
          <w:rPr>
            <w:rFonts w:ascii="Times New Roman" w:eastAsia="Times New Roman" w:hAnsi="Times New Roman" w:cs="Times New Roman"/>
            <w:sz w:val="24"/>
            <w:szCs w:val="24"/>
          </w:rPr>
          <w:delText xml:space="preserve">these </w:delText>
        </w:r>
      </w:del>
      <w:ins w:id="4" w:author="Carl Reed" w:date="2022-04-28T10:43:00Z">
        <w:r>
          <w:rPr>
            <w:rFonts w:ascii="Times New Roman" w:eastAsia="Times New Roman" w:hAnsi="Times New Roman" w:cs="Times New Roman"/>
            <w:sz w:val="24"/>
            <w:szCs w:val="24"/>
          </w:rPr>
          <w:t>OGC Web API</w:t>
        </w:r>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 xml:space="preserve">standards, some practices proved to be common across multiple OGC Web API standards. These common practices are documented in the OGC API - Common Multi-Part Standard. OGC API - Common standards serve as reusable building-blocks. Standards developers </w:t>
      </w:r>
      <w:del w:id="5" w:author="Carl Reed" w:date="2022-04-28T10:44:00Z">
        <w:r w:rsidRPr="0054698E" w:rsidDel="0054698E">
          <w:rPr>
            <w:rFonts w:ascii="Times New Roman" w:eastAsia="Times New Roman" w:hAnsi="Times New Roman" w:cs="Times New Roman"/>
            <w:sz w:val="24"/>
            <w:szCs w:val="24"/>
          </w:rPr>
          <w:delText xml:space="preserve">will </w:delText>
        </w:r>
      </w:del>
      <w:ins w:id="6" w:author="Carl Reed" w:date="2022-04-28T10:44:00Z">
        <w:r>
          <w:rPr>
            <w:rFonts w:ascii="Times New Roman" w:eastAsia="Times New Roman" w:hAnsi="Times New Roman" w:cs="Times New Roman"/>
            <w:sz w:val="24"/>
            <w:szCs w:val="24"/>
          </w:rPr>
          <w:t>can</w:t>
        </w:r>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use these building-blocks in the construction of OGC Web API Standards. The result is a modular suite of coherent API standards which can be adapted by a</w:t>
      </w:r>
      <w:del w:id="7" w:author="Carl Reed" w:date="2022-04-28T10:44:00Z">
        <w:r w:rsidRPr="0054698E" w:rsidDel="0054698E">
          <w:rPr>
            <w:rFonts w:ascii="Times New Roman" w:eastAsia="Times New Roman" w:hAnsi="Times New Roman" w:cs="Times New Roman"/>
            <w:sz w:val="24"/>
            <w:szCs w:val="24"/>
          </w:rPr>
          <w:delText>n</w:delText>
        </w:r>
      </w:del>
      <w:r w:rsidRPr="0054698E">
        <w:rPr>
          <w:rFonts w:ascii="Times New Roman" w:eastAsia="Times New Roman" w:hAnsi="Times New Roman" w:cs="Times New Roman"/>
          <w:sz w:val="24"/>
          <w:szCs w:val="24"/>
        </w:rPr>
        <w:t xml:space="preserve"> system designer for the unique requirements of their system.</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Spatial data is rarely considered as a single entity. </w:t>
      </w:r>
      <w:hyperlink r:id="rId8" w:anchor="feature-collection-definition" w:history="1">
        <w:r w:rsidRPr="0054698E">
          <w:rPr>
            <w:rFonts w:ascii="Times New Roman" w:eastAsia="Times New Roman" w:hAnsi="Times New Roman" w:cs="Times New Roman"/>
            <w:color w:val="0000FF"/>
            <w:sz w:val="24"/>
            <w:szCs w:val="24"/>
            <w:u w:val="single"/>
          </w:rPr>
          <w:t>Feature Collections</w:t>
        </w:r>
      </w:hyperlink>
      <w:r w:rsidRPr="0054698E">
        <w:rPr>
          <w:rFonts w:ascii="Times New Roman" w:eastAsia="Times New Roman" w:hAnsi="Times New Roman" w:cs="Times New Roman"/>
          <w:sz w:val="24"/>
          <w:szCs w:val="24"/>
        </w:rPr>
        <w:t xml:space="preserve">, </w:t>
      </w:r>
      <w:hyperlink r:id="rId9" w:anchor="coverage-definition" w:history="1">
        <w:r w:rsidRPr="0054698E">
          <w:rPr>
            <w:rFonts w:ascii="Times New Roman" w:eastAsia="Times New Roman" w:hAnsi="Times New Roman" w:cs="Times New Roman"/>
            <w:color w:val="0000FF"/>
            <w:sz w:val="24"/>
            <w:szCs w:val="24"/>
            <w:u w:val="single"/>
          </w:rPr>
          <w:t>Coverages</w:t>
        </w:r>
      </w:hyperlink>
      <w:r w:rsidRPr="0054698E">
        <w:rPr>
          <w:rFonts w:ascii="Times New Roman" w:eastAsia="Times New Roman" w:hAnsi="Times New Roman" w:cs="Times New Roman"/>
          <w:sz w:val="24"/>
          <w:szCs w:val="24"/>
        </w:rPr>
        <w:t xml:space="preserve">, </w:t>
      </w:r>
      <w:hyperlink r:id="rId10" w:anchor="dataset-definition" w:history="1">
        <w:r w:rsidRPr="0054698E">
          <w:rPr>
            <w:rFonts w:ascii="Times New Roman" w:eastAsia="Times New Roman" w:hAnsi="Times New Roman" w:cs="Times New Roman"/>
            <w:color w:val="0000FF"/>
            <w:sz w:val="24"/>
            <w:szCs w:val="24"/>
            <w:u w:val="single"/>
          </w:rPr>
          <w:t>Data Sets</w:t>
        </w:r>
      </w:hyperlink>
      <w:ins w:id="8" w:author="Carl Reed" w:date="2022-04-28T10:45:00Z">
        <w:r>
          <w:rPr>
            <w:rFonts w:ascii="Times New Roman" w:eastAsia="Times New Roman" w:hAnsi="Times New Roman" w:cs="Times New Roman"/>
            <w:sz w:val="24"/>
            <w:szCs w:val="24"/>
          </w:rPr>
          <w:t xml:space="preserve"> -</w:t>
        </w:r>
      </w:ins>
      <w:del w:id="9" w:author="Carl Reed" w:date="2022-04-28T10:45:00Z">
        <w:r w:rsidRPr="0054698E" w:rsidDel="0054698E">
          <w:rPr>
            <w:rFonts w:ascii="Times New Roman" w:eastAsia="Times New Roman" w:hAnsi="Times New Roman" w:cs="Times New Roman"/>
            <w:sz w:val="24"/>
            <w:szCs w:val="24"/>
          </w:rPr>
          <w:delText>,</w:delText>
        </w:r>
      </w:del>
      <w:r w:rsidRPr="0054698E">
        <w:rPr>
          <w:rFonts w:ascii="Times New Roman" w:eastAsia="Times New Roman" w:hAnsi="Times New Roman" w:cs="Times New Roman"/>
          <w:sz w:val="24"/>
          <w:szCs w:val="24"/>
        </w:rPr>
        <w:t xml:space="preserve"> they are all aggregations of </w:t>
      </w:r>
      <w:hyperlink r:id="rId11" w:anchor="spatial-thing-definition" w:history="1">
        <w:r w:rsidRPr="0054698E">
          <w:rPr>
            <w:rFonts w:ascii="Times New Roman" w:eastAsia="Times New Roman" w:hAnsi="Times New Roman" w:cs="Times New Roman"/>
            <w:color w:val="0000FF"/>
            <w:sz w:val="24"/>
            <w:szCs w:val="24"/>
            <w:u w:val="single"/>
          </w:rPr>
          <w:t>Spatial</w:t>
        </w:r>
      </w:hyperlink>
      <w:r w:rsidRPr="0054698E">
        <w:rPr>
          <w:rFonts w:ascii="Times New Roman" w:eastAsia="Times New Roman" w:hAnsi="Times New Roman" w:cs="Times New Roman"/>
          <w:sz w:val="24"/>
          <w:szCs w:val="24"/>
        </w:rPr>
        <w:t xml:space="preserve"> or </w:t>
      </w:r>
      <w:hyperlink r:id="rId12" w:anchor="temporal-thing-definition" w:history="1">
        <w:r w:rsidRPr="0054698E">
          <w:rPr>
            <w:rFonts w:ascii="Times New Roman" w:eastAsia="Times New Roman" w:hAnsi="Times New Roman" w:cs="Times New Roman"/>
            <w:color w:val="0000FF"/>
            <w:sz w:val="24"/>
            <w:szCs w:val="24"/>
            <w:u w:val="single"/>
          </w:rPr>
          <w:t>Temporal</w:t>
        </w:r>
      </w:hyperlink>
      <w:r w:rsidRPr="0054698E">
        <w:rPr>
          <w:rFonts w:ascii="Times New Roman" w:eastAsia="Times New Roman" w:hAnsi="Times New Roman" w:cs="Times New Roman"/>
          <w:sz w:val="24"/>
          <w:szCs w:val="24"/>
        </w:rPr>
        <w:t xml:space="preserve"> </w:t>
      </w:r>
      <w:commentRangeStart w:id="10"/>
      <w:r w:rsidRPr="0054698E">
        <w:rPr>
          <w:rFonts w:ascii="Times New Roman" w:eastAsia="Times New Roman" w:hAnsi="Times New Roman" w:cs="Times New Roman"/>
          <w:sz w:val="24"/>
          <w:szCs w:val="24"/>
        </w:rPr>
        <w:t>Things</w:t>
      </w:r>
      <w:commentRangeEnd w:id="10"/>
      <w:r>
        <w:rPr>
          <w:rStyle w:val="CommentReference"/>
        </w:rPr>
        <w:commentReference w:id="10"/>
      </w:r>
      <w:r w:rsidRPr="0054698E">
        <w:rPr>
          <w:rFonts w:ascii="Times New Roman" w:eastAsia="Times New Roman" w:hAnsi="Times New Roman" w:cs="Times New Roman"/>
          <w:sz w:val="24"/>
          <w:szCs w:val="24"/>
        </w:rPr>
        <w:t xml:space="preserve">. </w:t>
      </w:r>
      <w:commentRangeStart w:id="11"/>
      <w:r w:rsidRPr="0054698E">
        <w:rPr>
          <w:rFonts w:ascii="Times New Roman" w:eastAsia="Times New Roman" w:hAnsi="Times New Roman" w:cs="Times New Roman"/>
          <w:sz w:val="24"/>
          <w:szCs w:val="24"/>
        </w:rPr>
        <w:t xml:space="preserve">It </w:t>
      </w:r>
      <w:commentRangeEnd w:id="11"/>
      <w:r>
        <w:rPr>
          <w:rStyle w:val="CommentReference"/>
        </w:rPr>
        <w:commentReference w:id="11"/>
      </w:r>
      <w:r w:rsidRPr="0054698E">
        <w:rPr>
          <w:rFonts w:ascii="Times New Roman" w:eastAsia="Times New Roman" w:hAnsi="Times New Roman" w:cs="Times New Roman"/>
          <w:sz w:val="24"/>
          <w:szCs w:val="24"/>
        </w:rPr>
        <w:t>stands to reason that an OGC Web API would also expose its' holdings as aggregates of spatial resources.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purpose of the OGC API - Common - Part 2: Geospatial Data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Standard is to provide a means of organizing these collections and to define operations for the discovery and selection of individual collections.</w:t>
      </w:r>
    </w:p>
    <w:p w:rsid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ins w:id="12" w:author="Carl Reed" w:date="2022-04-28T10:46:00Z">
        <w:r>
          <w:rPr>
            <w:rFonts w:ascii="Times New Roman" w:eastAsia="Times New Roman" w:hAnsi="Times New Roman" w:cs="Times New Roman"/>
            <w:sz w:val="24"/>
            <w:szCs w:val="24"/>
          </w:rPr>
          <w:t xml:space="preserve">OGC </w:t>
        </w:r>
      </w:ins>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does not specify the nature of the geospatial data that make up a collection. Rather</w:t>
      </w:r>
      <w:ins w:id="13" w:author="Carl Reed" w:date="2022-04-28T10:46:00Z">
        <w:r>
          <w:rPr>
            <w:rFonts w:ascii="Times New Roman" w:eastAsia="Times New Roman" w:hAnsi="Times New Roman" w:cs="Times New Roman"/>
            <w:sz w:val="24"/>
            <w:szCs w:val="24"/>
          </w:rPr>
          <w:t>, the standard specifies</w:t>
        </w:r>
      </w:ins>
      <w:del w:id="14" w:author="Carl Reed" w:date="2022-04-28T10:46:00Z">
        <w:r w:rsidRPr="0054698E" w:rsidDel="0054698E">
          <w:rPr>
            <w:rFonts w:ascii="Times New Roman" w:eastAsia="Times New Roman" w:hAnsi="Times New Roman" w:cs="Times New Roman"/>
            <w:sz w:val="24"/>
            <w:szCs w:val="24"/>
          </w:rPr>
          <w:delText>, it provides</w:delText>
        </w:r>
      </w:del>
      <w:r w:rsidRPr="0054698E">
        <w:rPr>
          <w:rFonts w:ascii="Times New Roman" w:eastAsia="Times New Roman" w:hAnsi="Times New Roman" w:cs="Times New Roman"/>
          <w:sz w:val="24"/>
          <w:szCs w:val="24"/>
        </w:rPr>
        <w:t xml:space="preserve"> a basic capability which should be applicable to any geospatial resource type. Additional OGC Web API standards extend this foundation to define resource-specific capabilities.</w:t>
      </w:r>
    </w:p>
    <w:p w:rsid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SNIP, SNIP</w:t>
      </w:r>
    </w:p>
    <w:p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t>2. Scope</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OGC API - Common </w:t>
      </w:r>
      <w:commentRangeStart w:id="15"/>
      <w:r w:rsidRPr="0054698E">
        <w:rPr>
          <w:rFonts w:ascii="Times New Roman" w:eastAsia="Times New Roman" w:hAnsi="Times New Roman" w:cs="Times New Roman"/>
          <w:sz w:val="24"/>
          <w:szCs w:val="24"/>
        </w:rPr>
        <w:t xml:space="preserve">Standard </w:t>
      </w:r>
      <w:commentRangeEnd w:id="15"/>
      <w:r>
        <w:rPr>
          <w:rStyle w:val="CommentReference"/>
        </w:rPr>
        <w:commentReference w:id="15"/>
      </w:r>
      <w:r w:rsidRPr="0054698E">
        <w:rPr>
          <w:rFonts w:ascii="Times New Roman" w:eastAsia="Times New Roman" w:hAnsi="Times New Roman" w:cs="Times New Roman"/>
          <w:sz w:val="24"/>
          <w:szCs w:val="24"/>
        </w:rPr>
        <w:t>is a multi-part standard which defines a standard set of modules which can be used to build resource and mission-specific Web API standards. The OGC API - Common - Part 2: Geospatial Data Standard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is one of those modules.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Geospatial resources are typically packaged into sets or collections of related resources. A single API may </w:t>
      </w:r>
      <w:commentRangeStart w:id="16"/>
      <w:r w:rsidRPr="0054698E">
        <w:rPr>
          <w:rFonts w:ascii="Times New Roman" w:eastAsia="Times New Roman" w:hAnsi="Times New Roman" w:cs="Times New Roman"/>
          <w:sz w:val="24"/>
          <w:szCs w:val="24"/>
        </w:rPr>
        <w:t>host</w:t>
      </w:r>
      <w:commentRangeEnd w:id="16"/>
      <w:r>
        <w:rPr>
          <w:rStyle w:val="CommentReference"/>
        </w:rPr>
        <w:commentReference w:id="16"/>
      </w:r>
      <w:r w:rsidRPr="0054698E">
        <w:rPr>
          <w:rFonts w:ascii="Times New Roman" w:eastAsia="Times New Roman" w:hAnsi="Times New Roman" w:cs="Times New Roman"/>
          <w:sz w:val="24"/>
          <w:szCs w:val="24"/>
        </w:rPr>
        <w:t xml:space="preserve"> a large number of collections. This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standard provides a means of organizing these collections and defines operations for the discovery and selection of individual collections.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does not specify the nature of the geospatial data that make up a collection. Rather, it provides a basic capability which should be applicable to any geospatial resource type. Additional OGC Web API standards extend this foundation to define resource-specific capabilities.</w:t>
      </w:r>
    </w:p>
    <w:p w:rsidR="0054698E" w:rsidRPr="0054698E" w:rsidRDefault="0054698E" w:rsidP="0054698E">
      <w:pPr>
        <w:spacing w:before="100" w:beforeAutospacing="1" w:after="100" w:afterAutospacing="1" w:line="240" w:lineRule="auto"/>
        <w:outlineLvl w:val="1"/>
        <w:rPr>
          <w:rFonts w:ascii="Times New Roman" w:eastAsia="Times New Roman" w:hAnsi="Times New Roman" w:cs="Times New Roman"/>
          <w:b/>
          <w:bCs/>
          <w:sz w:val="36"/>
          <w:szCs w:val="36"/>
        </w:rPr>
      </w:pPr>
      <w:r w:rsidRPr="0054698E">
        <w:rPr>
          <w:rFonts w:ascii="Times New Roman" w:eastAsia="Times New Roman" w:hAnsi="Times New Roman" w:cs="Times New Roman"/>
          <w:b/>
          <w:bCs/>
          <w:sz w:val="36"/>
          <w:szCs w:val="36"/>
        </w:rPr>
        <w:lastRenderedPageBreak/>
        <w:t>3. Conformance</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Conformance with this standard shall be checked using the tests specified in Annex A (normative) of this document. The framework, concepts, and methodology for testing, and the criteria to claim conformance are specified in the </w:t>
      </w:r>
      <w:hyperlink r:id="rId14" w:anchor="citepp" w:history="1">
        <w:r w:rsidRPr="0054698E">
          <w:rPr>
            <w:rFonts w:ascii="Times New Roman" w:eastAsia="Times New Roman" w:hAnsi="Times New Roman" w:cs="Times New Roman"/>
            <w:color w:val="0000FF"/>
            <w:sz w:val="24"/>
            <w:szCs w:val="24"/>
            <w:u w:val="single"/>
          </w:rPr>
          <w:t>OGC Compliance Testing Policies and Procedures</w:t>
        </w:r>
      </w:hyperlink>
      <w:r w:rsidRPr="0054698E">
        <w:rPr>
          <w:rFonts w:ascii="Times New Roman" w:eastAsia="Times New Roman" w:hAnsi="Times New Roman" w:cs="Times New Roman"/>
          <w:sz w:val="24"/>
          <w:szCs w:val="24"/>
        </w:rPr>
        <w:t xml:space="preserve"> and the </w:t>
      </w:r>
      <w:hyperlink r:id="rId15" w:history="1">
        <w:r w:rsidRPr="0054698E">
          <w:rPr>
            <w:rFonts w:ascii="Times New Roman" w:eastAsia="Times New Roman" w:hAnsi="Times New Roman" w:cs="Times New Roman"/>
            <w:color w:val="0000FF"/>
            <w:sz w:val="24"/>
            <w:szCs w:val="24"/>
            <w:u w:val="single"/>
          </w:rPr>
          <w:t>OGC Compliance Testing</w:t>
        </w:r>
      </w:hyperlink>
      <w:r w:rsidRPr="0054698E">
        <w:rPr>
          <w:rFonts w:ascii="Times New Roman" w:eastAsia="Times New Roman" w:hAnsi="Times New Roman" w:cs="Times New Roman"/>
          <w:sz w:val="24"/>
          <w:szCs w:val="24"/>
        </w:rPr>
        <w:t xml:space="preserve"> web site.</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one Standardization Target for this standard is Web APIs.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defines API modules intended for re-use by other OGC Web API standards. For the purpose of conformance, the applicable API modules are identified by </w:t>
      </w:r>
      <w:hyperlink r:id="rId16"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w:t>
      </w:r>
      <w:del w:id="17" w:author="Carl Reed" w:date="2022-04-28T10:50:00Z">
        <w:r w:rsidRPr="0054698E" w:rsidDel="0054698E">
          <w:rPr>
            <w:rFonts w:ascii="Times New Roman" w:eastAsia="Times New Roman" w:hAnsi="Times New Roman" w:cs="Times New Roman"/>
            <w:sz w:val="24"/>
            <w:szCs w:val="24"/>
          </w:rPr>
          <w:delText>It is anticipated that</w:delText>
        </w:r>
      </w:del>
      <w:ins w:id="18" w:author="Carl Reed" w:date="2022-04-28T10:50:00Z">
        <w:r>
          <w:rPr>
            <w:rFonts w:ascii="Times New Roman" w:eastAsia="Times New Roman" w:hAnsi="Times New Roman" w:cs="Times New Roman"/>
            <w:sz w:val="24"/>
            <w:szCs w:val="24"/>
          </w:rPr>
          <w:t>Typically</w:t>
        </w:r>
      </w:ins>
      <w:r w:rsidRPr="0054698E">
        <w:rPr>
          <w:rFonts w:ascii="Times New Roman" w:eastAsia="Times New Roman" w:hAnsi="Times New Roman" w:cs="Times New Roman"/>
          <w:sz w:val="24"/>
          <w:szCs w:val="24"/>
        </w:rPr>
        <w:t xml:space="preserve"> this standard will only be implemented through reference to these Conformance Classes by other standards.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This standard identifies four </w:t>
      </w:r>
      <w:hyperlink r:id="rId17"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Each conformance class is defined by one </w:t>
      </w:r>
      <w:hyperlink r:id="rId18"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The tests in Annex A are organized by Requirements Class. </w:t>
      </w:r>
      <w:ins w:id="19" w:author="Carl Reed" w:date="2022-04-28T10:50:00Z">
        <w:r>
          <w:rPr>
            <w:rFonts w:ascii="Times New Roman" w:eastAsia="Times New Roman" w:hAnsi="Times New Roman" w:cs="Times New Roman"/>
            <w:sz w:val="24"/>
            <w:szCs w:val="24"/>
          </w:rPr>
          <w:t>Therefore</w:t>
        </w:r>
      </w:ins>
      <w:del w:id="20" w:author="Carl Reed" w:date="2022-04-28T10:50:00Z">
        <w:r w:rsidRPr="0054698E" w:rsidDel="0054698E">
          <w:rPr>
            <w:rFonts w:ascii="Times New Roman" w:eastAsia="Times New Roman" w:hAnsi="Times New Roman" w:cs="Times New Roman"/>
            <w:sz w:val="24"/>
            <w:szCs w:val="24"/>
          </w:rPr>
          <w:delText>So</w:delText>
        </w:r>
      </w:del>
      <w:r w:rsidRPr="0054698E">
        <w:rPr>
          <w:rFonts w:ascii="Times New Roman" w:eastAsia="Times New Roman" w:hAnsi="Times New Roman" w:cs="Times New Roman"/>
          <w:sz w:val="24"/>
          <w:szCs w:val="24"/>
        </w:rPr>
        <w:t xml:space="preserve"> an implementation of the </w:t>
      </w:r>
      <w:r w:rsidRPr="0054698E">
        <w:rPr>
          <w:rFonts w:ascii="Times New Roman" w:eastAsia="Times New Roman" w:hAnsi="Times New Roman" w:cs="Times New Roman"/>
          <w:i/>
          <w:iCs/>
          <w:sz w:val="24"/>
          <w:szCs w:val="24"/>
        </w:rPr>
        <w:t>Collections</w:t>
      </w:r>
      <w:r w:rsidRPr="0054698E">
        <w:rPr>
          <w:rFonts w:ascii="Times New Roman" w:eastAsia="Times New Roman" w:hAnsi="Times New Roman" w:cs="Times New Roman"/>
          <w:sz w:val="24"/>
          <w:szCs w:val="24"/>
        </w:rPr>
        <w:t xml:space="preserve"> conformance class must pass all tests specified in Annex A for the </w:t>
      </w:r>
      <w:r w:rsidRPr="0054698E">
        <w:rPr>
          <w:rFonts w:ascii="Times New Roman" w:eastAsia="Times New Roman" w:hAnsi="Times New Roman" w:cs="Times New Roman"/>
          <w:i/>
          <w:iCs/>
          <w:sz w:val="24"/>
          <w:szCs w:val="24"/>
        </w:rPr>
        <w:t>Collections</w:t>
      </w:r>
      <w:r w:rsidRPr="0054698E">
        <w:rPr>
          <w:rFonts w:ascii="Times New Roman" w:eastAsia="Times New Roman" w:hAnsi="Times New Roman" w:cs="Times New Roman"/>
          <w:sz w:val="24"/>
          <w:szCs w:val="24"/>
        </w:rPr>
        <w:t xml:space="preserve"> requirements class.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ins w:id="21" w:author="Carl Reed" w:date="2022-04-28T10:51:00Z">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w:t>
        </w:r>
      </w:ins>
      <w:r w:rsidRPr="0054698E">
        <w:rPr>
          <w:rFonts w:ascii="Times New Roman" w:eastAsia="Times New Roman" w:hAnsi="Times New Roman" w:cs="Times New Roman"/>
          <w:sz w:val="24"/>
          <w:szCs w:val="24"/>
        </w:rPr>
        <w:t xml:space="preserve">requirements classes </w:t>
      </w:r>
      <w:del w:id="22" w:author="Carl Reed" w:date="2022-04-28T10:51:00Z">
        <w:r w:rsidRPr="0054698E" w:rsidDel="0054698E">
          <w:rPr>
            <w:rFonts w:ascii="Times New Roman" w:eastAsia="Times New Roman" w:hAnsi="Times New Roman" w:cs="Times New Roman"/>
            <w:sz w:val="24"/>
            <w:szCs w:val="24"/>
          </w:rPr>
          <w:delText xml:space="preserve">for API-GeoData </w:delText>
        </w:r>
      </w:del>
      <w:r w:rsidRPr="0054698E">
        <w:rPr>
          <w:rFonts w:ascii="Times New Roman" w:eastAsia="Times New Roman" w:hAnsi="Times New Roman" w:cs="Times New Roman"/>
          <w:sz w:val="24"/>
          <w:szCs w:val="24"/>
        </w:rPr>
        <w:t>are:</w:t>
      </w:r>
    </w:p>
    <w:p w:rsidR="0054698E" w:rsidRPr="0054698E" w:rsidRDefault="0054698E"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rc_collections-section" w:history="1">
        <w:r w:rsidRPr="0054698E">
          <w:rPr>
            <w:rFonts w:ascii="Times New Roman" w:eastAsia="Times New Roman" w:hAnsi="Times New Roman" w:cs="Times New Roman"/>
            <w:color w:val="0000FF"/>
            <w:sz w:val="24"/>
            <w:szCs w:val="24"/>
            <w:u w:val="single"/>
          </w:rPr>
          <w:t>Collections</w:t>
        </w:r>
      </w:hyperlink>
    </w:p>
    <w:p w:rsidR="0054698E" w:rsidRPr="0054698E" w:rsidRDefault="0054698E"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rc-simple-query-section" w:history="1">
        <w:r w:rsidRPr="0054698E">
          <w:rPr>
            <w:rFonts w:ascii="Times New Roman" w:eastAsia="Times New Roman" w:hAnsi="Times New Roman" w:cs="Times New Roman"/>
            <w:color w:val="0000FF"/>
            <w:sz w:val="24"/>
            <w:szCs w:val="24"/>
            <w:u w:val="single"/>
          </w:rPr>
          <w:t>Simple Query</w:t>
        </w:r>
      </w:hyperlink>
    </w:p>
    <w:p w:rsidR="0054698E" w:rsidRPr="0054698E" w:rsidRDefault="0054698E"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rc_html-section" w:history="1">
        <w:r w:rsidRPr="0054698E">
          <w:rPr>
            <w:rFonts w:ascii="Times New Roman" w:eastAsia="Times New Roman" w:hAnsi="Times New Roman" w:cs="Times New Roman"/>
            <w:color w:val="0000FF"/>
            <w:sz w:val="24"/>
            <w:szCs w:val="24"/>
            <w:u w:val="single"/>
          </w:rPr>
          <w:t>HTML</w:t>
        </w:r>
      </w:hyperlink>
    </w:p>
    <w:p w:rsidR="0054698E" w:rsidRPr="0054698E" w:rsidRDefault="0054698E" w:rsidP="005469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rc_json-section" w:history="1">
        <w:r w:rsidRPr="0054698E">
          <w:rPr>
            <w:rFonts w:ascii="Times New Roman" w:eastAsia="Times New Roman" w:hAnsi="Times New Roman" w:cs="Times New Roman"/>
            <w:color w:val="0000FF"/>
            <w:sz w:val="24"/>
            <w:szCs w:val="24"/>
            <w:u w:val="single"/>
          </w:rPr>
          <w:t>JSON</w:t>
        </w:r>
      </w:hyperlink>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23" w:anchor="rc_collections-section" w:history="1">
        <w:r w:rsidRPr="0054698E">
          <w:rPr>
            <w:rFonts w:ascii="Times New Roman" w:eastAsia="Times New Roman" w:hAnsi="Times New Roman" w:cs="Times New Roman"/>
            <w:color w:val="0000FF"/>
            <w:sz w:val="24"/>
            <w:szCs w:val="24"/>
            <w:u w:val="single"/>
          </w:rPr>
          <w:t>Collections Requirements Class</w:t>
        </w:r>
      </w:hyperlink>
      <w:r w:rsidRPr="0054698E">
        <w:rPr>
          <w:rFonts w:ascii="Times New Roman" w:eastAsia="Times New Roman" w:hAnsi="Times New Roman" w:cs="Times New Roman"/>
          <w:sz w:val="24"/>
          <w:szCs w:val="24"/>
        </w:rPr>
        <w:t xml:space="preserve"> defines a common means to describe and access </w:t>
      </w:r>
      <w:hyperlink r:id="rId24" w:anchor="collection-definition" w:history="1">
        <w:r w:rsidRPr="0054698E">
          <w:rPr>
            <w:rFonts w:ascii="Times New Roman" w:eastAsia="Times New Roman" w:hAnsi="Times New Roman" w:cs="Times New Roman"/>
            <w:color w:val="0000FF"/>
            <w:sz w:val="24"/>
            <w:szCs w:val="24"/>
            <w:u w:val="single"/>
          </w:rPr>
          <w:t>collections</w:t>
        </w:r>
      </w:hyperlink>
      <w:r w:rsidRPr="0054698E">
        <w:rPr>
          <w:rFonts w:ascii="Times New Roman" w:eastAsia="Times New Roman" w:hAnsi="Times New Roman" w:cs="Times New Roman"/>
          <w:sz w:val="24"/>
          <w:szCs w:val="24"/>
        </w:rPr>
        <w:t xml:space="preserve"> of </w:t>
      </w:r>
      <w:hyperlink r:id="rId25" w:anchor="spatial-resource-definition" w:history="1">
        <w:r w:rsidRPr="0054698E">
          <w:rPr>
            <w:rFonts w:ascii="Times New Roman" w:eastAsia="Times New Roman" w:hAnsi="Times New Roman" w:cs="Times New Roman"/>
            <w:color w:val="0000FF"/>
            <w:sz w:val="24"/>
            <w:szCs w:val="24"/>
            <w:u w:val="single"/>
          </w:rPr>
          <w:t>spatial resources</w:t>
        </w:r>
      </w:hyperlink>
      <w:r w:rsidRPr="0054698E">
        <w:rPr>
          <w:rFonts w:ascii="Times New Roman" w:eastAsia="Times New Roman" w:hAnsi="Times New Roman" w:cs="Times New Roman"/>
          <w:sz w:val="24"/>
          <w:szCs w:val="24"/>
        </w:rPr>
        <w:t>.</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26" w:anchor="rc-simple-query-section" w:history="1">
        <w:r w:rsidRPr="0054698E">
          <w:rPr>
            <w:rFonts w:ascii="Times New Roman" w:eastAsia="Times New Roman" w:hAnsi="Times New Roman" w:cs="Times New Roman"/>
            <w:color w:val="0000FF"/>
            <w:sz w:val="24"/>
            <w:szCs w:val="24"/>
            <w:u w:val="single"/>
          </w:rPr>
          <w:t>Simple Query Requirements Class</w:t>
        </w:r>
      </w:hyperlink>
      <w:r w:rsidRPr="0054698E">
        <w:rPr>
          <w:rFonts w:ascii="Times New Roman" w:eastAsia="Times New Roman" w:hAnsi="Times New Roman" w:cs="Times New Roman"/>
          <w:sz w:val="24"/>
          <w:szCs w:val="24"/>
        </w:rPr>
        <w:t xml:space="preserve"> defines basic query parameters for the selection of individual </w:t>
      </w:r>
      <w:hyperlink r:id="rId27" w:anchor="collection-definition" w:history="1">
        <w:r w:rsidRPr="0054698E">
          <w:rPr>
            <w:rFonts w:ascii="Times New Roman" w:eastAsia="Times New Roman" w:hAnsi="Times New Roman" w:cs="Times New Roman"/>
            <w:color w:val="0000FF"/>
            <w:sz w:val="24"/>
            <w:szCs w:val="24"/>
            <w:u w:val="single"/>
          </w:rPr>
          <w:t>collections</w:t>
        </w:r>
      </w:hyperlink>
      <w:r w:rsidRPr="0054698E">
        <w:rPr>
          <w:rFonts w:ascii="Times New Roman" w:eastAsia="Times New Roman" w:hAnsi="Times New Roman" w:cs="Times New Roman"/>
          <w:sz w:val="24"/>
          <w:szCs w:val="24"/>
        </w:rPr>
        <w:t xml:space="preserve"> of </w:t>
      </w:r>
      <w:hyperlink r:id="rId28" w:anchor="spatial-resource-definition" w:history="1">
        <w:r w:rsidRPr="0054698E">
          <w:rPr>
            <w:rFonts w:ascii="Times New Roman" w:eastAsia="Times New Roman" w:hAnsi="Times New Roman" w:cs="Times New Roman"/>
            <w:color w:val="0000FF"/>
            <w:sz w:val="24"/>
            <w:szCs w:val="24"/>
            <w:u w:val="single"/>
          </w:rPr>
          <w:t>spatial resources</w:t>
        </w:r>
      </w:hyperlink>
      <w:r w:rsidRPr="0054698E">
        <w:rPr>
          <w:rFonts w:ascii="Times New Roman" w:eastAsia="Times New Roman" w:hAnsi="Times New Roman" w:cs="Times New Roman"/>
          <w:sz w:val="24"/>
          <w:szCs w:val="24"/>
        </w:rPr>
        <w:t>.</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The </w:t>
      </w:r>
      <w:hyperlink r:id="rId29" w:anchor="rc_collections-section" w:history="1">
        <w:r w:rsidRPr="0054698E">
          <w:rPr>
            <w:rFonts w:ascii="Times New Roman" w:eastAsia="Times New Roman" w:hAnsi="Times New Roman" w:cs="Times New Roman"/>
            <w:color w:val="0000FF"/>
            <w:sz w:val="24"/>
            <w:szCs w:val="24"/>
            <w:u w:val="single"/>
          </w:rPr>
          <w:t>Collections Requirements Class</w:t>
        </w:r>
      </w:hyperlink>
      <w:r w:rsidRPr="0054698E">
        <w:rPr>
          <w:rFonts w:ascii="Times New Roman" w:eastAsia="Times New Roman" w:hAnsi="Times New Roman" w:cs="Times New Roman"/>
          <w:sz w:val="24"/>
          <w:szCs w:val="24"/>
        </w:rPr>
        <w:t xml:space="preserve"> does not mandate a specific encoding or format for representing resources. The </w:t>
      </w:r>
      <w:hyperlink r:id="rId30" w:anchor="rc_html-section" w:history="1">
        <w:r w:rsidRPr="0054698E">
          <w:rPr>
            <w:rFonts w:ascii="Times New Roman" w:eastAsia="Times New Roman" w:hAnsi="Times New Roman" w:cs="Times New Roman"/>
            <w:i/>
            <w:iCs/>
            <w:color w:val="0000FF"/>
            <w:sz w:val="24"/>
            <w:szCs w:val="24"/>
            <w:u w:val="single"/>
          </w:rPr>
          <w:t>HTML</w:t>
        </w:r>
      </w:hyperlink>
      <w:r w:rsidRPr="0054698E">
        <w:rPr>
          <w:rFonts w:ascii="Times New Roman" w:eastAsia="Times New Roman" w:hAnsi="Times New Roman" w:cs="Times New Roman"/>
          <w:sz w:val="24"/>
          <w:szCs w:val="24"/>
        </w:rPr>
        <w:t xml:space="preserve"> and </w:t>
      </w:r>
      <w:hyperlink r:id="rId31" w:anchor="rc_json-section" w:history="1">
        <w:r w:rsidRPr="0054698E">
          <w:rPr>
            <w:rFonts w:ascii="Times New Roman" w:eastAsia="Times New Roman" w:hAnsi="Times New Roman" w:cs="Times New Roman"/>
            <w:i/>
            <w:iCs/>
            <w:color w:val="0000FF"/>
            <w:sz w:val="24"/>
            <w:szCs w:val="24"/>
            <w:u w:val="single"/>
          </w:rPr>
          <w:t>JSON</w:t>
        </w:r>
      </w:hyperlink>
      <w:r w:rsidRPr="0054698E">
        <w:rPr>
          <w:rFonts w:ascii="Times New Roman" w:eastAsia="Times New Roman" w:hAnsi="Times New Roman" w:cs="Times New Roman"/>
          <w:sz w:val="24"/>
          <w:szCs w:val="24"/>
        </w:rPr>
        <w:t xml:space="preserve"> requirements classes specify representations for these resources in commonly used encodings for spatial data on the web.</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builds on API modules defined in the </w:t>
      </w:r>
      <w:r w:rsidRPr="0054698E">
        <w:rPr>
          <w:rFonts w:ascii="Courier New" w:eastAsia="Times New Roman" w:hAnsi="Courier New" w:cs="Courier New"/>
          <w:sz w:val="20"/>
          <w:szCs w:val="20"/>
        </w:rPr>
        <w:t>OGC API - Common - Part 1: Core</w:t>
      </w:r>
      <w:r w:rsidRPr="0054698E">
        <w:rPr>
          <w:rFonts w:ascii="Times New Roman" w:eastAsia="Times New Roman" w:hAnsi="Times New Roman" w:cs="Times New Roman"/>
          <w:sz w:val="24"/>
          <w:szCs w:val="24"/>
        </w:rPr>
        <w:t xml:space="preserve"> (</w:t>
      </w:r>
      <w:hyperlink r:id="rId32" w:anchor="apicore" w:history="1">
        <w:r w:rsidRPr="0054698E">
          <w:rPr>
            <w:rFonts w:ascii="Times New Roman" w:eastAsia="Times New Roman" w:hAnsi="Times New Roman" w:cs="Times New Roman"/>
            <w:color w:val="0000FF"/>
            <w:sz w:val="24"/>
            <w:szCs w:val="24"/>
            <w:u w:val="single"/>
          </w:rPr>
          <w:t>API-Core</w:t>
        </w:r>
      </w:hyperlink>
      <w:r w:rsidRPr="0054698E">
        <w:rPr>
          <w:rFonts w:ascii="Times New Roman" w:eastAsia="Times New Roman" w:hAnsi="Times New Roman" w:cs="Times New Roman"/>
          <w:sz w:val="24"/>
          <w:szCs w:val="24"/>
        </w:rPr>
        <w:t xml:space="preserve">) Standard. Each </w:t>
      </w:r>
      <w:hyperlink r:id="rId33"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in the API-</w:t>
      </w:r>
      <w:proofErr w:type="spellStart"/>
      <w:r w:rsidRPr="0054698E">
        <w:rPr>
          <w:rFonts w:ascii="Times New Roman" w:eastAsia="Times New Roman" w:hAnsi="Times New Roman" w:cs="Times New Roman"/>
          <w:sz w:val="24"/>
          <w:szCs w:val="24"/>
        </w:rPr>
        <w:t>GeoData</w:t>
      </w:r>
      <w:proofErr w:type="spellEnd"/>
      <w:r w:rsidRPr="0054698E">
        <w:rPr>
          <w:rFonts w:ascii="Times New Roman" w:eastAsia="Times New Roman" w:hAnsi="Times New Roman" w:cs="Times New Roman"/>
          <w:sz w:val="24"/>
          <w:szCs w:val="24"/>
        </w:rPr>
        <w:t xml:space="preserve"> Standard identifies any API-Core </w:t>
      </w:r>
      <w:hyperlink r:id="rId34" w:anchor="ctc-definition" w:history="1">
        <w:r w:rsidRPr="0054698E">
          <w:rPr>
            <w:rFonts w:ascii="Times New Roman" w:eastAsia="Times New Roman" w:hAnsi="Times New Roman" w:cs="Times New Roman"/>
            <w:color w:val="0000FF"/>
            <w:sz w:val="24"/>
            <w:szCs w:val="24"/>
            <w:u w:val="single"/>
          </w:rPr>
          <w:t>Conformance Classes</w:t>
        </w:r>
      </w:hyperlink>
      <w:r w:rsidRPr="0054698E">
        <w:rPr>
          <w:rFonts w:ascii="Times New Roman" w:eastAsia="Times New Roman" w:hAnsi="Times New Roman" w:cs="Times New Roman"/>
          <w:sz w:val="24"/>
          <w:szCs w:val="24"/>
        </w:rPr>
        <w:t xml:space="preserve"> upon which it depends.</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 xml:space="preserve">Proof of conformance with a </w:t>
      </w:r>
      <w:hyperlink r:id="rId35"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includes demonstration of conformance with all dependencies of that </w:t>
      </w:r>
      <w:hyperlink r:id="rId36"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The abstract tests in </w:t>
      </w:r>
      <w:hyperlink r:id="rId37" w:anchor="ats_section" w:history="1">
        <w:r w:rsidRPr="0054698E">
          <w:rPr>
            <w:rFonts w:ascii="Times New Roman" w:eastAsia="Times New Roman" w:hAnsi="Times New Roman" w:cs="Times New Roman"/>
            <w:color w:val="0000FF"/>
            <w:sz w:val="24"/>
            <w:szCs w:val="24"/>
            <w:u w:val="single"/>
          </w:rPr>
          <w:t>Annex A</w:t>
        </w:r>
      </w:hyperlink>
      <w:r w:rsidRPr="0054698E">
        <w:rPr>
          <w:rFonts w:ascii="Times New Roman" w:eastAsia="Times New Roman" w:hAnsi="Times New Roman" w:cs="Times New Roman"/>
          <w:sz w:val="24"/>
          <w:szCs w:val="24"/>
        </w:rPr>
        <w:t xml:space="preserve"> have been organized to facilitate validation of these dependencies. These tests have been organized by </w:t>
      </w:r>
      <w:hyperlink r:id="rId38"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A referencing standard only has to require conformance with a </w:t>
      </w:r>
      <w:hyperlink r:id="rId39" w:anchor="ctc-definition" w:history="1">
        <w:r w:rsidRPr="0054698E">
          <w:rPr>
            <w:rFonts w:ascii="Times New Roman" w:eastAsia="Times New Roman" w:hAnsi="Times New Roman" w:cs="Times New Roman"/>
            <w:color w:val="0000FF"/>
            <w:sz w:val="24"/>
            <w:szCs w:val="24"/>
            <w:u w:val="single"/>
          </w:rPr>
          <w:t>Conformance Class</w:t>
        </w:r>
      </w:hyperlink>
      <w:r w:rsidRPr="0054698E">
        <w:rPr>
          <w:rFonts w:ascii="Times New Roman" w:eastAsia="Times New Roman" w:hAnsi="Times New Roman" w:cs="Times New Roman"/>
          <w:sz w:val="24"/>
          <w:szCs w:val="24"/>
        </w:rPr>
        <w:t xml:space="preserve"> and all of the requirements and relevant tests are identified.</w:t>
      </w:r>
    </w:p>
    <w:p w:rsidR="0054698E" w:rsidRPr="0054698E" w:rsidRDefault="0054698E" w:rsidP="0054698E">
      <w:pPr>
        <w:spacing w:before="100" w:beforeAutospacing="1" w:after="100" w:afterAutospacing="1"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lastRenderedPageBreak/>
        <w:t xml:space="preserve">In addition, each </w:t>
      </w:r>
      <w:hyperlink r:id="rId40" w:anchor="requirements-class-definition" w:history="1">
        <w:r w:rsidRPr="0054698E">
          <w:rPr>
            <w:rFonts w:ascii="Times New Roman" w:eastAsia="Times New Roman" w:hAnsi="Times New Roman" w:cs="Times New Roman"/>
            <w:color w:val="0000FF"/>
            <w:sz w:val="24"/>
            <w:szCs w:val="24"/>
            <w:u w:val="single"/>
          </w:rPr>
          <w:t>requirements class</w:t>
        </w:r>
      </w:hyperlink>
      <w:r w:rsidRPr="0054698E">
        <w:rPr>
          <w:rFonts w:ascii="Times New Roman" w:eastAsia="Times New Roman" w:hAnsi="Times New Roman" w:cs="Times New Roman"/>
          <w:sz w:val="24"/>
          <w:szCs w:val="24"/>
        </w:rPr>
        <w:t xml:space="preserve"> is organized as one or more trees. Starting at a root test, a test script can traverse the tree to address all of the required tests, each in the appropriate context.</w:t>
      </w:r>
    </w:p>
    <w:p w:rsidR="0054698E" w:rsidRPr="0054698E" w:rsidRDefault="0054698E" w:rsidP="0054698E">
      <w:pPr>
        <w:spacing w:after="0" w:line="240" w:lineRule="auto"/>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NOTE</w:t>
      </w:r>
    </w:p>
    <w:p w:rsidR="0054698E" w:rsidRPr="0054698E" w:rsidRDefault="0054698E" w:rsidP="0054698E">
      <w:pPr>
        <w:spacing w:before="100" w:beforeAutospacing="1" w:after="100" w:afterAutospacing="1" w:line="240" w:lineRule="auto"/>
        <w:ind w:left="720"/>
        <w:rPr>
          <w:rFonts w:ascii="Times New Roman" w:eastAsia="Times New Roman" w:hAnsi="Times New Roman" w:cs="Times New Roman"/>
          <w:sz w:val="24"/>
          <w:szCs w:val="24"/>
        </w:rPr>
      </w:pPr>
      <w:r w:rsidRPr="0054698E">
        <w:rPr>
          <w:rFonts w:ascii="Times New Roman" w:eastAsia="Times New Roman" w:hAnsi="Times New Roman" w:cs="Times New Roman"/>
          <w:sz w:val="24"/>
          <w:szCs w:val="24"/>
        </w:rPr>
        <w:t>The structure and organization of a collection of spatial resources is very much dependent on the nature of that resource and the expected access patterns. This is information which cannot be specified in a common manner. This Standard specifies the requirements necessary to discover and understand a generic collection and its' contents. Requirements governing a specific type of resource are specified in resource-specific OGC API standards.</w:t>
      </w:r>
    </w:p>
    <w:p w:rsidR="00D87240" w:rsidRPr="00D87240" w:rsidRDefault="00D87240" w:rsidP="00D87240">
      <w:pPr>
        <w:spacing w:before="100" w:beforeAutospacing="1" w:after="100" w:afterAutospacing="1" w:line="240" w:lineRule="auto"/>
        <w:outlineLvl w:val="1"/>
        <w:rPr>
          <w:rFonts w:ascii="Times New Roman" w:eastAsia="Times New Roman" w:hAnsi="Times New Roman" w:cs="Times New Roman"/>
          <w:b/>
          <w:bCs/>
          <w:sz w:val="36"/>
          <w:szCs w:val="36"/>
        </w:rPr>
      </w:pPr>
      <w:r w:rsidRPr="00D87240">
        <w:rPr>
          <w:rFonts w:ascii="Times New Roman" w:eastAsia="Times New Roman" w:hAnsi="Times New Roman" w:cs="Times New Roman"/>
          <w:b/>
          <w:bCs/>
          <w:sz w:val="36"/>
          <w:szCs w:val="36"/>
        </w:rPr>
        <w:t>5. Terms, Definitions and Abbreviated Terms</w:t>
      </w:r>
    </w:p>
    <w:p w:rsidR="00D87240" w:rsidRPr="00D87240" w:rsidRDefault="00D87240" w:rsidP="00D87240">
      <w:pPr>
        <w:spacing w:before="100" w:beforeAutospacing="1" w:after="100" w:afterAutospacing="1" w:line="240" w:lineRule="auto"/>
        <w:outlineLvl w:val="2"/>
        <w:rPr>
          <w:rFonts w:ascii="Times New Roman" w:eastAsia="Times New Roman" w:hAnsi="Times New Roman" w:cs="Times New Roman"/>
          <w:b/>
          <w:bCs/>
          <w:sz w:val="27"/>
          <w:szCs w:val="27"/>
        </w:rPr>
      </w:pPr>
      <w:r w:rsidRPr="00D87240">
        <w:rPr>
          <w:rFonts w:ascii="Times New Roman" w:eastAsia="Times New Roman" w:hAnsi="Times New Roman" w:cs="Times New Roman"/>
          <w:b/>
          <w:bCs/>
          <w:sz w:val="27"/>
          <w:szCs w:val="27"/>
        </w:rPr>
        <w:t>5.1. Terms and Definitions</w:t>
      </w:r>
    </w:p>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This document uses the terms defined in Sub-clause 5 of </w:t>
      </w:r>
      <w:hyperlink r:id="rId41" w:anchor="apicore" w:history="1">
        <w:r w:rsidRPr="00D87240">
          <w:rPr>
            <w:rFonts w:ascii="Times New Roman" w:eastAsia="Times New Roman" w:hAnsi="Times New Roman" w:cs="Times New Roman"/>
            <w:color w:val="0000FF"/>
            <w:sz w:val="24"/>
            <w:szCs w:val="24"/>
            <w:u w:val="single"/>
          </w:rPr>
          <w:t>OGC API - Common - Part 1: Core</w:t>
        </w:r>
      </w:hyperlink>
      <w:r w:rsidRPr="00D87240">
        <w:rPr>
          <w:rFonts w:ascii="Times New Roman" w:eastAsia="Times New Roman" w:hAnsi="Times New Roman" w:cs="Times New Roman"/>
          <w:sz w:val="24"/>
          <w:szCs w:val="24"/>
        </w:rPr>
        <w:t xml:space="preserve"> (OGC 19-072), which is based on the ISO/IEC Directives, Part 2, Rules for the structure and drafting of International Standards. In particular, the word "shall" (not "must") is the verb form used to indicate a requirement to be strictly followed to conform to this standard.</w:t>
      </w:r>
    </w:p>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For the purposes of this document, the following additional terms and definitions apply.</w:t>
      </w:r>
    </w:p>
    <w:p w:rsidR="00D87240" w:rsidRPr="00D87240" w:rsidRDefault="00D87240" w:rsidP="00D872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Collection</w:t>
      </w:r>
      <w:r w:rsidRPr="00D87240">
        <w:rPr>
          <w:rFonts w:ascii="Times New Roman" w:eastAsia="Times New Roman" w:hAnsi="Times New Roman" w:cs="Times New Roman"/>
          <w:sz w:val="24"/>
          <w:szCs w:val="24"/>
        </w:rPr>
        <w:br/>
        <w:t xml:space="preserve">A geospatial resource that may be available as one or more </w:t>
      </w:r>
      <w:hyperlink r:id="rId42" w:anchor="resource-definition" w:history="1">
        <w:r w:rsidRPr="00D87240">
          <w:rPr>
            <w:rFonts w:ascii="Times New Roman" w:eastAsia="Times New Roman" w:hAnsi="Times New Roman" w:cs="Times New Roman"/>
            <w:color w:val="0000FF"/>
            <w:sz w:val="24"/>
            <w:szCs w:val="24"/>
            <w:u w:val="single"/>
          </w:rPr>
          <w:t>sub-resource</w:t>
        </w:r>
      </w:hyperlink>
      <w:r w:rsidRPr="00D87240">
        <w:rPr>
          <w:rFonts w:ascii="Times New Roman" w:eastAsia="Times New Roman" w:hAnsi="Times New Roman" w:cs="Times New Roman"/>
          <w:sz w:val="24"/>
          <w:szCs w:val="24"/>
        </w:rPr>
        <w:t xml:space="preserve"> </w:t>
      </w:r>
      <w:hyperlink r:id="rId43" w:anchor="distribution-definition" w:history="1">
        <w:r w:rsidRPr="00D87240">
          <w:rPr>
            <w:rFonts w:ascii="Times New Roman" w:eastAsia="Times New Roman" w:hAnsi="Times New Roman" w:cs="Times New Roman"/>
            <w:color w:val="0000FF"/>
            <w:sz w:val="24"/>
            <w:szCs w:val="24"/>
            <w:u w:val="single"/>
          </w:rPr>
          <w:t>distributions</w:t>
        </w:r>
      </w:hyperlink>
      <w:r w:rsidRPr="00D87240">
        <w:rPr>
          <w:rFonts w:ascii="Times New Roman" w:eastAsia="Times New Roman" w:hAnsi="Times New Roman" w:cs="Times New Roman"/>
          <w:sz w:val="24"/>
          <w:szCs w:val="24"/>
        </w:rPr>
        <w:t xml:space="preserve"> that conform to one or more OGC API standards. (OGC 20-024)</w:t>
      </w:r>
    </w:p>
    <w:p w:rsidR="00D87240" w:rsidRPr="00D87240" w:rsidRDefault="00D87240" w:rsidP="00D872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Coverage</w:t>
      </w:r>
      <w:r w:rsidRPr="00D87240">
        <w:rPr>
          <w:rFonts w:ascii="Times New Roman" w:eastAsia="Times New Roman" w:hAnsi="Times New Roman" w:cs="Times New Roman"/>
          <w:sz w:val="24"/>
          <w:szCs w:val="24"/>
        </w:rPr>
        <w:br/>
        <w:t xml:space="preserve">feature that acts as a function to return values from its range for any direct position within its spatiotemporal domain, as defined in OGC Abstract Topic 6 </w:t>
      </w:r>
      <w:hyperlink r:id="rId44" w:history="1">
        <w:r w:rsidRPr="00D87240">
          <w:rPr>
            <w:rFonts w:ascii="Times New Roman" w:eastAsia="Times New Roman" w:hAnsi="Times New Roman" w:cs="Times New Roman"/>
            <w:color w:val="0000FF"/>
            <w:sz w:val="24"/>
            <w:szCs w:val="24"/>
            <w:u w:val="single"/>
          </w:rPr>
          <w:t>(OGC 09-146r6)</w:t>
        </w:r>
      </w:hyperlink>
    </w:p>
    <w:p w:rsidR="00D87240" w:rsidRPr="00D87240" w:rsidRDefault="00D87240" w:rsidP="00D872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Dataset</w:t>
      </w:r>
      <w:r w:rsidRPr="00D87240">
        <w:rPr>
          <w:rFonts w:ascii="Times New Roman" w:eastAsia="Times New Roman" w:hAnsi="Times New Roman" w:cs="Times New Roman"/>
          <w:sz w:val="24"/>
          <w:szCs w:val="24"/>
        </w:rPr>
        <w:br/>
        <w:t>A collection of data, published or curated by a single agent, and available for access or download in one or more representations. (</w:t>
      </w:r>
      <w:hyperlink r:id="rId45" w:anchor="DCAT" w:history="1">
        <w:r w:rsidRPr="00D87240">
          <w:rPr>
            <w:rFonts w:ascii="Times New Roman" w:eastAsia="Times New Roman" w:hAnsi="Times New Roman" w:cs="Times New Roman"/>
            <w:color w:val="0000FF"/>
            <w:sz w:val="24"/>
            <w:szCs w:val="24"/>
            <w:u w:val="single"/>
          </w:rPr>
          <w:t>DCAT</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Distribution</w:t>
      </w:r>
      <w:r w:rsidRPr="00D87240">
        <w:rPr>
          <w:rFonts w:ascii="Times New Roman" w:eastAsia="Times New Roman" w:hAnsi="Times New Roman" w:cs="Times New Roman"/>
          <w:sz w:val="24"/>
          <w:szCs w:val="24"/>
        </w:rPr>
        <w:br/>
        <w:t xml:space="preserve">A specific representation of a </w:t>
      </w:r>
      <w:hyperlink r:id="rId46" w:anchor="dataset-definition" w:history="1">
        <w:r w:rsidRPr="00D87240">
          <w:rPr>
            <w:rFonts w:ascii="Times New Roman" w:eastAsia="Times New Roman" w:hAnsi="Times New Roman" w:cs="Times New Roman"/>
            <w:color w:val="0000FF"/>
            <w:sz w:val="24"/>
            <w:szCs w:val="24"/>
            <w:u w:val="single"/>
          </w:rPr>
          <w:t>dataset</w:t>
        </w:r>
      </w:hyperlink>
      <w:r w:rsidRPr="00D87240">
        <w:rPr>
          <w:rFonts w:ascii="Times New Roman" w:eastAsia="Times New Roman" w:hAnsi="Times New Roman" w:cs="Times New Roman"/>
          <w:sz w:val="24"/>
          <w:szCs w:val="24"/>
        </w:rPr>
        <w:t xml:space="preserve">. A </w:t>
      </w:r>
      <w:hyperlink r:id="rId47" w:anchor="dataset-definition" w:history="1">
        <w:r w:rsidRPr="00D87240">
          <w:rPr>
            <w:rFonts w:ascii="Times New Roman" w:eastAsia="Times New Roman" w:hAnsi="Times New Roman" w:cs="Times New Roman"/>
            <w:color w:val="0000FF"/>
            <w:sz w:val="24"/>
            <w:szCs w:val="24"/>
            <w:u w:val="single"/>
          </w:rPr>
          <w:t>dataset</w:t>
        </w:r>
      </w:hyperlink>
      <w:r w:rsidRPr="00D87240">
        <w:rPr>
          <w:rFonts w:ascii="Times New Roman" w:eastAsia="Times New Roman" w:hAnsi="Times New Roman" w:cs="Times New Roman"/>
          <w:sz w:val="24"/>
          <w:szCs w:val="24"/>
        </w:rPr>
        <w:t xml:space="preserve"> might be available in multiple serializations that may differ in various ways, including natural language, media-type or format, schematic organization, temporal and spatial resolution, level of detail or profiles (which might specify any or all of the above). (</w:t>
      </w:r>
      <w:hyperlink r:id="rId48" w:anchor="DCAT" w:history="1">
        <w:r w:rsidRPr="00D87240">
          <w:rPr>
            <w:rFonts w:ascii="Times New Roman" w:eastAsia="Times New Roman" w:hAnsi="Times New Roman" w:cs="Times New Roman"/>
            <w:color w:val="0000FF"/>
            <w:sz w:val="24"/>
            <w:szCs w:val="24"/>
            <w:u w:val="single"/>
          </w:rPr>
          <w:t>DCAT</w:t>
        </w:r>
      </w:hyperlink>
      <w:r w:rsidRPr="00D87240">
        <w:rPr>
          <w:rFonts w:ascii="Times New Roman" w:eastAsia="Times New Roman" w:hAnsi="Times New Roman" w:cs="Times New Roman"/>
          <w:sz w:val="24"/>
          <w:szCs w:val="24"/>
        </w:rPr>
        <w:t>)</w:t>
      </w:r>
      <w:r w:rsidRPr="00D87240">
        <w:rPr>
          <w:rFonts w:ascii="Times New Roman" w:eastAsia="Times New Roman" w:hAnsi="Times New Roman" w:cs="Times New Roman"/>
          <w:sz w:val="24"/>
          <w:szCs w:val="24"/>
        </w:rPr>
        <w:br/>
      </w:r>
      <w:r w:rsidRPr="00D87240">
        <w:rPr>
          <w:rFonts w:ascii="Times New Roman" w:eastAsia="Times New Roman" w:hAnsi="Times New Roman" w:cs="Times New Roman"/>
          <w:sz w:val="24"/>
          <w:szCs w:val="24"/>
        </w:rPr>
        <w:br/>
        <w:t>EXAMPLE: a downloadable file, an RSS feed or an API.</w:t>
      </w:r>
    </w:p>
    <w:p w:rsidR="00D87240" w:rsidRPr="00D87240" w:rsidRDefault="00D87240" w:rsidP="00D872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Extent</w:t>
      </w:r>
      <w:r w:rsidRPr="00D87240">
        <w:rPr>
          <w:rFonts w:ascii="Times New Roman" w:eastAsia="Times New Roman" w:hAnsi="Times New Roman" w:cs="Times New Roman"/>
          <w:sz w:val="24"/>
          <w:szCs w:val="24"/>
        </w:rPr>
        <w:br/>
        <w:t>The area covered by something. Within this document</w:t>
      </w:r>
      <w:proofErr w:type="gramStart"/>
      <w:r w:rsidRPr="00D87240">
        <w:rPr>
          <w:rFonts w:ascii="Times New Roman" w:eastAsia="Times New Roman" w:hAnsi="Times New Roman" w:cs="Times New Roman"/>
          <w:sz w:val="24"/>
          <w:szCs w:val="24"/>
        </w:rPr>
        <w:t xml:space="preserve">, </w:t>
      </w:r>
      <w:proofErr w:type="gramEnd"/>
      <w:del w:id="23" w:author="Carl Reed" w:date="2022-04-28T13:27:00Z">
        <w:r w:rsidRPr="00D87240" w:rsidDel="00D87240">
          <w:rPr>
            <w:rFonts w:ascii="Times New Roman" w:eastAsia="Times New Roman" w:hAnsi="Times New Roman" w:cs="Times New Roman"/>
            <w:sz w:val="24"/>
            <w:szCs w:val="24"/>
          </w:rPr>
          <w:delText>we always imply</w:delText>
        </w:r>
      </w:del>
      <w:ins w:id="24" w:author="Carl Reed" w:date="2022-04-28T13:27:00Z">
        <w:r>
          <w:rPr>
            <w:rFonts w:ascii="Times New Roman" w:eastAsia="Times New Roman" w:hAnsi="Times New Roman" w:cs="Times New Roman"/>
            <w:sz w:val="24"/>
            <w:szCs w:val="24"/>
          </w:rPr>
          <w:t>”extent” refers to</w:t>
        </w:r>
      </w:ins>
      <w:r w:rsidRPr="00D87240">
        <w:rPr>
          <w:rFonts w:ascii="Times New Roman" w:eastAsia="Times New Roman" w:hAnsi="Times New Roman" w:cs="Times New Roman"/>
          <w:sz w:val="24"/>
          <w:szCs w:val="24"/>
        </w:rPr>
        <w:t xml:space="preserve"> </w:t>
      </w:r>
      <w:r w:rsidRPr="00D87240">
        <w:rPr>
          <w:rFonts w:ascii="Times New Roman" w:eastAsia="Times New Roman" w:hAnsi="Times New Roman" w:cs="Times New Roman"/>
          <w:sz w:val="24"/>
          <w:szCs w:val="24"/>
        </w:rPr>
        <w:lastRenderedPageBreak/>
        <w:t>spatial extent</w:t>
      </w:r>
      <w:del w:id="25" w:author="Carl Reed" w:date="2022-04-28T13:28:00Z">
        <w:r w:rsidRPr="00D87240" w:rsidDel="00D87240">
          <w:rPr>
            <w:rFonts w:ascii="Times New Roman" w:eastAsia="Times New Roman" w:hAnsi="Times New Roman" w:cs="Times New Roman"/>
            <w:sz w:val="24"/>
            <w:szCs w:val="24"/>
          </w:rPr>
          <w:delText>; e.g</w:delText>
        </w:r>
      </w:del>
      <w:ins w:id="26" w:author="Carl Reed" w:date="2022-04-28T13:28:00Z">
        <w:r>
          <w:rPr>
            <w:rFonts w:ascii="Times New Roman" w:eastAsia="Times New Roman" w:hAnsi="Times New Roman" w:cs="Times New Roman"/>
            <w:sz w:val="24"/>
            <w:szCs w:val="24"/>
          </w:rPr>
          <w:t>: The</w:t>
        </w:r>
      </w:ins>
      <w:del w:id="27" w:author="Carl Reed" w:date="2022-04-28T13:28:00Z">
        <w:r w:rsidRPr="00D87240" w:rsidDel="00D87240">
          <w:rPr>
            <w:rFonts w:ascii="Times New Roman" w:eastAsia="Times New Roman" w:hAnsi="Times New Roman" w:cs="Times New Roman"/>
            <w:sz w:val="24"/>
            <w:szCs w:val="24"/>
          </w:rPr>
          <w:delText>.</w:delText>
        </w:r>
      </w:del>
      <w:r w:rsidRPr="00D87240">
        <w:rPr>
          <w:rFonts w:ascii="Times New Roman" w:eastAsia="Times New Roman" w:hAnsi="Times New Roman" w:cs="Times New Roman"/>
          <w:sz w:val="24"/>
          <w:szCs w:val="24"/>
        </w:rPr>
        <w:t xml:space="preserve"> size or shape that may be expresses using coordinates. (</w:t>
      </w:r>
      <w:hyperlink r:id="rId49"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Feature</w:t>
      </w:r>
      <w:r w:rsidRPr="00D87240">
        <w:rPr>
          <w:rFonts w:ascii="Times New Roman" w:eastAsia="Times New Roman" w:hAnsi="Times New Roman" w:cs="Times New Roman"/>
          <w:sz w:val="24"/>
          <w:szCs w:val="24"/>
        </w:rPr>
        <w:br/>
        <w:t>abstraction of real world phenomena (</w:t>
      </w:r>
      <w:hyperlink r:id="rId50" w:anchor="iso19101" w:history="1">
        <w:r w:rsidRPr="00D87240">
          <w:rPr>
            <w:rFonts w:ascii="Times New Roman" w:eastAsia="Times New Roman" w:hAnsi="Times New Roman" w:cs="Times New Roman"/>
            <w:color w:val="0000FF"/>
            <w:sz w:val="24"/>
            <w:szCs w:val="24"/>
            <w:u w:val="single"/>
          </w:rPr>
          <w:t>ISO 19101-1:2014</w:t>
        </w:r>
      </w:hyperlink>
      <w:r w:rsidRPr="00D87240">
        <w:rPr>
          <w:rFonts w:ascii="Times New Roman" w:eastAsia="Times New Roman" w:hAnsi="Times New Roman" w:cs="Times New Roman"/>
          <w:sz w:val="24"/>
          <w:szCs w:val="24"/>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rsidTr="00D87240">
        <w:trPr>
          <w:tblCellSpacing w:w="15" w:type="dxa"/>
        </w:trPr>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More details about the term </w:t>
            </w:r>
            <w:r w:rsidRPr="00D87240">
              <w:rPr>
                <w:rFonts w:ascii="Courier New" w:eastAsia="Times New Roman" w:hAnsi="Courier New" w:cs="Courier New"/>
                <w:sz w:val="20"/>
                <w:szCs w:val="20"/>
              </w:rPr>
              <w:t>feature</w:t>
            </w:r>
            <w:r w:rsidRPr="00D87240">
              <w:rPr>
                <w:rFonts w:ascii="Times New Roman" w:eastAsia="Times New Roman" w:hAnsi="Times New Roman" w:cs="Times New Roman"/>
                <w:sz w:val="24"/>
                <w:szCs w:val="24"/>
              </w:rPr>
              <w:t xml:space="preserve"> may be found in the </w:t>
            </w:r>
            <w:hyperlink r:id="rId51"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 xml:space="preserve"> in the section </w:t>
            </w:r>
            <w:hyperlink r:id="rId52" w:anchor="spatial-things-features-and-geometry" w:history="1">
              <w:r w:rsidRPr="00D87240">
                <w:rPr>
                  <w:rFonts w:ascii="Times New Roman" w:eastAsia="Times New Roman" w:hAnsi="Times New Roman" w:cs="Times New Roman"/>
                  <w:color w:val="0000FF"/>
                  <w:sz w:val="24"/>
                  <w:szCs w:val="24"/>
                  <w:u w:val="single"/>
                </w:rPr>
                <w:t>Spatial Things, Features and Geometry</w:t>
              </w:r>
            </w:hyperlink>
            <w:r w:rsidRPr="00D87240">
              <w:rPr>
                <w:rFonts w:ascii="Times New Roman" w:eastAsia="Times New Roman" w:hAnsi="Times New Roman" w:cs="Times New Roman"/>
                <w:sz w:val="24"/>
                <w:szCs w:val="24"/>
              </w:rPr>
              <w:t>.</w:t>
            </w:r>
          </w:p>
        </w:tc>
      </w:tr>
    </w:tbl>
    <w:p w:rsidR="00D87240" w:rsidRPr="00D87240" w:rsidRDefault="00D87240" w:rsidP="00D872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Feature Collection</w:t>
      </w:r>
      <w:r w:rsidRPr="00D87240">
        <w:rPr>
          <w:rFonts w:ascii="Times New Roman" w:eastAsia="Times New Roman" w:hAnsi="Times New Roman" w:cs="Times New Roman"/>
          <w:sz w:val="24"/>
          <w:szCs w:val="24"/>
        </w:rPr>
        <w:br/>
        <w:t xml:space="preserve">a set of </w:t>
      </w:r>
      <w:r w:rsidRPr="00D87240">
        <w:rPr>
          <w:rFonts w:ascii="Times New Roman" w:eastAsia="Times New Roman" w:hAnsi="Times New Roman" w:cs="Times New Roman"/>
          <w:b/>
          <w:bCs/>
          <w:sz w:val="24"/>
          <w:szCs w:val="24"/>
        </w:rPr>
        <w:t>Features</w:t>
      </w:r>
      <w:r w:rsidRPr="00D87240">
        <w:rPr>
          <w:rFonts w:ascii="Times New Roman" w:eastAsia="Times New Roman" w:hAnsi="Times New Roman" w:cs="Times New Roman"/>
          <w:sz w:val="24"/>
          <w:szCs w:val="24"/>
        </w:rPr>
        <w:t xml:space="preserve"> from a </w:t>
      </w:r>
      <w:r w:rsidRPr="00D87240">
        <w:rPr>
          <w:rFonts w:ascii="Times New Roman" w:eastAsia="Times New Roman" w:hAnsi="Times New Roman" w:cs="Times New Roman"/>
          <w:b/>
          <w:bCs/>
          <w:sz w:val="24"/>
          <w:szCs w:val="24"/>
        </w:rPr>
        <w:t>dataset</w:t>
      </w:r>
    </w:p>
    <w:p w:rsidR="00D87240" w:rsidRPr="00D87240" w:rsidRDefault="00D87240" w:rsidP="00D872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Geometry</w:t>
      </w:r>
      <w:r w:rsidRPr="00D87240">
        <w:rPr>
          <w:rFonts w:ascii="Times New Roman" w:eastAsia="Times New Roman" w:hAnsi="Times New Roman" w:cs="Times New Roman"/>
          <w:sz w:val="24"/>
          <w:szCs w:val="24"/>
        </w:rPr>
        <w:br/>
        <w:t xml:space="preserve">An ordered set of </w:t>
      </w:r>
      <w:r w:rsidRPr="00D87240">
        <w:rPr>
          <w:rFonts w:ascii="Times New Roman" w:eastAsia="Times New Roman" w:hAnsi="Times New Roman" w:cs="Times New Roman"/>
          <w:i/>
          <w:iCs/>
          <w:sz w:val="24"/>
          <w:szCs w:val="24"/>
        </w:rPr>
        <w:t>n</w:t>
      </w:r>
      <w:r w:rsidRPr="00D87240">
        <w:rPr>
          <w:rFonts w:ascii="Times New Roman" w:eastAsia="Times New Roman" w:hAnsi="Times New Roman" w:cs="Times New Roman"/>
          <w:sz w:val="24"/>
          <w:szCs w:val="24"/>
        </w:rPr>
        <w:t>-dimensional points in a given coordinate reference system. (</w:t>
      </w:r>
      <w:hyperlink r:id="rId53"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OGC Web API</w:t>
      </w:r>
      <w:r w:rsidRPr="00D87240">
        <w:rPr>
          <w:rFonts w:ascii="Times New Roman" w:eastAsia="Times New Roman" w:hAnsi="Times New Roman" w:cs="Times New Roman"/>
          <w:sz w:val="24"/>
          <w:szCs w:val="24"/>
        </w:rPr>
        <w:br/>
        <w:t xml:space="preserve">A </w:t>
      </w:r>
      <w:hyperlink r:id="rId54" w:anchor="webapi-definition" w:history="1">
        <w:r w:rsidRPr="00D87240">
          <w:rPr>
            <w:rFonts w:ascii="Times New Roman" w:eastAsia="Times New Roman" w:hAnsi="Times New Roman" w:cs="Times New Roman"/>
            <w:color w:val="0000FF"/>
            <w:sz w:val="24"/>
            <w:szCs w:val="24"/>
            <w:u w:val="single"/>
          </w:rPr>
          <w:t>Web API</w:t>
        </w:r>
      </w:hyperlink>
      <w:r w:rsidRPr="00D87240">
        <w:rPr>
          <w:rFonts w:ascii="Times New Roman" w:eastAsia="Times New Roman" w:hAnsi="Times New Roman" w:cs="Times New Roman"/>
          <w:sz w:val="24"/>
          <w:szCs w:val="24"/>
        </w:rPr>
        <w:t xml:space="preserve"> that implements one or more </w:t>
      </w:r>
      <w:hyperlink r:id="rId55" w:anchor="ctc-definition" w:history="1">
        <w:r w:rsidRPr="00D87240">
          <w:rPr>
            <w:rFonts w:ascii="Times New Roman" w:eastAsia="Times New Roman" w:hAnsi="Times New Roman" w:cs="Times New Roman"/>
            <w:color w:val="0000FF"/>
            <w:sz w:val="24"/>
            <w:szCs w:val="24"/>
            <w:u w:val="single"/>
          </w:rPr>
          <w:t>Conformance Classes</w:t>
        </w:r>
      </w:hyperlink>
      <w:r w:rsidRPr="00D87240">
        <w:rPr>
          <w:rFonts w:ascii="Times New Roman" w:eastAsia="Times New Roman" w:hAnsi="Times New Roman" w:cs="Times New Roman"/>
          <w:sz w:val="24"/>
          <w:szCs w:val="24"/>
        </w:rPr>
        <w:t xml:space="preserve"> from an OGC API Standard.</w:t>
      </w:r>
    </w:p>
    <w:p w:rsidR="00D87240" w:rsidRPr="00D87240" w:rsidRDefault="00D87240" w:rsidP="00D8724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Resource</w:t>
      </w:r>
      <w:r w:rsidRPr="00D87240">
        <w:rPr>
          <w:rFonts w:ascii="Times New Roman" w:eastAsia="Times New Roman" w:hAnsi="Times New Roman" w:cs="Times New Roman"/>
          <w:sz w:val="24"/>
          <w:szCs w:val="24"/>
        </w:rPr>
        <w:br/>
        <w:t>entity that might be identified (</w:t>
      </w:r>
      <w:hyperlink r:id="rId56" w:anchor="iso15836-2" w:history="1">
        <w:r w:rsidRPr="00D87240">
          <w:rPr>
            <w:rFonts w:ascii="Times New Roman" w:eastAsia="Times New Roman" w:hAnsi="Times New Roman" w:cs="Times New Roman"/>
            <w:color w:val="0000FF"/>
            <w:sz w:val="24"/>
            <w:szCs w:val="24"/>
            <w:u w:val="single"/>
          </w:rPr>
          <w:t>Dublin Core Metadata Initiative - DCMI Metadata Terms</w:t>
        </w:r>
      </w:hyperlink>
      <w:r w:rsidRPr="00D87240">
        <w:rPr>
          <w:rFonts w:ascii="Times New Roman" w:eastAsia="Times New Roman" w:hAnsi="Times New Roman" w:cs="Times New Roman"/>
          <w:sz w:val="24"/>
          <w:szCs w:val="24"/>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rsidTr="00D87240">
        <w:trPr>
          <w:tblCellSpacing w:w="15" w:type="dxa"/>
        </w:trPr>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 xml:space="preserve">The term "resource", when used in the context of an OGC Web API standard, should be understood to mean a </w:t>
            </w:r>
            <w:hyperlink r:id="rId57" w:anchor="web-resource-definition" w:history="1">
              <w:r w:rsidRPr="00D87240">
                <w:rPr>
                  <w:rFonts w:ascii="Times New Roman" w:eastAsia="Times New Roman" w:hAnsi="Times New Roman" w:cs="Times New Roman"/>
                  <w:color w:val="0000FF"/>
                  <w:sz w:val="24"/>
                  <w:szCs w:val="24"/>
                  <w:u w:val="single"/>
                </w:rPr>
                <w:t>Web Resource</w:t>
              </w:r>
            </w:hyperlink>
            <w:r w:rsidRPr="00D87240">
              <w:rPr>
                <w:rFonts w:ascii="Times New Roman" w:eastAsia="Times New Roman" w:hAnsi="Times New Roman" w:cs="Times New Roman"/>
                <w:sz w:val="24"/>
                <w:szCs w:val="24"/>
              </w:rPr>
              <w:t xml:space="preserve"> unless otherwise indicated.</w:t>
            </w:r>
          </w:p>
        </w:tc>
      </w:tr>
    </w:tbl>
    <w:p w:rsidR="00D87240" w:rsidRPr="00D87240" w:rsidRDefault="00D87240" w:rsidP="00D872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Resource Type</w:t>
      </w:r>
      <w:r w:rsidRPr="00D87240">
        <w:rPr>
          <w:rFonts w:ascii="Times New Roman" w:eastAsia="Times New Roman" w:hAnsi="Times New Roman" w:cs="Times New Roman"/>
          <w:sz w:val="24"/>
          <w:szCs w:val="24"/>
        </w:rPr>
        <w:br/>
        <w:t xml:space="preserve">the definition of a type of </w:t>
      </w:r>
      <w:hyperlink r:id="rId58" w:anchor="resource-definition" w:history="1">
        <w:r w:rsidRPr="00D87240">
          <w:rPr>
            <w:rFonts w:ascii="Times New Roman" w:eastAsia="Times New Roman" w:hAnsi="Times New Roman" w:cs="Times New Roman"/>
            <w:color w:val="0000FF"/>
            <w:sz w:val="24"/>
            <w:szCs w:val="24"/>
            <w:u w:val="single"/>
          </w:rPr>
          <w:t>resource</w:t>
        </w:r>
      </w:hyperlink>
      <w:r w:rsidRPr="00D87240">
        <w:rPr>
          <w:rFonts w:ascii="Times New Roman" w:eastAsia="Times New Roman" w:hAnsi="Times New Roman" w:cs="Times New Roman"/>
          <w:sz w:val="24"/>
          <w:szCs w:val="24"/>
        </w:rPr>
        <w:t>. Resource types are re-usable components which are independent of where the resource resides in the API.</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836"/>
        <w:gridCol w:w="7669"/>
      </w:tblGrid>
      <w:tr w:rsidR="00D87240" w:rsidRPr="00D87240" w:rsidTr="00D87240">
        <w:trPr>
          <w:tblCellSpacing w:w="15" w:type="dxa"/>
        </w:trPr>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NOTE:</w:t>
            </w:r>
          </w:p>
        </w:tc>
        <w:tc>
          <w:tcPr>
            <w:tcW w:w="0" w:type="auto"/>
            <w:shd w:val="clear" w:color="auto" w:fill="FFFFFF"/>
            <w:vAlign w:val="center"/>
            <w:hideMark/>
          </w:tcPr>
          <w:p w:rsidR="00D87240" w:rsidRPr="00D87240" w:rsidRDefault="00D87240" w:rsidP="00D87240">
            <w:p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sz w:val="24"/>
                <w:szCs w:val="24"/>
              </w:rPr>
              <w:t>Resource types are re-usable components that are independent of where the resource resides in the API."</w:t>
            </w:r>
          </w:p>
        </w:tc>
      </w:tr>
    </w:tbl>
    <w:p w:rsidR="00D87240" w:rsidRPr="00D87240" w:rsidRDefault="00D87240" w:rsidP="00D872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Spatial Resource</w:t>
      </w:r>
      <w:r w:rsidRPr="00D87240">
        <w:rPr>
          <w:rFonts w:ascii="Times New Roman" w:eastAsia="Times New Roman" w:hAnsi="Times New Roman" w:cs="Times New Roman"/>
          <w:sz w:val="24"/>
          <w:szCs w:val="24"/>
        </w:rPr>
        <w:br/>
        <w:t xml:space="preserve">the </w:t>
      </w:r>
      <w:hyperlink r:id="rId59" w:anchor="resource-definition" w:history="1">
        <w:r w:rsidRPr="00D87240">
          <w:rPr>
            <w:rFonts w:ascii="Times New Roman" w:eastAsia="Times New Roman" w:hAnsi="Times New Roman" w:cs="Times New Roman"/>
            <w:color w:val="0000FF"/>
            <w:sz w:val="24"/>
            <w:szCs w:val="24"/>
            <w:u w:val="single"/>
          </w:rPr>
          <w:t>resources</w:t>
        </w:r>
      </w:hyperlink>
      <w:r w:rsidRPr="00D87240">
        <w:rPr>
          <w:rFonts w:ascii="Times New Roman" w:eastAsia="Times New Roman" w:hAnsi="Times New Roman" w:cs="Times New Roman"/>
          <w:sz w:val="24"/>
          <w:szCs w:val="24"/>
        </w:rPr>
        <w:t xml:space="preserve"> which we usually think of as Geospatial Data. A </w:t>
      </w:r>
      <w:hyperlink r:id="rId60" w:anchor="spatial-thing-definition" w:history="1">
        <w:r w:rsidRPr="00D87240">
          <w:rPr>
            <w:rFonts w:ascii="Times New Roman" w:eastAsia="Times New Roman" w:hAnsi="Times New Roman" w:cs="Times New Roman"/>
            <w:color w:val="0000FF"/>
            <w:sz w:val="24"/>
            <w:szCs w:val="24"/>
            <w:u w:val="single"/>
          </w:rPr>
          <w:t>Spatial Thing</w:t>
        </w:r>
      </w:hyperlink>
      <w:r w:rsidRPr="00D87240">
        <w:rPr>
          <w:rFonts w:ascii="Times New Roman" w:eastAsia="Times New Roman" w:hAnsi="Times New Roman" w:cs="Times New Roman"/>
          <w:sz w:val="24"/>
          <w:szCs w:val="24"/>
        </w:rPr>
        <w:t>. (</w:t>
      </w:r>
      <w:hyperlink r:id="rId61" w:anchor="apicore" w:history="1">
        <w:r w:rsidRPr="00D87240">
          <w:rPr>
            <w:rFonts w:ascii="Times New Roman" w:eastAsia="Times New Roman" w:hAnsi="Times New Roman" w:cs="Times New Roman"/>
            <w:color w:val="0000FF"/>
            <w:sz w:val="24"/>
            <w:szCs w:val="24"/>
            <w:u w:val="single"/>
          </w:rPr>
          <w:t>OGC 19-072</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Spatial Thing</w:t>
      </w:r>
      <w:r w:rsidRPr="00D87240">
        <w:rPr>
          <w:rFonts w:ascii="Times New Roman" w:eastAsia="Times New Roman" w:hAnsi="Times New Roman" w:cs="Times New Roman"/>
          <w:sz w:val="24"/>
          <w:szCs w:val="24"/>
        </w:rPr>
        <w:br/>
        <w:t>anything with spatial extent, (i.e. size, shape, or position) and is a combination of the real-world phenomenon and its abstraction. (</w:t>
      </w:r>
      <w:hyperlink r:id="rId62" w:anchor="SDWBP" w:history="1">
        <w:r w:rsidRPr="00D87240">
          <w:rPr>
            <w:rFonts w:ascii="Times New Roman" w:eastAsia="Times New Roman" w:hAnsi="Times New Roman" w:cs="Times New Roman"/>
            <w:color w:val="0000FF"/>
            <w:sz w:val="24"/>
            <w:szCs w:val="24"/>
            <w:u w:val="single"/>
          </w:rPr>
          <w:t>W3C/OGC Spatial Data on the Web Best Practice</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lastRenderedPageBreak/>
        <w:t>Temporal Coordinate System</w:t>
      </w:r>
      <w:r w:rsidRPr="00D87240">
        <w:rPr>
          <w:rFonts w:ascii="Times New Roman" w:eastAsia="Times New Roman" w:hAnsi="Times New Roman" w:cs="Times New Roman"/>
          <w:sz w:val="24"/>
          <w:szCs w:val="24"/>
        </w:rPr>
        <w:br/>
        <w:t>temporal reference system based on an interval scale on which distance is measured as a multiple of a single unit of time. (</w:t>
      </w:r>
      <w:hyperlink r:id="rId63"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Position</w:t>
      </w:r>
      <w:r w:rsidRPr="00D87240">
        <w:rPr>
          <w:rFonts w:ascii="Times New Roman" w:eastAsia="Times New Roman" w:hAnsi="Times New Roman" w:cs="Times New Roman"/>
          <w:sz w:val="24"/>
          <w:szCs w:val="24"/>
        </w:rPr>
        <w:br/>
        <w:t>location relative to a temporal reference system (</w:t>
      </w:r>
      <w:hyperlink r:id="rId64"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Reference System</w:t>
      </w:r>
      <w:r w:rsidRPr="00D87240">
        <w:rPr>
          <w:rFonts w:ascii="Times New Roman" w:eastAsia="Times New Roman" w:hAnsi="Times New Roman" w:cs="Times New Roman"/>
          <w:sz w:val="24"/>
          <w:szCs w:val="24"/>
        </w:rPr>
        <w:br/>
        <w:t>reference system against which time is measured (</w:t>
      </w:r>
      <w:hyperlink r:id="rId65" w:anchor="iso19108" w:history="1">
        <w:r w:rsidRPr="00D87240">
          <w:rPr>
            <w:rFonts w:ascii="Times New Roman" w:eastAsia="Times New Roman" w:hAnsi="Times New Roman" w:cs="Times New Roman"/>
            <w:color w:val="0000FF"/>
            <w:sz w:val="24"/>
            <w:szCs w:val="24"/>
            <w:u w:val="single"/>
          </w:rPr>
          <w:t>ISO 19108</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Resource</w:t>
      </w:r>
      <w:r w:rsidRPr="00D87240">
        <w:rPr>
          <w:rFonts w:ascii="Times New Roman" w:eastAsia="Times New Roman" w:hAnsi="Times New Roman" w:cs="Times New Roman"/>
          <w:sz w:val="24"/>
          <w:szCs w:val="24"/>
        </w:rPr>
        <w:br/>
        <w:t xml:space="preserve">the </w:t>
      </w:r>
      <w:hyperlink r:id="rId66" w:anchor="resource-definition" w:history="1">
        <w:r w:rsidRPr="00D87240">
          <w:rPr>
            <w:rFonts w:ascii="Times New Roman" w:eastAsia="Times New Roman" w:hAnsi="Times New Roman" w:cs="Times New Roman"/>
            <w:color w:val="0000FF"/>
            <w:sz w:val="24"/>
            <w:szCs w:val="24"/>
            <w:u w:val="single"/>
          </w:rPr>
          <w:t>resources</w:t>
        </w:r>
      </w:hyperlink>
      <w:r w:rsidRPr="00D87240">
        <w:rPr>
          <w:rFonts w:ascii="Times New Roman" w:eastAsia="Times New Roman" w:hAnsi="Times New Roman" w:cs="Times New Roman"/>
          <w:sz w:val="24"/>
          <w:szCs w:val="24"/>
        </w:rPr>
        <w:t xml:space="preserve"> which we usually think of as time and date focused data. A </w:t>
      </w:r>
      <w:hyperlink r:id="rId67" w:anchor="temporal-thing-definition" w:history="1">
        <w:r w:rsidRPr="00D87240">
          <w:rPr>
            <w:rFonts w:ascii="Times New Roman" w:eastAsia="Times New Roman" w:hAnsi="Times New Roman" w:cs="Times New Roman"/>
            <w:color w:val="0000FF"/>
            <w:sz w:val="24"/>
            <w:szCs w:val="24"/>
            <w:u w:val="single"/>
          </w:rPr>
          <w:t>Temporal Thing</w:t>
        </w:r>
      </w:hyperlink>
      <w:r w:rsidRPr="00D87240">
        <w:rPr>
          <w:rFonts w:ascii="Times New Roman" w:eastAsia="Times New Roman" w:hAnsi="Times New Roman" w:cs="Times New Roman"/>
          <w:sz w:val="24"/>
          <w:szCs w:val="24"/>
        </w:rPr>
        <w:t>. (</w:t>
      </w:r>
      <w:hyperlink r:id="rId68" w:anchor="apicore" w:history="1">
        <w:r w:rsidRPr="00D87240">
          <w:rPr>
            <w:rFonts w:ascii="Times New Roman" w:eastAsia="Times New Roman" w:hAnsi="Times New Roman" w:cs="Times New Roman"/>
            <w:color w:val="0000FF"/>
            <w:sz w:val="24"/>
            <w:szCs w:val="24"/>
            <w:u w:val="single"/>
          </w:rPr>
          <w:t>OGC 19-072</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Temporal Thing</w:t>
      </w:r>
      <w:r w:rsidRPr="00D87240">
        <w:rPr>
          <w:rFonts w:ascii="Times New Roman" w:eastAsia="Times New Roman" w:hAnsi="Times New Roman" w:cs="Times New Roman"/>
          <w:sz w:val="24"/>
          <w:szCs w:val="24"/>
        </w:rPr>
        <w:br/>
        <w:t xml:space="preserve">Anything with temporal extent, i.e. duration. </w:t>
      </w:r>
      <w:del w:id="28" w:author="Carl Reed" w:date="2022-04-28T13:25:00Z">
        <w:r w:rsidRPr="00D87240" w:rsidDel="00D87240">
          <w:rPr>
            <w:rFonts w:ascii="Times New Roman" w:eastAsia="Times New Roman" w:hAnsi="Times New Roman" w:cs="Times New Roman"/>
            <w:sz w:val="24"/>
            <w:szCs w:val="24"/>
          </w:rPr>
          <w:delText>e.g</w:delText>
        </w:r>
      </w:del>
      <w:ins w:id="29" w:author="Carl Reed" w:date="2022-04-28T13:25:00Z">
        <w:r>
          <w:rPr>
            <w:rFonts w:ascii="Times New Roman" w:eastAsia="Times New Roman" w:hAnsi="Times New Roman" w:cs="Times New Roman"/>
            <w:sz w:val="24"/>
            <w:szCs w:val="24"/>
          </w:rPr>
          <w:t>Examples are</w:t>
        </w:r>
      </w:ins>
      <w:del w:id="30" w:author="Carl Reed" w:date="2022-04-28T13:25:00Z">
        <w:r w:rsidRPr="00D87240" w:rsidDel="00D87240">
          <w:rPr>
            <w:rFonts w:ascii="Times New Roman" w:eastAsia="Times New Roman" w:hAnsi="Times New Roman" w:cs="Times New Roman"/>
            <w:sz w:val="24"/>
            <w:szCs w:val="24"/>
          </w:rPr>
          <w:delText>.</w:delText>
        </w:r>
      </w:del>
      <w:r w:rsidRPr="00D87240">
        <w:rPr>
          <w:rFonts w:ascii="Times New Roman" w:eastAsia="Times New Roman" w:hAnsi="Times New Roman" w:cs="Times New Roman"/>
          <w:sz w:val="24"/>
          <w:szCs w:val="24"/>
        </w:rPr>
        <w:t xml:space="preserve"> the taking of a photograph, a scheduled meeting, a GPS time-stamped track-point. (</w:t>
      </w:r>
      <w:hyperlink r:id="rId69" w:anchor="W3C-BASIC-GEO" w:history="1">
        <w:r w:rsidRPr="00D87240">
          <w:rPr>
            <w:rFonts w:ascii="Times New Roman" w:eastAsia="Times New Roman" w:hAnsi="Times New Roman" w:cs="Times New Roman"/>
            <w:color w:val="0000FF"/>
            <w:sz w:val="24"/>
            <w:szCs w:val="24"/>
            <w:u w:val="single"/>
          </w:rPr>
          <w:t>W3C Basic Geo</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Web API</w:t>
      </w:r>
      <w:r w:rsidRPr="00D87240">
        <w:rPr>
          <w:rFonts w:ascii="Times New Roman" w:eastAsia="Times New Roman" w:hAnsi="Times New Roman" w:cs="Times New Roman"/>
          <w:sz w:val="24"/>
          <w:szCs w:val="24"/>
        </w:rPr>
        <w:br/>
      </w:r>
      <w:proofErr w:type="spellStart"/>
      <w:r w:rsidRPr="00D87240">
        <w:rPr>
          <w:rFonts w:ascii="Times New Roman" w:eastAsia="Times New Roman" w:hAnsi="Times New Roman" w:cs="Times New Roman"/>
          <w:sz w:val="24"/>
          <w:szCs w:val="24"/>
        </w:rPr>
        <w:t>API</w:t>
      </w:r>
      <w:proofErr w:type="spellEnd"/>
      <w:r w:rsidRPr="00D87240">
        <w:rPr>
          <w:rFonts w:ascii="Times New Roman" w:eastAsia="Times New Roman" w:hAnsi="Times New Roman" w:cs="Times New Roman"/>
          <w:sz w:val="24"/>
          <w:szCs w:val="24"/>
        </w:rPr>
        <w:t xml:space="preserve"> using an architectural style that is founded on the technologies of the Web. (</w:t>
      </w:r>
      <w:hyperlink r:id="rId70" w:anchor="DWBP" w:history="1">
        <w:r w:rsidRPr="00D87240">
          <w:rPr>
            <w:rFonts w:ascii="Times New Roman" w:eastAsia="Times New Roman" w:hAnsi="Times New Roman" w:cs="Times New Roman"/>
            <w:color w:val="0000FF"/>
            <w:sz w:val="24"/>
            <w:szCs w:val="24"/>
            <w:u w:val="single"/>
          </w:rPr>
          <w:t>W3C Data on the Web Best Practices</w:t>
        </w:r>
      </w:hyperlink>
      <w:r w:rsidRPr="00D87240">
        <w:rPr>
          <w:rFonts w:ascii="Times New Roman" w:eastAsia="Times New Roman" w:hAnsi="Times New Roman" w:cs="Times New Roman"/>
          <w:sz w:val="24"/>
          <w:szCs w:val="24"/>
        </w:rPr>
        <w:t>)</w:t>
      </w:r>
    </w:p>
    <w:p w:rsidR="00D87240" w:rsidRPr="00D87240" w:rsidRDefault="00D87240" w:rsidP="00D872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7240">
        <w:rPr>
          <w:rFonts w:ascii="Times New Roman" w:eastAsia="Times New Roman" w:hAnsi="Times New Roman" w:cs="Times New Roman"/>
          <w:b/>
          <w:bCs/>
          <w:sz w:val="24"/>
          <w:szCs w:val="24"/>
        </w:rPr>
        <w:t>Web Resource</w:t>
      </w:r>
      <w:r w:rsidRPr="00D87240">
        <w:rPr>
          <w:rFonts w:ascii="Times New Roman" w:eastAsia="Times New Roman" w:hAnsi="Times New Roman" w:cs="Times New Roman"/>
          <w:sz w:val="24"/>
          <w:szCs w:val="24"/>
        </w:rPr>
        <w:br/>
        <w:t xml:space="preserve">a </w:t>
      </w:r>
      <w:hyperlink r:id="rId71" w:anchor="resource-definition" w:history="1">
        <w:r w:rsidRPr="00D87240">
          <w:rPr>
            <w:rFonts w:ascii="Times New Roman" w:eastAsia="Times New Roman" w:hAnsi="Times New Roman" w:cs="Times New Roman"/>
            <w:color w:val="0000FF"/>
            <w:sz w:val="24"/>
            <w:szCs w:val="24"/>
            <w:u w:val="single"/>
          </w:rPr>
          <w:t>resource</w:t>
        </w:r>
      </w:hyperlink>
      <w:r w:rsidRPr="00D87240">
        <w:rPr>
          <w:rFonts w:ascii="Times New Roman" w:eastAsia="Times New Roman" w:hAnsi="Times New Roman" w:cs="Times New Roman"/>
          <w:sz w:val="24"/>
          <w:szCs w:val="24"/>
        </w:rPr>
        <w:t xml:space="preserve"> that is identified by an URI.</w:t>
      </w:r>
    </w:p>
    <w:p w:rsidR="00FD2287" w:rsidRDefault="00DD69EE">
      <w:r>
        <w:t>&lt;&lt;SNIP</w:t>
      </w:r>
      <w:proofErr w:type="gramStart"/>
      <w:r>
        <w:t>,SNIP</w:t>
      </w:r>
      <w:proofErr w:type="gramEnd"/>
      <w:r>
        <w:t>&gt;&gt;</w:t>
      </w:r>
    </w:p>
    <w:p w:rsidR="00DD69EE" w:rsidRDefault="00DD69EE"/>
    <w:p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6.3. Geometry</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6.3.1. Geospatial Geometry</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Standardized concepts for geospatial characteristics are needed in order to share geographic information between applications. Concepts for </w:t>
      </w:r>
      <w:commentRangeStart w:id="31"/>
      <w:r w:rsidRPr="00DD69EE">
        <w:rPr>
          <w:rFonts w:ascii="Times New Roman" w:eastAsia="Times New Roman" w:hAnsi="Times New Roman" w:cs="Times New Roman"/>
          <w:sz w:val="24"/>
          <w:szCs w:val="24"/>
        </w:rPr>
        <w:t xml:space="preserve">shape (geometry) </w:t>
      </w:r>
      <w:commentRangeEnd w:id="31"/>
      <w:r>
        <w:rPr>
          <w:rStyle w:val="CommentReference"/>
        </w:rPr>
        <w:commentReference w:id="31"/>
      </w:r>
      <w:r w:rsidRPr="00DD69EE">
        <w:rPr>
          <w:rFonts w:ascii="Times New Roman" w:eastAsia="Times New Roman" w:hAnsi="Times New Roman" w:cs="Times New Roman"/>
          <w:sz w:val="24"/>
          <w:szCs w:val="24"/>
        </w:rPr>
        <w:t xml:space="preserve">are </w:t>
      </w:r>
      <w:proofErr w:type="gramStart"/>
      <w:r w:rsidRPr="00DD69EE">
        <w:rPr>
          <w:rFonts w:ascii="Times New Roman" w:eastAsia="Times New Roman" w:hAnsi="Times New Roman" w:cs="Times New Roman"/>
          <w:sz w:val="24"/>
          <w:szCs w:val="24"/>
        </w:rPr>
        <w:t>key</w:t>
      </w:r>
      <w:proofErr w:type="gramEnd"/>
      <w:r w:rsidRPr="00DD69EE">
        <w:rPr>
          <w:rFonts w:ascii="Times New Roman" w:eastAsia="Times New Roman" w:hAnsi="Times New Roman" w:cs="Times New Roman"/>
          <w:sz w:val="24"/>
          <w:szCs w:val="24"/>
        </w:rPr>
        <w:t xml:space="preserve">. These concepts are standardized in </w:t>
      </w:r>
      <w:hyperlink r:id="rId72" w:anchor="iso19107" w:history="1">
        <w:r w:rsidRPr="00DD69EE">
          <w:rPr>
            <w:rFonts w:ascii="Times New Roman" w:eastAsia="Times New Roman" w:hAnsi="Times New Roman" w:cs="Times New Roman"/>
            <w:i/>
            <w:iCs/>
            <w:color w:val="0000FF"/>
            <w:sz w:val="24"/>
            <w:szCs w:val="24"/>
            <w:u w:val="single"/>
          </w:rPr>
          <w:t>ISO 19107</w:t>
        </w:r>
      </w:hyperlink>
      <w:r w:rsidRPr="00DD69EE">
        <w:rPr>
          <w:rFonts w:ascii="Times New Roman" w:eastAsia="Times New Roman" w:hAnsi="Times New Roman" w:cs="Times New Roman"/>
          <w:sz w:val="24"/>
          <w:szCs w:val="24"/>
        </w:rPr>
        <w:t>.</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The geospatial geometry used in the OGC API - Common Standards is documented in the </w:t>
      </w:r>
      <w:hyperlink r:id="rId73" w:anchor="gmlsf" w:history="1">
        <w:r w:rsidRPr="00DD69EE">
          <w:rPr>
            <w:rFonts w:ascii="Times New Roman" w:eastAsia="Times New Roman" w:hAnsi="Times New Roman" w:cs="Times New Roman"/>
            <w:color w:val="0000FF"/>
            <w:sz w:val="24"/>
            <w:szCs w:val="24"/>
            <w:u w:val="single"/>
          </w:rPr>
          <w:t>GML Simple Features</w:t>
        </w:r>
        <w:r w:rsidRPr="00DD69EE">
          <w:rPr>
            <w:rFonts w:ascii="Times New Roman" w:eastAsia="Times New Roman" w:hAnsi="Times New Roman" w:cs="Times New Roman"/>
            <w:color w:val="0000FF"/>
            <w:sz w:val="24"/>
            <w:szCs w:val="24"/>
            <w:u w:val="single"/>
          </w:rPr>
          <w:t xml:space="preserve"> </w:t>
        </w:r>
        <w:r w:rsidRPr="00DD69EE">
          <w:rPr>
            <w:rFonts w:ascii="Times New Roman" w:eastAsia="Times New Roman" w:hAnsi="Times New Roman" w:cs="Times New Roman"/>
            <w:color w:val="0000FF"/>
            <w:sz w:val="24"/>
            <w:szCs w:val="24"/>
            <w:u w:val="single"/>
          </w:rPr>
          <w:t xml:space="preserve">Profile </w:t>
        </w:r>
      </w:hyperlink>
      <w:r w:rsidRPr="00DD69EE">
        <w:rPr>
          <w:rFonts w:ascii="Times New Roman" w:eastAsia="Times New Roman" w:hAnsi="Times New Roman" w:cs="Times New Roman"/>
          <w:sz w:val="24"/>
          <w:szCs w:val="24"/>
        </w:rPr>
        <w:t xml:space="preserve">Standard. This Profile defines a subset of the ISO 19107 geometry which is aligned with the OGC </w:t>
      </w:r>
      <w:hyperlink r:id="rId74" w:anchor="sfsql" w:history="1">
        <w:r w:rsidRPr="00DD69EE">
          <w:rPr>
            <w:rFonts w:ascii="Times New Roman" w:eastAsia="Times New Roman" w:hAnsi="Times New Roman" w:cs="Times New Roman"/>
            <w:color w:val="0000FF"/>
            <w:sz w:val="24"/>
            <w:szCs w:val="24"/>
            <w:u w:val="single"/>
          </w:rPr>
          <w:t>Simple Features for SQL</w:t>
        </w:r>
      </w:hyperlink>
      <w:r w:rsidRPr="00DD69EE">
        <w:rPr>
          <w:rFonts w:ascii="Times New Roman" w:eastAsia="Times New Roman" w:hAnsi="Times New Roman" w:cs="Times New Roman"/>
          <w:sz w:val="24"/>
          <w:szCs w:val="24"/>
        </w:rPr>
        <w:t xml:space="preserve"> Standard. That geometry includes: Point, Curve (</w:t>
      </w:r>
      <w:proofErr w:type="spellStart"/>
      <w:r w:rsidRPr="00DD69EE">
        <w:rPr>
          <w:rFonts w:ascii="Times New Roman" w:eastAsia="Times New Roman" w:hAnsi="Times New Roman" w:cs="Times New Roman"/>
          <w:sz w:val="24"/>
          <w:szCs w:val="24"/>
        </w:rPr>
        <w:t>LineString</w:t>
      </w:r>
      <w:proofErr w:type="spellEnd"/>
      <w:r w:rsidRPr="00DD69EE">
        <w:rPr>
          <w:rFonts w:ascii="Times New Roman" w:eastAsia="Times New Roman" w:hAnsi="Times New Roman" w:cs="Times New Roman"/>
          <w:sz w:val="24"/>
          <w:szCs w:val="24"/>
        </w:rPr>
        <w:t xml:space="preserve">), Surface (Polygon), MultiPoint, </w:t>
      </w:r>
      <w:proofErr w:type="spellStart"/>
      <w:r w:rsidRPr="00DD69EE">
        <w:rPr>
          <w:rFonts w:ascii="Times New Roman" w:eastAsia="Times New Roman" w:hAnsi="Times New Roman" w:cs="Times New Roman"/>
          <w:sz w:val="24"/>
          <w:szCs w:val="24"/>
        </w:rPr>
        <w:t>MultiCurve</w:t>
      </w:r>
      <w:proofErr w:type="spellEnd"/>
      <w:r w:rsidRPr="00DD69EE">
        <w:rPr>
          <w:rFonts w:ascii="Times New Roman" w:eastAsia="Times New Roman" w:hAnsi="Times New Roman" w:cs="Times New Roman"/>
          <w:sz w:val="24"/>
          <w:szCs w:val="24"/>
        </w:rPr>
        <w:t xml:space="preserve">, and </w:t>
      </w:r>
      <w:proofErr w:type="spellStart"/>
      <w:r w:rsidRPr="00DD69EE">
        <w:rPr>
          <w:rFonts w:ascii="Times New Roman" w:eastAsia="Times New Roman" w:hAnsi="Times New Roman" w:cs="Times New Roman"/>
          <w:sz w:val="24"/>
          <w:szCs w:val="24"/>
        </w:rPr>
        <w:t>MultiSurface</w:t>
      </w:r>
      <w:proofErr w:type="spellEnd"/>
      <w:r w:rsidRPr="00DD69EE">
        <w:rPr>
          <w:rFonts w:ascii="Times New Roman" w:eastAsia="Times New Roman" w:hAnsi="Times New Roman" w:cs="Times New Roman"/>
          <w:sz w:val="24"/>
          <w:szCs w:val="24"/>
        </w:rPr>
        <w:t>.</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6.3.2. Temporal Geometry</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Standardized concepts for temporal characteristics are also needed in order to share date and time information between applications. OGC API Common adopts the Gregorian calendar and a 24 </w:t>
      </w:r>
      <w:r w:rsidRPr="00DD69EE">
        <w:rPr>
          <w:rFonts w:ascii="Times New Roman" w:eastAsia="Times New Roman" w:hAnsi="Times New Roman" w:cs="Times New Roman"/>
          <w:sz w:val="24"/>
          <w:szCs w:val="24"/>
        </w:rPr>
        <w:lastRenderedPageBreak/>
        <w:t xml:space="preserve">hour time keeping system for its temporal geometry. All representations of that geometry which are discussed in this document conform to </w:t>
      </w:r>
      <w:hyperlink r:id="rId75" w:anchor="rfc3339" w:history="1">
        <w:r w:rsidRPr="00DD69EE">
          <w:rPr>
            <w:rFonts w:ascii="Times New Roman" w:eastAsia="Times New Roman" w:hAnsi="Times New Roman" w:cs="Times New Roman"/>
            <w:color w:val="0000FF"/>
            <w:sz w:val="24"/>
            <w:szCs w:val="24"/>
            <w:u w:val="single"/>
          </w:rPr>
          <w:t>RFC 3339</w:t>
        </w:r>
      </w:hyperlink>
      <w:r w:rsidRPr="00DD69EE">
        <w:rPr>
          <w:rFonts w:ascii="Times New Roman" w:eastAsia="Times New Roman" w:hAnsi="Times New Roman" w:cs="Times New Roman"/>
          <w:sz w:val="24"/>
          <w:szCs w:val="24"/>
        </w:rPr>
        <w:t>.</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An </w:t>
      </w:r>
      <w:hyperlink r:id="rId76" w:anchor="rfc5234" w:history="1">
        <w:r w:rsidRPr="00DD69EE">
          <w:rPr>
            <w:rFonts w:ascii="Times New Roman" w:eastAsia="Times New Roman" w:hAnsi="Times New Roman" w:cs="Times New Roman"/>
            <w:color w:val="0000FF"/>
            <w:sz w:val="24"/>
            <w:szCs w:val="24"/>
            <w:u w:val="single"/>
          </w:rPr>
          <w:t>ABNF</w:t>
        </w:r>
      </w:hyperlink>
      <w:r w:rsidRPr="00DD69EE">
        <w:rPr>
          <w:rFonts w:ascii="Times New Roman" w:eastAsia="Times New Roman" w:hAnsi="Times New Roman" w:cs="Times New Roman"/>
          <w:sz w:val="24"/>
          <w:szCs w:val="24"/>
        </w:rPr>
        <w:t xml:space="preserve"> representation of the RFC 3339 format is provided in </w:t>
      </w:r>
      <w:hyperlink r:id="rId77" w:anchor="date-time-bnf-annex" w:history="1">
        <w:r w:rsidRPr="00DD69EE">
          <w:rPr>
            <w:rFonts w:ascii="Times New Roman" w:eastAsia="Times New Roman" w:hAnsi="Times New Roman" w:cs="Times New Roman"/>
            <w:color w:val="0000FF"/>
            <w:sz w:val="24"/>
            <w:szCs w:val="24"/>
            <w:u w:val="single"/>
          </w:rPr>
          <w:t>Annex F</w:t>
        </w:r>
      </w:hyperlink>
      <w:r w:rsidRPr="00DD69EE">
        <w:rPr>
          <w:rFonts w:ascii="Times New Roman" w:eastAsia="Times New Roman" w:hAnsi="Times New Roman" w:cs="Times New Roman"/>
          <w:sz w:val="24"/>
          <w:szCs w:val="24"/>
        </w:rPr>
        <w:t>.</w:t>
      </w:r>
    </w:p>
    <w:p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6.4. Coordinate Reference Systems</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commentRangeStart w:id="32"/>
      <w:r w:rsidRPr="00DD69EE">
        <w:rPr>
          <w:rFonts w:ascii="Times New Roman" w:eastAsia="Times New Roman" w:hAnsi="Times New Roman" w:cs="Times New Roman"/>
          <w:sz w:val="24"/>
          <w:szCs w:val="24"/>
        </w:rPr>
        <w:t xml:space="preserve">As discussed in Chapter 9 of the </w:t>
      </w:r>
      <w:hyperlink r:id="rId78" w:anchor="SDWBP" w:history="1">
        <w:r w:rsidRPr="00DD69EE">
          <w:rPr>
            <w:rFonts w:ascii="Times New Roman" w:eastAsia="Times New Roman" w:hAnsi="Times New Roman" w:cs="Times New Roman"/>
            <w:color w:val="0000FF"/>
            <w:sz w:val="24"/>
            <w:szCs w:val="24"/>
            <w:u w:val="single"/>
          </w:rPr>
          <w:t>W3C/OGC Spatial Data on the Web Best Practices document</w:t>
        </w:r>
      </w:hyperlink>
      <w:r w:rsidRPr="00DD69EE">
        <w:rPr>
          <w:rFonts w:ascii="Times New Roman" w:eastAsia="Times New Roman" w:hAnsi="Times New Roman" w:cs="Times New Roman"/>
          <w:sz w:val="24"/>
          <w:szCs w:val="24"/>
        </w:rPr>
        <w:t xml:space="preserve">, the ability to express and share location in a consistent way is one of the most fundamental aspects of publishing geographic data. </w:t>
      </w:r>
      <w:commentRangeEnd w:id="32"/>
      <w:r w:rsidR="0033331D">
        <w:rPr>
          <w:rStyle w:val="CommentReference"/>
        </w:rPr>
        <w:commentReference w:id="32"/>
      </w:r>
      <w:r w:rsidRPr="00DD69EE">
        <w:rPr>
          <w:rFonts w:ascii="Times New Roman" w:eastAsia="Times New Roman" w:hAnsi="Times New Roman" w:cs="Times New Roman"/>
          <w:sz w:val="24"/>
          <w:szCs w:val="24"/>
        </w:rPr>
        <w:t>To do so, it is important to be clear about the coordinate reference system (CRS) within which the coordinates are expressed.</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This API-</w:t>
      </w:r>
      <w:proofErr w:type="spellStart"/>
      <w:r w:rsidRPr="00DD69EE">
        <w:rPr>
          <w:rFonts w:ascii="Times New Roman" w:eastAsia="Times New Roman" w:hAnsi="Times New Roman" w:cs="Times New Roman"/>
          <w:sz w:val="24"/>
          <w:szCs w:val="24"/>
        </w:rPr>
        <w:t>GeoData</w:t>
      </w:r>
      <w:proofErr w:type="spellEnd"/>
      <w:r w:rsidRPr="00DD69EE">
        <w:rPr>
          <w:rFonts w:ascii="Times New Roman" w:eastAsia="Times New Roman" w:hAnsi="Times New Roman" w:cs="Times New Roman"/>
          <w:sz w:val="24"/>
          <w:szCs w:val="24"/>
        </w:rPr>
        <w:t xml:space="preserve"> Standard does not mandate the use of a specific coordinate reference system</w:t>
      </w:r>
      <w:r w:rsidR="0033331D">
        <w:rPr>
          <w:rFonts w:ascii="Times New Roman" w:eastAsia="Times New Roman" w:hAnsi="Times New Roman" w:cs="Times New Roman"/>
          <w:sz w:val="24"/>
          <w:szCs w:val="24"/>
        </w:rPr>
        <w:t xml:space="preserve"> (CRS)</w:t>
      </w:r>
      <w:r w:rsidRPr="00DD69EE">
        <w:rPr>
          <w:rFonts w:ascii="Times New Roman" w:eastAsia="Times New Roman" w:hAnsi="Times New Roman" w:cs="Times New Roman"/>
          <w:sz w:val="24"/>
          <w:szCs w:val="24"/>
        </w:rPr>
        <w:t xml:space="preserve">. However, if no CRS is specified, the </w:t>
      </w:r>
      <w:del w:id="33" w:author="Carl Reed" w:date="2022-04-29T11:47:00Z">
        <w:r w:rsidRPr="00DD69EE" w:rsidDel="0033331D">
          <w:rPr>
            <w:rFonts w:ascii="Times New Roman" w:eastAsia="Times New Roman" w:hAnsi="Times New Roman" w:cs="Times New Roman"/>
            <w:sz w:val="24"/>
            <w:szCs w:val="24"/>
          </w:rPr>
          <w:delText xml:space="preserve">following </w:delText>
        </w:r>
      </w:del>
      <w:r w:rsidRPr="00DD69EE">
        <w:rPr>
          <w:rFonts w:ascii="Times New Roman" w:eastAsia="Times New Roman" w:hAnsi="Times New Roman" w:cs="Times New Roman"/>
          <w:sz w:val="24"/>
          <w:szCs w:val="24"/>
        </w:rPr>
        <w:t xml:space="preserve">default coordinate reference systems </w:t>
      </w:r>
      <w:del w:id="34" w:author="Carl Reed" w:date="2022-04-29T11:48:00Z">
        <w:r w:rsidRPr="00DD69EE" w:rsidDel="0033331D">
          <w:rPr>
            <w:rFonts w:ascii="Times New Roman" w:eastAsia="Times New Roman" w:hAnsi="Times New Roman" w:cs="Times New Roman"/>
            <w:sz w:val="24"/>
            <w:szCs w:val="24"/>
          </w:rPr>
          <w:delText xml:space="preserve">apply </w:delText>
        </w:r>
      </w:del>
      <w:r w:rsidRPr="00DD69EE">
        <w:rPr>
          <w:rFonts w:ascii="Times New Roman" w:eastAsia="Times New Roman" w:hAnsi="Times New Roman" w:cs="Times New Roman"/>
          <w:sz w:val="24"/>
          <w:szCs w:val="24"/>
        </w:rPr>
        <w:t>for spatial geometries</w:t>
      </w:r>
      <w:ins w:id="35" w:author="Carl Reed" w:date="2022-04-29T11:48:00Z">
        <w:r w:rsidR="0033331D">
          <w:rPr>
            <w:rFonts w:ascii="Times New Roman" w:eastAsia="Times New Roman" w:hAnsi="Times New Roman" w:cs="Times New Roman"/>
            <w:sz w:val="24"/>
            <w:szCs w:val="24"/>
          </w:rPr>
          <w:t xml:space="preserve"> are:</w:t>
        </w:r>
      </w:ins>
      <w:del w:id="36" w:author="Carl Reed" w:date="2022-04-29T11:48:00Z">
        <w:r w:rsidRPr="00DD69EE" w:rsidDel="0033331D">
          <w:rPr>
            <w:rFonts w:ascii="Times New Roman" w:eastAsia="Times New Roman" w:hAnsi="Times New Roman" w:cs="Times New Roman"/>
            <w:sz w:val="24"/>
            <w:szCs w:val="24"/>
          </w:rPr>
          <w:delText>.</w:delText>
        </w:r>
      </w:del>
    </w:p>
    <w:p w:rsidR="00DD69EE" w:rsidRPr="00DD69EE" w:rsidRDefault="00DD69EE" w:rsidP="00DD69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CRS84 - WGS 84 longitude and latitude without height</w:t>
      </w:r>
    </w:p>
    <w:p w:rsidR="00DD69EE" w:rsidRPr="00DD69EE" w:rsidRDefault="00DD69EE" w:rsidP="00DD69E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CRS84h - WGS 84 longitude and latitude with ellipsoidal height</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Temporal geometry is measured relative to an underlying temporal </w:t>
      </w:r>
      <w:del w:id="37" w:author="Carl Reed" w:date="2022-04-29T11:48:00Z">
        <w:r w:rsidRPr="00DD69EE" w:rsidDel="0033331D">
          <w:rPr>
            <w:rFonts w:ascii="Times New Roman" w:eastAsia="Times New Roman" w:hAnsi="Times New Roman" w:cs="Times New Roman"/>
            <w:sz w:val="24"/>
            <w:szCs w:val="24"/>
          </w:rPr>
          <w:delText xml:space="preserve">coordinate </w:delText>
        </w:r>
      </w:del>
      <w:r w:rsidRPr="00DD69EE">
        <w:rPr>
          <w:rFonts w:ascii="Times New Roman" w:eastAsia="Times New Roman" w:hAnsi="Times New Roman" w:cs="Times New Roman"/>
          <w:sz w:val="24"/>
          <w:szCs w:val="24"/>
        </w:rPr>
        <w:t>reference system (TRS). This API-</w:t>
      </w:r>
      <w:proofErr w:type="spellStart"/>
      <w:r w:rsidRPr="00DD69EE">
        <w:rPr>
          <w:rFonts w:ascii="Times New Roman" w:eastAsia="Times New Roman" w:hAnsi="Times New Roman" w:cs="Times New Roman"/>
          <w:sz w:val="24"/>
          <w:szCs w:val="24"/>
        </w:rPr>
        <w:t>GeoData</w:t>
      </w:r>
      <w:proofErr w:type="spellEnd"/>
      <w:r w:rsidRPr="00DD69EE">
        <w:rPr>
          <w:rFonts w:ascii="Times New Roman" w:eastAsia="Times New Roman" w:hAnsi="Times New Roman" w:cs="Times New Roman"/>
          <w:sz w:val="24"/>
          <w:szCs w:val="24"/>
        </w:rPr>
        <w:t xml:space="preserve"> Standard does not mandate a specific temporal coordinate reference system. However, all dates or timestamps discussed in this document are in the Gregorian calendar and conform to </w:t>
      </w:r>
      <w:hyperlink r:id="rId79" w:anchor="rfc3339" w:history="1">
        <w:r w:rsidRPr="00DD69EE">
          <w:rPr>
            <w:rFonts w:ascii="Times New Roman" w:eastAsia="Times New Roman" w:hAnsi="Times New Roman" w:cs="Times New Roman"/>
            <w:color w:val="0000FF"/>
            <w:sz w:val="24"/>
            <w:szCs w:val="24"/>
            <w:u w:val="single"/>
          </w:rPr>
          <w:t>RFC 3339</w:t>
        </w:r>
      </w:hyperlink>
      <w:r w:rsidRPr="00DD69EE">
        <w:rPr>
          <w:rFonts w:ascii="Times New Roman" w:eastAsia="Times New Roman" w:hAnsi="Times New Roman" w:cs="Times New Roman"/>
          <w:sz w:val="24"/>
          <w:szCs w:val="24"/>
        </w:rPr>
        <w:t xml:space="preserve">. In data, other temporal </w:t>
      </w:r>
      <w:del w:id="38" w:author="Carl Reed" w:date="2022-04-29T11:48:00Z">
        <w:r w:rsidRPr="00DD69EE" w:rsidDel="0033331D">
          <w:rPr>
            <w:rFonts w:ascii="Times New Roman" w:eastAsia="Times New Roman" w:hAnsi="Times New Roman" w:cs="Times New Roman"/>
            <w:sz w:val="24"/>
            <w:szCs w:val="24"/>
          </w:rPr>
          <w:delText xml:space="preserve">coordinate </w:delText>
        </w:r>
      </w:del>
      <w:r w:rsidRPr="00DD69EE">
        <w:rPr>
          <w:rFonts w:ascii="Times New Roman" w:eastAsia="Times New Roman" w:hAnsi="Times New Roman" w:cs="Times New Roman"/>
          <w:sz w:val="24"/>
          <w:szCs w:val="24"/>
        </w:rPr>
        <w:t>reference systems may be used where appropriate.</w:t>
      </w:r>
    </w:p>
    <w:p w:rsidR="00DD69EE" w:rsidRPr="00DD69EE" w:rsidRDefault="0033331D" w:rsidP="00DD69EE">
      <w:pPr>
        <w:spacing w:before="100" w:beforeAutospacing="1" w:after="100" w:afterAutospacing="1" w:line="240" w:lineRule="auto"/>
        <w:rPr>
          <w:rFonts w:ascii="Times New Roman" w:eastAsia="Times New Roman" w:hAnsi="Times New Roman" w:cs="Times New Roman"/>
          <w:sz w:val="24"/>
          <w:szCs w:val="24"/>
        </w:rPr>
      </w:pPr>
      <w:ins w:id="39" w:author="Carl Reed" w:date="2022-04-29T11:48:00Z">
        <w:r>
          <w:rPr>
            <w:rFonts w:ascii="Times New Roman" w:eastAsia="Times New Roman" w:hAnsi="Times New Roman" w:cs="Times New Roman"/>
            <w:sz w:val="24"/>
            <w:szCs w:val="24"/>
          </w:rPr>
          <w:t>OGC Topic Volume 2</w:t>
        </w:r>
      </w:ins>
      <w:ins w:id="40" w:author="Carl Reed" w:date="2022-04-29T11:50:00Z">
        <w:r>
          <w:rPr>
            <w:rFonts w:ascii="Times New Roman" w:eastAsia="Times New Roman" w:hAnsi="Times New Roman" w:cs="Times New Roman"/>
            <w:sz w:val="24"/>
            <w:szCs w:val="24"/>
          </w:rPr>
          <w:t xml:space="preserve"> – Referencing by </w:t>
        </w:r>
        <w:proofErr w:type="gramStart"/>
        <w:r>
          <w:rPr>
            <w:rFonts w:ascii="Times New Roman" w:eastAsia="Times New Roman" w:hAnsi="Times New Roman" w:cs="Times New Roman"/>
            <w:sz w:val="24"/>
            <w:szCs w:val="24"/>
          </w:rPr>
          <w:t xml:space="preserve">Coordinates </w:t>
        </w:r>
      </w:ins>
      <w:ins w:id="41" w:author="Carl Reed" w:date="2022-04-29T11:48:00Z">
        <w:r>
          <w:rPr>
            <w:rFonts w:ascii="Times New Roman" w:eastAsia="Times New Roman" w:hAnsi="Times New Roman" w:cs="Times New Roman"/>
            <w:sz w:val="24"/>
            <w:szCs w:val="24"/>
          </w:rPr>
          <w:t xml:space="preserve"> (</w:t>
        </w:r>
      </w:ins>
      <w:proofErr w:type="gramEnd"/>
      <w:r w:rsidR="00DD69EE" w:rsidRPr="00DD69EE">
        <w:rPr>
          <w:rFonts w:ascii="Times New Roman" w:eastAsia="Times New Roman" w:hAnsi="Times New Roman" w:cs="Times New Roman"/>
          <w:sz w:val="24"/>
          <w:szCs w:val="24"/>
        </w:rPr>
        <w:fldChar w:fldCharType="begin"/>
      </w:r>
      <w:r w:rsidR="00DD69EE" w:rsidRPr="00DD69EE">
        <w:rPr>
          <w:rFonts w:ascii="Times New Roman" w:eastAsia="Times New Roman" w:hAnsi="Times New Roman" w:cs="Times New Roman"/>
          <w:sz w:val="24"/>
          <w:szCs w:val="24"/>
        </w:rPr>
        <w:instrText xml:space="preserve"> HYPERLINK "http://docs.opengeospatial.org/DRAFTS/20-024.html" \l "iso19111" </w:instrText>
      </w:r>
      <w:r w:rsidR="00DD69EE" w:rsidRPr="00DD69EE">
        <w:rPr>
          <w:rFonts w:ascii="Times New Roman" w:eastAsia="Times New Roman" w:hAnsi="Times New Roman" w:cs="Times New Roman"/>
          <w:sz w:val="24"/>
          <w:szCs w:val="24"/>
        </w:rPr>
        <w:fldChar w:fldCharType="separate"/>
      </w:r>
      <w:r w:rsidR="00DD69EE" w:rsidRPr="00DD69EE">
        <w:rPr>
          <w:rFonts w:ascii="Times New Roman" w:eastAsia="Times New Roman" w:hAnsi="Times New Roman" w:cs="Times New Roman"/>
          <w:color w:val="0000FF"/>
          <w:sz w:val="24"/>
          <w:szCs w:val="24"/>
          <w:u w:val="single"/>
        </w:rPr>
        <w:t>ISO 19111</w:t>
      </w:r>
      <w:r w:rsidR="00DD69EE" w:rsidRPr="00DD69EE">
        <w:rPr>
          <w:rFonts w:ascii="Times New Roman" w:eastAsia="Times New Roman" w:hAnsi="Times New Roman" w:cs="Times New Roman"/>
          <w:sz w:val="24"/>
          <w:szCs w:val="24"/>
        </w:rPr>
        <w:fldChar w:fldCharType="end"/>
      </w:r>
      <w:ins w:id="42" w:author="Carl Reed" w:date="2022-04-29T11:49:00Z">
        <w:r>
          <w:rPr>
            <w:rFonts w:ascii="Times New Roman" w:eastAsia="Times New Roman" w:hAnsi="Times New Roman" w:cs="Times New Roman"/>
            <w:sz w:val="24"/>
            <w:szCs w:val="24"/>
          </w:rPr>
          <w:t>)</w:t>
        </w:r>
      </w:ins>
      <w:r w:rsidR="00DD69EE" w:rsidRPr="00DD69EE">
        <w:rPr>
          <w:rFonts w:ascii="Times New Roman" w:eastAsia="Times New Roman" w:hAnsi="Times New Roman" w:cs="Times New Roman"/>
          <w:sz w:val="24"/>
          <w:szCs w:val="24"/>
        </w:rPr>
        <w:t xml:space="preserve"> provides the conceptual model for Coordinate Reference Systems.</w:t>
      </w:r>
    </w:p>
    <w:p w:rsidR="00DD69EE" w:rsidRPr="00DD69EE" w:rsidRDefault="00DD69EE" w:rsidP="00DD69EE">
      <w:pPr>
        <w:spacing w:before="100" w:beforeAutospacing="1" w:after="100" w:afterAutospacing="1" w:line="240" w:lineRule="auto"/>
        <w:outlineLvl w:val="2"/>
        <w:rPr>
          <w:rFonts w:ascii="Times New Roman" w:eastAsia="Times New Roman" w:hAnsi="Times New Roman" w:cs="Times New Roman"/>
          <w:b/>
          <w:bCs/>
          <w:sz w:val="27"/>
          <w:szCs w:val="27"/>
        </w:rPr>
      </w:pPr>
      <w:r w:rsidRPr="00DD69EE">
        <w:rPr>
          <w:rFonts w:ascii="Times New Roman" w:eastAsia="Times New Roman" w:hAnsi="Times New Roman" w:cs="Times New Roman"/>
          <w:b/>
          <w:bCs/>
          <w:sz w:val="27"/>
          <w:szCs w:val="27"/>
        </w:rPr>
        <w:t>6.5. API definition</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6.5.1. General remarks</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This OGC </w:t>
      </w:r>
      <w:del w:id="43" w:author="Carl Reed" w:date="2022-04-29T11:50:00Z">
        <w:r w:rsidRPr="00DD69EE" w:rsidDel="0033331D">
          <w:rPr>
            <w:rFonts w:ascii="Times New Roman" w:eastAsia="Times New Roman" w:hAnsi="Times New Roman" w:cs="Times New Roman"/>
            <w:sz w:val="24"/>
            <w:szCs w:val="24"/>
          </w:rPr>
          <w:delText>s</w:delText>
        </w:r>
      </w:del>
      <w:ins w:id="44" w:author="Carl Reed" w:date="2022-04-29T11:50:00Z">
        <w:r w:rsidR="0033331D">
          <w:rPr>
            <w:rFonts w:ascii="Times New Roman" w:eastAsia="Times New Roman" w:hAnsi="Times New Roman" w:cs="Times New Roman"/>
            <w:sz w:val="24"/>
            <w:szCs w:val="24"/>
          </w:rPr>
          <w:t>S</w:t>
        </w:r>
      </w:ins>
      <w:r w:rsidRPr="00DD69EE">
        <w:rPr>
          <w:rFonts w:ascii="Times New Roman" w:eastAsia="Times New Roman" w:hAnsi="Times New Roman" w:cs="Times New Roman"/>
          <w:sz w:val="24"/>
          <w:szCs w:val="24"/>
        </w:rPr>
        <w:t xml:space="preserve">tandard specifies requirements and recommendations for the development of APIs that share spatial resources using a standard way of doing so. In general, </w:t>
      </w:r>
      <w:ins w:id="45" w:author="Carl Reed" w:date="2022-04-29T11:50:00Z">
        <w:r w:rsidR="0033331D">
          <w:rPr>
            <w:rFonts w:ascii="Times New Roman" w:eastAsia="Times New Roman" w:hAnsi="Times New Roman" w:cs="Times New Roman"/>
            <w:sz w:val="24"/>
            <w:szCs w:val="24"/>
          </w:rPr>
          <w:t xml:space="preserve">deployed </w:t>
        </w:r>
      </w:ins>
      <w:r w:rsidRPr="00DD69EE">
        <w:rPr>
          <w:rFonts w:ascii="Times New Roman" w:eastAsia="Times New Roman" w:hAnsi="Times New Roman" w:cs="Times New Roman"/>
          <w:sz w:val="24"/>
          <w:szCs w:val="24"/>
        </w:rPr>
        <w:t xml:space="preserve">APIs will go beyond the requirements and recommendations stated in this </w:t>
      </w:r>
      <w:del w:id="46" w:author="Carl Reed" w:date="2022-04-29T11:50:00Z">
        <w:r w:rsidRPr="00DD69EE" w:rsidDel="0033331D">
          <w:rPr>
            <w:rFonts w:ascii="Times New Roman" w:eastAsia="Times New Roman" w:hAnsi="Times New Roman" w:cs="Times New Roman"/>
            <w:sz w:val="24"/>
            <w:szCs w:val="24"/>
          </w:rPr>
          <w:delText>s</w:delText>
        </w:r>
      </w:del>
      <w:ins w:id="47" w:author="Carl Reed" w:date="2022-04-29T11:50:00Z">
        <w:r w:rsidR="0033331D">
          <w:rPr>
            <w:rFonts w:ascii="Times New Roman" w:eastAsia="Times New Roman" w:hAnsi="Times New Roman" w:cs="Times New Roman"/>
            <w:sz w:val="24"/>
            <w:szCs w:val="24"/>
          </w:rPr>
          <w:t>S</w:t>
        </w:r>
      </w:ins>
      <w:r w:rsidRPr="00DD69EE">
        <w:rPr>
          <w:rFonts w:ascii="Times New Roman" w:eastAsia="Times New Roman" w:hAnsi="Times New Roman" w:cs="Times New Roman"/>
          <w:sz w:val="24"/>
          <w:szCs w:val="24"/>
        </w:rPr>
        <w:t>tandard. They will support additional operations, parameters, and so on that are specific to the API or the software tool used to implement the API.</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So that developers can more easily learn how to use the API, good documentation is essential. In the best case, documentation would be available both in HTML for human consumption and in a machine readable format that can be processed by software for run-time binding. OpenAPI is one way to provide that machine readable documentation.</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6.5.2. Role of OpenAPI</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lastRenderedPageBreak/>
        <w:t xml:space="preserve">This OGC API Standard uses OpenAPI 3.0 fragments in examples and to formally state requirements. Using OpenAPI 3.0 is not required for implementing an OGC API. Other API definition languages may be used along with, or instead of, OpenAPI. However, any API definition language used should have an associated conformance class advertised through the </w:t>
      </w:r>
      <w:r w:rsidRPr="00DD69EE">
        <w:rPr>
          <w:rFonts w:ascii="Courier New" w:eastAsia="Times New Roman" w:hAnsi="Courier New" w:cs="Courier New"/>
          <w:sz w:val="20"/>
          <w:szCs w:val="20"/>
        </w:rPr>
        <w:t>/conformance</w:t>
      </w:r>
      <w:r w:rsidRPr="00DD69EE">
        <w:rPr>
          <w:rFonts w:ascii="Times New Roman" w:eastAsia="Times New Roman" w:hAnsi="Times New Roman" w:cs="Times New Roman"/>
          <w:sz w:val="24"/>
          <w:szCs w:val="24"/>
        </w:rPr>
        <w:t xml:space="preserve"> path.</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This standard includes a </w:t>
      </w:r>
      <w:hyperlink r:id="rId80" w:anchor="rc_oas30-section" w:history="1">
        <w:r w:rsidRPr="00DD69EE">
          <w:rPr>
            <w:rFonts w:ascii="Times New Roman" w:eastAsia="Times New Roman" w:hAnsi="Times New Roman" w:cs="Times New Roman"/>
            <w:color w:val="0000FF"/>
            <w:sz w:val="24"/>
            <w:szCs w:val="24"/>
            <w:u w:val="single"/>
          </w:rPr>
          <w:t>conformance class</w:t>
        </w:r>
      </w:hyperlink>
      <w:r w:rsidRPr="00DD69EE">
        <w:rPr>
          <w:rFonts w:ascii="Times New Roman" w:eastAsia="Times New Roman" w:hAnsi="Times New Roman" w:cs="Times New Roman"/>
          <w:sz w:val="24"/>
          <w:szCs w:val="24"/>
        </w:rPr>
        <w:t xml:space="preserve"> for API definitions that follow the </w:t>
      </w:r>
      <w:hyperlink r:id="rId81" w:anchor="openapi" w:history="1">
        <w:r w:rsidRPr="00DD69EE">
          <w:rPr>
            <w:rFonts w:ascii="Times New Roman" w:eastAsia="Times New Roman" w:hAnsi="Times New Roman" w:cs="Times New Roman"/>
            <w:color w:val="0000FF"/>
            <w:sz w:val="24"/>
            <w:szCs w:val="24"/>
            <w:u w:val="single"/>
          </w:rPr>
          <w:t>OpenAPI specification 3.0</w:t>
        </w:r>
      </w:hyperlink>
      <w:r w:rsidRPr="00DD69EE">
        <w:rPr>
          <w:rFonts w:ascii="Times New Roman" w:eastAsia="Times New Roman" w:hAnsi="Times New Roman" w:cs="Times New Roman"/>
          <w:sz w:val="24"/>
          <w:szCs w:val="24"/>
        </w:rPr>
        <w:t>. Alternative API definition languages are also allowed. Conformance classes for additional API definition languages will be added as the OGC API landscape continues to evolve.</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6.5.3. References to OpenAPI components in normative statements</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Some normative statements (requirements, recommendations and permissions) use a phrase that a component in the API definition of the server must be "based upon" a schema or parameter component in the OGC schema repository.</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In this case, the following changes to the pre-defined OpenAPI component are permitted:</w:t>
      </w:r>
    </w:p>
    <w:p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If the server supports an XML encoding, </w:t>
      </w:r>
      <w:r w:rsidRPr="00DD69EE">
        <w:rPr>
          <w:rFonts w:ascii="Courier New" w:eastAsia="Times New Roman" w:hAnsi="Courier New" w:cs="Courier New"/>
          <w:sz w:val="20"/>
          <w:szCs w:val="20"/>
        </w:rPr>
        <w:t>xml</w:t>
      </w:r>
      <w:r w:rsidRPr="00DD69EE">
        <w:rPr>
          <w:rFonts w:ascii="Times New Roman" w:eastAsia="Times New Roman" w:hAnsi="Times New Roman" w:cs="Times New Roman"/>
          <w:sz w:val="24"/>
          <w:szCs w:val="24"/>
        </w:rPr>
        <w:t xml:space="preserve"> properties may be added to the relevant OpenAPI schema components.</w:t>
      </w:r>
    </w:p>
    <w:p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The range of values of a parameter or property may be extended (additional values) or constrained (only a subset of all possible values is allowed). An example for a constrained range of values is to explicitly specify the supported values of a string parameter or property using an </w:t>
      </w:r>
      <w:proofErr w:type="spellStart"/>
      <w:r w:rsidRPr="00DD69EE">
        <w:rPr>
          <w:rFonts w:ascii="Times New Roman" w:eastAsia="Times New Roman" w:hAnsi="Times New Roman" w:cs="Times New Roman"/>
          <w:i/>
          <w:iCs/>
          <w:sz w:val="24"/>
          <w:szCs w:val="24"/>
        </w:rPr>
        <w:t>enum</w:t>
      </w:r>
      <w:proofErr w:type="spellEnd"/>
      <w:r w:rsidRPr="00DD69EE">
        <w:rPr>
          <w:rFonts w:ascii="Times New Roman" w:eastAsia="Times New Roman" w:hAnsi="Times New Roman" w:cs="Times New Roman"/>
          <w:sz w:val="24"/>
          <w:szCs w:val="24"/>
        </w:rPr>
        <w:t>.</w:t>
      </w:r>
    </w:p>
    <w:p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Additional properties may be added to the schema definition of a Response Object.</w:t>
      </w:r>
    </w:p>
    <w:p w:rsidR="00DD69EE" w:rsidRPr="00DD69EE" w:rsidRDefault="00DD69EE" w:rsidP="00DD69E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Informative text, such as comments or description properties, may be changed or added.</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For OGC API definitions that do not conform to the </w:t>
      </w:r>
      <w:hyperlink r:id="rId82" w:anchor="openapi" w:history="1">
        <w:r w:rsidRPr="00DD69EE">
          <w:rPr>
            <w:rFonts w:ascii="Times New Roman" w:eastAsia="Times New Roman" w:hAnsi="Times New Roman" w:cs="Times New Roman"/>
            <w:color w:val="0000FF"/>
            <w:sz w:val="24"/>
            <w:szCs w:val="24"/>
            <w:u w:val="single"/>
          </w:rPr>
          <w:t>OpenAPI Specification 3.0</w:t>
        </w:r>
      </w:hyperlink>
      <w:r w:rsidRPr="00DD69EE">
        <w:rPr>
          <w:rFonts w:ascii="Times New Roman" w:eastAsia="Times New Roman" w:hAnsi="Times New Roman" w:cs="Times New Roman"/>
          <w:sz w:val="24"/>
          <w:szCs w:val="24"/>
        </w:rPr>
        <w:t>, the normative statement should be interpreted in the context of the API definition language used.</w:t>
      </w:r>
    </w:p>
    <w:p w:rsidR="00DD69EE" w:rsidRPr="00DD69EE" w:rsidRDefault="00DD69EE" w:rsidP="00DD69EE">
      <w:pPr>
        <w:spacing w:before="100" w:beforeAutospacing="1" w:after="100" w:afterAutospacing="1" w:line="240" w:lineRule="auto"/>
        <w:outlineLvl w:val="3"/>
        <w:rPr>
          <w:rFonts w:ascii="Times New Roman" w:eastAsia="Times New Roman" w:hAnsi="Times New Roman" w:cs="Times New Roman"/>
          <w:b/>
          <w:bCs/>
          <w:sz w:val="24"/>
          <w:szCs w:val="24"/>
        </w:rPr>
      </w:pPr>
      <w:r w:rsidRPr="00DD69EE">
        <w:rPr>
          <w:rFonts w:ascii="Times New Roman" w:eastAsia="Times New Roman" w:hAnsi="Times New Roman" w:cs="Times New Roman"/>
          <w:b/>
          <w:bCs/>
          <w:sz w:val="24"/>
          <w:szCs w:val="24"/>
        </w:rPr>
        <w:t>6.5.4. Reusable OpenAPI components</w:t>
      </w:r>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Reusable components for OpenAPI definitions for an OGC API are referenced from this document. They are available from the OGC Schemas Registry at </w:t>
      </w:r>
      <w:hyperlink r:id="rId83" w:history="1">
        <w:r w:rsidRPr="00DD69EE">
          <w:rPr>
            <w:rFonts w:ascii="Times New Roman" w:eastAsia="Times New Roman" w:hAnsi="Times New Roman" w:cs="Times New Roman"/>
            <w:color w:val="0000FF"/>
            <w:sz w:val="24"/>
            <w:szCs w:val="24"/>
            <w:u w:val="single"/>
          </w:rPr>
          <w:t>http://schemas.opengis.net/ogcapi/common/part1/1.0</w:t>
        </w:r>
      </w:hyperlink>
      <w:r w:rsidRPr="00DD69EE">
        <w:rPr>
          <w:rFonts w:ascii="Times New Roman" w:eastAsia="Times New Roman" w:hAnsi="Times New Roman" w:cs="Times New Roman"/>
          <w:sz w:val="24"/>
          <w:szCs w:val="24"/>
        </w:rPr>
        <w:t xml:space="preserve"> and </w:t>
      </w:r>
      <w:hyperlink r:id="rId84" w:history="1">
        <w:r w:rsidRPr="00DD69EE">
          <w:rPr>
            <w:rFonts w:ascii="Times New Roman" w:eastAsia="Times New Roman" w:hAnsi="Times New Roman" w:cs="Times New Roman"/>
            <w:color w:val="0000FF"/>
            <w:sz w:val="24"/>
            <w:szCs w:val="24"/>
            <w:u w:val="single"/>
          </w:rPr>
          <w:t>http://schemas.opengis.net/ogcapi/common/part2/1.0</w:t>
        </w:r>
      </w:hyperlink>
    </w:p>
    <w:p w:rsidR="00DD69EE" w:rsidRPr="00DD69EE" w:rsidRDefault="00DD69EE" w:rsidP="00DD69EE">
      <w:pPr>
        <w:spacing w:before="100" w:beforeAutospacing="1" w:after="100" w:afterAutospacing="1" w:line="240" w:lineRule="auto"/>
        <w:rPr>
          <w:rFonts w:ascii="Times New Roman" w:eastAsia="Times New Roman" w:hAnsi="Times New Roman" w:cs="Times New Roman"/>
          <w:sz w:val="24"/>
          <w:szCs w:val="24"/>
        </w:rPr>
      </w:pPr>
      <w:r w:rsidRPr="00DD69EE">
        <w:rPr>
          <w:rFonts w:ascii="Times New Roman" w:eastAsia="Times New Roman" w:hAnsi="Times New Roman" w:cs="Times New Roman"/>
          <w:sz w:val="24"/>
          <w:szCs w:val="24"/>
        </w:rPr>
        <w:t xml:space="preserve">Additional information on the use of OpenAPI as an API definition is provided in the </w:t>
      </w:r>
      <w:hyperlink r:id="rId85" w:anchor="openapi-section" w:history="1">
        <w:r w:rsidRPr="00DD69EE">
          <w:rPr>
            <w:rFonts w:ascii="Times New Roman" w:eastAsia="Times New Roman" w:hAnsi="Times New Roman" w:cs="Times New Roman"/>
            <w:color w:val="0000FF"/>
            <w:sz w:val="24"/>
            <w:szCs w:val="24"/>
            <w:u w:val="single"/>
          </w:rPr>
          <w:t>OGC API - Common Users Guide</w:t>
        </w:r>
      </w:hyperlink>
      <w:r w:rsidRPr="00DD69EE">
        <w:rPr>
          <w:rFonts w:ascii="Times New Roman" w:eastAsia="Times New Roman" w:hAnsi="Times New Roman" w:cs="Times New Roman"/>
          <w:sz w:val="24"/>
          <w:szCs w:val="24"/>
        </w:rPr>
        <w:t>.</w:t>
      </w:r>
    </w:p>
    <w:p w:rsidR="00BF2514" w:rsidRPr="00BF2514" w:rsidRDefault="00BF2514" w:rsidP="00BF2514">
      <w:pPr>
        <w:spacing w:before="100" w:beforeAutospacing="1" w:after="100" w:afterAutospacing="1" w:line="240" w:lineRule="auto"/>
        <w:outlineLvl w:val="1"/>
        <w:rPr>
          <w:rFonts w:ascii="Times New Roman" w:eastAsia="Times New Roman" w:hAnsi="Times New Roman" w:cs="Times New Roman"/>
          <w:b/>
          <w:bCs/>
          <w:sz w:val="36"/>
          <w:szCs w:val="36"/>
        </w:rPr>
      </w:pPr>
      <w:r w:rsidRPr="00BF2514">
        <w:rPr>
          <w:rFonts w:ascii="Times New Roman" w:eastAsia="Times New Roman" w:hAnsi="Times New Roman" w:cs="Times New Roman"/>
          <w:b/>
          <w:bCs/>
          <w:sz w:val="36"/>
          <w:szCs w:val="36"/>
        </w:rPr>
        <w:t>7. Overview</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API - Common - Part 2: Geospatial Data Standard provides a starting point for the discovery and access of geospatial resources </w:t>
      </w:r>
      <w:commentRangeStart w:id="48"/>
      <w:del w:id="49" w:author="Carl Reed" w:date="2022-04-29T11:56:00Z">
        <w:r w:rsidRPr="00BF2514" w:rsidDel="00BF2514">
          <w:rPr>
            <w:rFonts w:ascii="Times New Roman" w:eastAsia="Times New Roman" w:hAnsi="Times New Roman" w:cs="Times New Roman"/>
            <w:sz w:val="24"/>
            <w:szCs w:val="24"/>
          </w:rPr>
          <w:delText>hosted on</w:delText>
        </w:r>
      </w:del>
      <w:ins w:id="50" w:author="Carl Reed" w:date="2022-04-29T11:56:00Z">
        <w:r>
          <w:rPr>
            <w:rFonts w:ascii="Times New Roman" w:eastAsia="Times New Roman" w:hAnsi="Times New Roman" w:cs="Times New Roman"/>
            <w:sz w:val="24"/>
            <w:szCs w:val="24"/>
          </w:rPr>
          <w:t xml:space="preserve">available </w:t>
        </w:r>
      </w:ins>
      <w:commentRangeEnd w:id="48"/>
      <w:ins w:id="51" w:author="Carl Reed" w:date="2022-04-29T11:59:00Z">
        <w:r>
          <w:rPr>
            <w:rStyle w:val="CommentReference"/>
          </w:rPr>
          <w:commentReference w:id="48"/>
        </w:r>
      </w:ins>
      <w:ins w:id="52" w:author="Carl Reed" w:date="2022-04-29T11:56:00Z">
        <w:r>
          <w:rPr>
            <w:rFonts w:ascii="Times New Roman" w:eastAsia="Times New Roman" w:hAnsi="Times New Roman" w:cs="Times New Roman"/>
            <w:sz w:val="24"/>
            <w:szCs w:val="24"/>
          </w:rPr>
          <w:t>via</w:t>
        </w:r>
      </w:ins>
      <w:r w:rsidRPr="00BF2514">
        <w:rPr>
          <w:rFonts w:ascii="Times New Roman" w:eastAsia="Times New Roman" w:hAnsi="Times New Roman" w:cs="Times New Roman"/>
          <w:sz w:val="24"/>
          <w:szCs w:val="24"/>
        </w:rPr>
        <w:t xml:space="preserve"> a Web API. While typically </w:t>
      </w:r>
      <w:del w:id="53" w:author="Carl Reed" w:date="2022-04-29T11:56:00Z">
        <w:r w:rsidRPr="00BF2514" w:rsidDel="00BF2514">
          <w:rPr>
            <w:rFonts w:ascii="Times New Roman" w:eastAsia="Times New Roman" w:hAnsi="Times New Roman" w:cs="Times New Roman"/>
            <w:sz w:val="24"/>
            <w:szCs w:val="24"/>
          </w:rPr>
          <w:delText xml:space="preserve">hosted </w:delText>
        </w:r>
      </w:del>
      <w:ins w:id="54" w:author="Carl Reed" w:date="2022-04-29T11:56:00Z">
        <w:r>
          <w:rPr>
            <w:rFonts w:ascii="Times New Roman" w:eastAsia="Times New Roman" w:hAnsi="Times New Roman" w:cs="Times New Roman"/>
            <w:sz w:val="24"/>
            <w:szCs w:val="24"/>
          </w:rPr>
          <w:t>accessible</w:t>
        </w:r>
        <w:r w:rsidRPr="00BF2514">
          <w:rPr>
            <w:rFonts w:ascii="Times New Roman" w:eastAsia="Times New Roman" w:hAnsi="Times New Roman" w:cs="Times New Roman"/>
            <w:sz w:val="24"/>
            <w:szCs w:val="24"/>
          </w:rPr>
          <w:t xml:space="preserve"> </w:t>
        </w:r>
      </w:ins>
      <w:r w:rsidRPr="00BF2514">
        <w:rPr>
          <w:rFonts w:ascii="Times New Roman" w:eastAsia="Times New Roman" w:hAnsi="Times New Roman" w:cs="Times New Roman"/>
          <w:sz w:val="24"/>
          <w:szCs w:val="24"/>
        </w:rPr>
        <w:t xml:space="preserve">on a landing page (see API - Common - Part 1), this is not required. The </w:t>
      </w:r>
      <w:r w:rsidRPr="00BF2514">
        <w:rPr>
          <w:rFonts w:ascii="Times New Roman" w:eastAsia="Times New Roman" w:hAnsi="Times New Roman" w:cs="Times New Roman"/>
          <w:sz w:val="24"/>
          <w:szCs w:val="24"/>
        </w:rPr>
        <w:lastRenderedPageBreak/>
        <w:t xml:space="preserve">Requirements Classes defined in this </w:t>
      </w:r>
      <w:del w:id="55" w:author="Carl Reed" w:date="2022-04-29T11:56:00Z">
        <w:r w:rsidRPr="00BF2514" w:rsidDel="00BF2514">
          <w:rPr>
            <w:rFonts w:ascii="Times New Roman" w:eastAsia="Times New Roman" w:hAnsi="Times New Roman" w:cs="Times New Roman"/>
            <w:sz w:val="24"/>
            <w:szCs w:val="24"/>
          </w:rPr>
          <w:delText>s</w:delText>
        </w:r>
      </w:del>
      <w:ins w:id="56" w:author="Carl Reed" w:date="2022-04-29T11:56:00Z">
        <w:r>
          <w:rPr>
            <w:rFonts w:ascii="Times New Roman" w:eastAsia="Times New Roman" w:hAnsi="Times New Roman" w:cs="Times New Roman"/>
            <w:sz w:val="24"/>
            <w:szCs w:val="24"/>
          </w:rPr>
          <w:t>S</w:t>
        </w:r>
      </w:ins>
      <w:r w:rsidRPr="00BF2514">
        <w:rPr>
          <w:rFonts w:ascii="Times New Roman" w:eastAsia="Times New Roman" w:hAnsi="Times New Roman" w:cs="Times New Roman"/>
          <w:sz w:val="24"/>
          <w:szCs w:val="24"/>
        </w:rPr>
        <w:t>tandard are designed to be re-usable modules. To be deployed in accordance with the requirements of the API developer.</w:t>
      </w:r>
    </w:p>
    <w:p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7.1. Collections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Spatial data is rarely considered as a single entity. </w:t>
      </w:r>
      <w:hyperlink r:id="rId86" w:anchor="feature-collection-definition" w:history="1">
        <w:r w:rsidRPr="00BF2514">
          <w:rPr>
            <w:rFonts w:ascii="Times New Roman" w:eastAsia="Times New Roman" w:hAnsi="Times New Roman" w:cs="Times New Roman"/>
            <w:color w:val="0000FF"/>
            <w:sz w:val="24"/>
            <w:szCs w:val="24"/>
            <w:u w:val="single"/>
          </w:rPr>
          <w:t>Feature Collections</w:t>
        </w:r>
      </w:hyperlink>
      <w:r w:rsidRPr="00BF2514">
        <w:rPr>
          <w:rFonts w:ascii="Times New Roman" w:eastAsia="Times New Roman" w:hAnsi="Times New Roman" w:cs="Times New Roman"/>
          <w:sz w:val="24"/>
          <w:szCs w:val="24"/>
        </w:rPr>
        <w:t xml:space="preserve">, </w:t>
      </w:r>
      <w:hyperlink r:id="rId87" w:anchor="coverage-definition" w:history="1">
        <w:r w:rsidRPr="00BF2514">
          <w:rPr>
            <w:rFonts w:ascii="Times New Roman" w:eastAsia="Times New Roman" w:hAnsi="Times New Roman" w:cs="Times New Roman"/>
            <w:color w:val="0000FF"/>
            <w:sz w:val="24"/>
            <w:szCs w:val="24"/>
            <w:u w:val="single"/>
          </w:rPr>
          <w:t>Coverages</w:t>
        </w:r>
      </w:hyperlink>
      <w:r w:rsidRPr="00BF2514">
        <w:rPr>
          <w:rFonts w:ascii="Times New Roman" w:eastAsia="Times New Roman" w:hAnsi="Times New Roman" w:cs="Times New Roman"/>
          <w:sz w:val="24"/>
          <w:szCs w:val="24"/>
        </w:rPr>
        <w:t xml:space="preserve">, </w:t>
      </w:r>
      <w:hyperlink r:id="rId88" w:anchor="dataset-definition" w:history="1">
        <w:r w:rsidRPr="00BF2514">
          <w:rPr>
            <w:rFonts w:ascii="Times New Roman" w:eastAsia="Times New Roman" w:hAnsi="Times New Roman" w:cs="Times New Roman"/>
            <w:color w:val="0000FF"/>
            <w:sz w:val="24"/>
            <w:szCs w:val="24"/>
            <w:u w:val="single"/>
          </w:rPr>
          <w:t>Data Sets</w:t>
        </w:r>
      </w:hyperlink>
      <w:ins w:id="57" w:author="Carl Reed" w:date="2022-04-29T12:01:00Z">
        <w:r>
          <w:rPr>
            <w:rFonts w:ascii="Times New Roman" w:eastAsia="Times New Roman" w:hAnsi="Times New Roman" w:cs="Times New Roman"/>
            <w:sz w:val="24"/>
            <w:szCs w:val="24"/>
          </w:rPr>
          <w:t xml:space="preserve"> - these</w:t>
        </w:r>
      </w:ins>
      <w:del w:id="58" w:author="Carl Reed" w:date="2022-04-29T12:01:00Z">
        <w:r w:rsidRPr="00BF2514" w:rsidDel="00BF2514">
          <w:rPr>
            <w:rFonts w:ascii="Times New Roman" w:eastAsia="Times New Roman" w:hAnsi="Times New Roman" w:cs="Times New Roman"/>
            <w:sz w:val="24"/>
            <w:szCs w:val="24"/>
          </w:rPr>
          <w:delText>, they</w:delText>
        </w:r>
      </w:del>
      <w:r w:rsidRPr="00BF2514">
        <w:rPr>
          <w:rFonts w:ascii="Times New Roman" w:eastAsia="Times New Roman" w:hAnsi="Times New Roman" w:cs="Times New Roman"/>
          <w:sz w:val="24"/>
          <w:szCs w:val="24"/>
        </w:rPr>
        <w:t xml:space="preserve"> are all aggregations of </w:t>
      </w:r>
      <w:hyperlink r:id="rId89" w:anchor="spatial-thing-definition" w:history="1">
        <w:r w:rsidRPr="00BF2514">
          <w:rPr>
            <w:rFonts w:ascii="Times New Roman" w:eastAsia="Times New Roman" w:hAnsi="Times New Roman" w:cs="Times New Roman"/>
            <w:color w:val="0000FF"/>
            <w:sz w:val="24"/>
            <w:szCs w:val="24"/>
            <w:u w:val="single"/>
          </w:rPr>
          <w:t>Spatial</w:t>
        </w:r>
      </w:hyperlink>
      <w:r w:rsidRPr="00BF2514">
        <w:rPr>
          <w:rFonts w:ascii="Times New Roman" w:eastAsia="Times New Roman" w:hAnsi="Times New Roman" w:cs="Times New Roman"/>
          <w:sz w:val="24"/>
          <w:szCs w:val="24"/>
        </w:rPr>
        <w:t xml:space="preserve"> or </w:t>
      </w:r>
      <w:hyperlink r:id="rId90" w:anchor="temporal-thing-definition" w:history="1">
        <w:r w:rsidRPr="00BF2514">
          <w:rPr>
            <w:rFonts w:ascii="Times New Roman" w:eastAsia="Times New Roman" w:hAnsi="Times New Roman" w:cs="Times New Roman"/>
            <w:color w:val="0000FF"/>
            <w:sz w:val="24"/>
            <w:szCs w:val="24"/>
            <w:u w:val="single"/>
          </w:rPr>
          <w:t>Temporal</w:t>
        </w:r>
      </w:hyperlink>
      <w:r w:rsidRPr="00BF2514">
        <w:rPr>
          <w:rFonts w:ascii="Times New Roman" w:eastAsia="Times New Roman" w:hAnsi="Times New Roman" w:cs="Times New Roman"/>
          <w:sz w:val="24"/>
          <w:szCs w:val="24"/>
        </w:rPr>
        <w:t xml:space="preserve"> Things. It stands to reason that an OGC Web API would also expose its holdings as aggregates of spatial/temporal resources.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purpose of the API-</w:t>
      </w:r>
      <w:proofErr w:type="spellStart"/>
      <w:r w:rsidRPr="00BF2514">
        <w:rPr>
          <w:rFonts w:ascii="Times New Roman" w:eastAsia="Times New Roman" w:hAnsi="Times New Roman" w:cs="Times New Roman"/>
          <w:sz w:val="24"/>
          <w:szCs w:val="24"/>
        </w:rPr>
        <w:t>GeoData</w:t>
      </w:r>
      <w:proofErr w:type="spellEnd"/>
      <w:r w:rsidRPr="00BF2514">
        <w:rPr>
          <w:rFonts w:ascii="Times New Roman" w:eastAsia="Times New Roman" w:hAnsi="Times New Roman" w:cs="Times New Roman"/>
          <w:sz w:val="24"/>
          <w:szCs w:val="24"/>
        </w:rPr>
        <w:t xml:space="preserve"> Standard is to provide a common connection between the API and the set of Geospatial data collections that are accessible through that API. That connection includes metadata which describes the hosted resources, common parameters for selecting subsets of the hosted resources, and URI templates for </w:t>
      </w:r>
      <w:del w:id="59" w:author="Carl Reed" w:date="2022-04-29T12:01:00Z">
        <w:r w:rsidRPr="00BF2514" w:rsidDel="00BF2514">
          <w:rPr>
            <w:rFonts w:ascii="Times New Roman" w:eastAsia="Times New Roman" w:hAnsi="Times New Roman" w:cs="Times New Roman"/>
            <w:sz w:val="24"/>
            <w:szCs w:val="24"/>
          </w:rPr>
          <w:delText>identifing</w:delText>
        </w:r>
      </w:del>
      <w:ins w:id="60" w:author="Carl Reed" w:date="2022-04-29T12:01:00Z">
        <w:r w:rsidRPr="00BF2514">
          <w:rPr>
            <w:rFonts w:ascii="Times New Roman" w:eastAsia="Times New Roman" w:hAnsi="Times New Roman" w:cs="Times New Roman"/>
            <w:sz w:val="24"/>
            <w:szCs w:val="24"/>
          </w:rPr>
          <w:t>identifying</w:t>
        </w:r>
      </w:ins>
      <w:r w:rsidRPr="00BF2514">
        <w:rPr>
          <w:rFonts w:ascii="Times New Roman" w:eastAsia="Times New Roman" w:hAnsi="Times New Roman" w:cs="Times New Roman"/>
          <w:sz w:val="24"/>
          <w:szCs w:val="24"/>
        </w:rPr>
        <w:t xml:space="preserve"> the above.</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While </w:t>
      </w:r>
      <w:r w:rsidRPr="00BF2514">
        <w:rPr>
          <w:rFonts w:ascii="Courier New" w:eastAsia="Times New Roman" w:hAnsi="Courier New" w:cs="Courier New"/>
          <w:sz w:val="20"/>
          <w:szCs w:val="20"/>
        </w:rPr>
        <w:t>collection</w:t>
      </w:r>
      <w:r w:rsidRPr="00BF2514">
        <w:rPr>
          <w:rFonts w:ascii="Times New Roman" w:eastAsia="Times New Roman" w:hAnsi="Times New Roman" w:cs="Times New Roman"/>
          <w:sz w:val="24"/>
          <w:szCs w:val="24"/>
        </w:rPr>
        <w:t xml:space="preserve"> is a common term, its specific meaning is often based on the context in which it is used. </w:t>
      </w:r>
      <w:del w:id="61" w:author="Carl Reed" w:date="2022-04-29T12:02:00Z">
        <w:r w:rsidRPr="00BF2514" w:rsidDel="00BF2514">
          <w:rPr>
            <w:rFonts w:ascii="Times New Roman" w:eastAsia="Times New Roman" w:hAnsi="Times New Roman" w:cs="Times New Roman"/>
            <w:sz w:val="24"/>
            <w:szCs w:val="24"/>
          </w:rPr>
          <w:delText>Since we are</w:delText>
        </w:r>
      </w:del>
      <w:ins w:id="62" w:author="Carl Reed" w:date="2022-04-29T12:02:00Z">
        <w:r>
          <w:rPr>
            <w:rFonts w:ascii="Times New Roman" w:eastAsia="Times New Roman" w:hAnsi="Times New Roman" w:cs="Times New Roman"/>
            <w:sz w:val="24"/>
            <w:szCs w:val="24"/>
          </w:rPr>
          <w:t>Given the focus on</w:t>
        </w:r>
      </w:ins>
      <w:r w:rsidRPr="00BF2514">
        <w:rPr>
          <w:rFonts w:ascii="Times New Roman" w:eastAsia="Times New Roman" w:hAnsi="Times New Roman" w:cs="Times New Roman"/>
          <w:sz w:val="24"/>
          <w:szCs w:val="24"/>
        </w:rPr>
        <w:t xml:space="preserve"> addressing geospatial data, </w:t>
      </w:r>
      <w:del w:id="63" w:author="Carl Reed" w:date="2022-04-29T12:02:00Z">
        <w:r w:rsidRPr="00BF2514" w:rsidDel="00BF2514">
          <w:rPr>
            <w:rFonts w:ascii="Times New Roman" w:eastAsia="Times New Roman" w:hAnsi="Times New Roman" w:cs="Times New Roman"/>
            <w:sz w:val="24"/>
            <w:szCs w:val="24"/>
          </w:rPr>
          <w:delText xml:space="preserve">we need </w:delText>
        </w:r>
      </w:del>
      <w:r w:rsidRPr="00BF2514">
        <w:rPr>
          <w:rFonts w:ascii="Times New Roman" w:eastAsia="Times New Roman" w:hAnsi="Times New Roman" w:cs="Times New Roman"/>
          <w:sz w:val="24"/>
          <w:szCs w:val="24"/>
        </w:rPr>
        <w:t>a definition that reflects the unique characteristics of geospatial data collections</w:t>
      </w:r>
      <w:ins w:id="64" w:author="Carl Reed" w:date="2022-04-29T12:02:00Z">
        <w:r>
          <w:rPr>
            <w:rFonts w:ascii="Times New Roman" w:eastAsia="Times New Roman" w:hAnsi="Times New Roman" w:cs="Times New Roman"/>
            <w:sz w:val="24"/>
            <w:szCs w:val="24"/>
          </w:rPr>
          <w:t xml:space="preserve"> is needed</w:t>
        </w:r>
      </w:ins>
      <w:r w:rsidRPr="00BF2514">
        <w:rPr>
          <w:rFonts w:ascii="Times New Roman" w:eastAsia="Times New Roman" w:hAnsi="Times New Roman" w:cs="Times New Roman"/>
          <w:sz w:val="24"/>
          <w:szCs w:val="24"/>
        </w:rPr>
        <w:t xml:space="preserve">. Therefore, </w:t>
      </w:r>
      <w:r w:rsidRPr="00BF2514">
        <w:rPr>
          <w:rFonts w:ascii="Times New Roman" w:eastAsia="Times New Roman" w:hAnsi="Times New Roman" w:cs="Times New Roman"/>
          <w:b/>
          <w:bCs/>
          <w:sz w:val="24"/>
          <w:szCs w:val="24"/>
        </w:rPr>
        <w:t>for purposes of this standard</w:t>
      </w:r>
      <w:r w:rsidRPr="00BF2514">
        <w:rPr>
          <w:rFonts w:ascii="Times New Roman" w:eastAsia="Times New Roman" w:hAnsi="Times New Roman" w:cs="Times New Roman"/>
          <w:sz w:val="24"/>
          <w:szCs w:val="24"/>
        </w:rPr>
        <w:t>, a collection is defined as follows:</w:t>
      </w:r>
    </w:p>
    <w:p w:rsidR="00BF2514" w:rsidRPr="00BF2514" w:rsidRDefault="00BF2514" w:rsidP="00BF251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1" w:anchor="collection-definition" w:history="1">
        <w:r w:rsidRPr="00BF2514">
          <w:rPr>
            <w:rFonts w:ascii="Times New Roman" w:eastAsia="Times New Roman" w:hAnsi="Times New Roman" w:cs="Times New Roman"/>
            <w:color w:val="0000FF"/>
            <w:sz w:val="24"/>
            <w:szCs w:val="24"/>
            <w:u w:val="single"/>
          </w:rPr>
          <w:t>Collection</w:t>
        </w:r>
      </w:hyperlink>
      <w:r w:rsidRPr="00BF2514">
        <w:rPr>
          <w:rFonts w:ascii="Times New Roman" w:eastAsia="Times New Roman" w:hAnsi="Times New Roman" w:cs="Times New Roman"/>
          <w:sz w:val="24"/>
          <w:szCs w:val="24"/>
        </w:rPr>
        <w:t xml:space="preserve">: A geospatial resource that may be available as one or more sub-resource </w:t>
      </w:r>
      <w:commentRangeStart w:id="65"/>
      <w:r w:rsidRPr="00BF2514">
        <w:rPr>
          <w:rFonts w:ascii="Times New Roman" w:eastAsia="Times New Roman" w:hAnsi="Times New Roman" w:cs="Times New Roman"/>
          <w:sz w:val="24"/>
          <w:szCs w:val="24"/>
        </w:rPr>
        <w:t xml:space="preserve">distributions that conform to one or more OGC API </w:t>
      </w:r>
      <w:commentRangeEnd w:id="65"/>
      <w:r>
        <w:rPr>
          <w:rStyle w:val="CommentReference"/>
        </w:rPr>
        <w:commentReference w:id="65"/>
      </w:r>
      <w:r w:rsidRPr="00BF2514">
        <w:rPr>
          <w:rFonts w:ascii="Times New Roman" w:eastAsia="Times New Roman" w:hAnsi="Times New Roman" w:cs="Times New Roman"/>
          <w:sz w:val="24"/>
          <w:szCs w:val="24"/>
        </w:rPr>
        <w:t>standards.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OGC Web API standards should extend this definition to address the specific properties of the resources they describe.</w:t>
      </w:r>
    </w:p>
    <w:p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7.2. Views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collection of geospatial data may be represented in more than one way. For example, a point cloud may be represented as a collection of Features, </w:t>
      </w:r>
      <w:del w:id="66" w:author="Carl Reed" w:date="2022-04-29T12:04:00Z">
        <w:r w:rsidRPr="00BF2514" w:rsidDel="00BF2514">
          <w:rPr>
            <w:rFonts w:ascii="Times New Roman" w:eastAsia="Times New Roman" w:hAnsi="Times New Roman" w:cs="Times New Roman"/>
            <w:sz w:val="24"/>
            <w:szCs w:val="24"/>
          </w:rPr>
          <w:delText xml:space="preserve">or </w:delText>
        </w:r>
      </w:del>
      <w:r w:rsidRPr="00BF2514">
        <w:rPr>
          <w:rFonts w:ascii="Times New Roman" w:eastAsia="Times New Roman" w:hAnsi="Times New Roman" w:cs="Times New Roman"/>
          <w:sz w:val="24"/>
          <w:szCs w:val="24"/>
        </w:rPr>
        <w:t xml:space="preserve">as </w:t>
      </w:r>
      <w:proofErr w:type="gramStart"/>
      <w:r w:rsidRPr="00BF2514">
        <w:rPr>
          <w:rFonts w:ascii="Times New Roman" w:eastAsia="Times New Roman" w:hAnsi="Times New Roman" w:cs="Times New Roman"/>
          <w:sz w:val="24"/>
          <w:szCs w:val="24"/>
        </w:rPr>
        <w:t xml:space="preserve">a </w:t>
      </w:r>
      <w:del w:id="67" w:author="Carl Reed" w:date="2022-04-29T12:04:00Z">
        <w:r w:rsidRPr="00BF2514" w:rsidDel="00BF2514">
          <w:rPr>
            <w:rFonts w:ascii="Times New Roman" w:eastAsia="Times New Roman" w:hAnsi="Times New Roman" w:cs="Times New Roman"/>
            <w:sz w:val="24"/>
            <w:szCs w:val="24"/>
          </w:rPr>
          <w:delText>C</w:delText>
        </w:r>
      </w:del>
      <w:ins w:id="68" w:author="Carl Reed" w:date="2022-04-29T12:04:00Z">
        <w:r>
          <w:rPr>
            <w:rFonts w:ascii="Times New Roman" w:eastAsia="Times New Roman" w:hAnsi="Times New Roman" w:cs="Times New Roman"/>
            <w:sz w:val="24"/>
            <w:szCs w:val="24"/>
          </w:rPr>
          <w:t>c</w:t>
        </w:r>
      </w:ins>
      <w:r w:rsidRPr="00BF2514">
        <w:rPr>
          <w:rFonts w:ascii="Times New Roman" w:eastAsia="Times New Roman" w:hAnsi="Times New Roman" w:cs="Times New Roman"/>
          <w:sz w:val="24"/>
          <w:szCs w:val="24"/>
        </w:rPr>
        <w:t>overage</w:t>
      </w:r>
      <w:proofErr w:type="gramEnd"/>
      <w:r w:rsidRPr="00BF2514">
        <w:rPr>
          <w:rFonts w:ascii="Times New Roman" w:eastAsia="Times New Roman" w:hAnsi="Times New Roman" w:cs="Times New Roman"/>
          <w:sz w:val="24"/>
          <w:szCs w:val="24"/>
        </w:rPr>
        <w:t xml:space="preserve">, or as a color-coded map. Each is a </w:t>
      </w:r>
      <w:ins w:id="69" w:author="Carl Reed" w:date="2022-04-29T12:04:00Z">
        <w:r>
          <w:rPr>
            <w:rFonts w:ascii="Times New Roman" w:eastAsia="Times New Roman" w:hAnsi="Times New Roman" w:cs="Times New Roman"/>
            <w:sz w:val="24"/>
            <w:szCs w:val="24"/>
          </w:rPr>
          <w:t xml:space="preserve">different </w:t>
        </w:r>
      </w:ins>
      <w:r w:rsidRPr="00BF2514">
        <w:rPr>
          <w:rFonts w:ascii="Times New Roman" w:eastAsia="Times New Roman" w:hAnsi="Times New Roman" w:cs="Times New Roman"/>
          <w:sz w:val="24"/>
          <w:szCs w:val="24"/>
        </w:rPr>
        <w:t xml:space="preserve">representation of the same data. </w:t>
      </w:r>
      <w:del w:id="70" w:author="Carl Reed" w:date="2022-04-29T12:04:00Z">
        <w:r w:rsidRPr="00BF2514" w:rsidDel="00BF2514">
          <w:rPr>
            <w:rFonts w:ascii="Times New Roman" w:eastAsia="Times New Roman" w:hAnsi="Times New Roman" w:cs="Times New Roman"/>
            <w:sz w:val="24"/>
            <w:szCs w:val="24"/>
          </w:rPr>
          <w:delText xml:space="preserve">But </w:delText>
        </w:r>
      </w:del>
      <w:ins w:id="71" w:author="Carl Reed" w:date="2022-04-29T12:04:00Z">
        <w:r>
          <w:rPr>
            <w:rFonts w:ascii="Times New Roman" w:eastAsia="Times New Roman" w:hAnsi="Times New Roman" w:cs="Times New Roman"/>
            <w:sz w:val="24"/>
            <w:szCs w:val="24"/>
          </w:rPr>
          <w:t>However</w:t>
        </w:r>
        <w:r w:rsidRPr="00BF2514">
          <w:rPr>
            <w:rFonts w:ascii="Times New Roman" w:eastAsia="Times New Roman" w:hAnsi="Times New Roman" w:cs="Times New Roman"/>
            <w:sz w:val="24"/>
            <w:szCs w:val="24"/>
          </w:rPr>
          <w:t xml:space="preserve"> </w:t>
        </w:r>
      </w:ins>
      <w:r w:rsidRPr="00BF2514">
        <w:rPr>
          <w:rFonts w:ascii="Times New Roman" w:eastAsia="Times New Roman" w:hAnsi="Times New Roman" w:cs="Times New Roman"/>
          <w:sz w:val="24"/>
          <w:szCs w:val="24"/>
        </w:rPr>
        <w:t xml:space="preserve">the access methods and returned data structures are very different. OGC Web API standards refer to these representations as </w:t>
      </w:r>
      <w:commentRangeStart w:id="72"/>
      <w:r w:rsidRPr="00BF2514">
        <w:rPr>
          <w:rFonts w:ascii="Courier New" w:eastAsia="Times New Roman" w:hAnsi="Courier New" w:cs="Courier New"/>
          <w:sz w:val="20"/>
          <w:szCs w:val="20"/>
        </w:rPr>
        <w:t>views</w:t>
      </w:r>
      <w:commentRangeEnd w:id="72"/>
      <w:r w:rsidR="00432F83">
        <w:rPr>
          <w:rStyle w:val="CommentReference"/>
        </w:rPr>
        <w:commentReference w:id="72"/>
      </w:r>
      <w:r w:rsidRPr="00BF2514">
        <w:rPr>
          <w:rFonts w:ascii="Times New Roman" w:eastAsia="Times New Roman" w:hAnsi="Times New Roman" w:cs="Times New Roman"/>
          <w:sz w:val="24"/>
          <w:szCs w:val="24"/>
        </w:rPr>
        <w:t>.</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Courier New" w:eastAsia="Times New Roman" w:hAnsi="Courier New" w:cs="Courier New"/>
          <w:sz w:val="20"/>
          <w:szCs w:val="20"/>
        </w:rPr>
        <w:t>Views</w:t>
      </w:r>
      <w:r w:rsidRPr="00BF2514">
        <w:rPr>
          <w:rFonts w:ascii="Times New Roman" w:eastAsia="Times New Roman" w:hAnsi="Times New Roman" w:cs="Times New Roman"/>
          <w:sz w:val="24"/>
          <w:szCs w:val="24"/>
        </w:rPr>
        <w:t xml:space="preserve"> should not be confused with encodings. HTTP content negotiation allows a client to negotiate the </w:t>
      </w:r>
      <w:commentRangeStart w:id="73"/>
      <w:r w:rsidRPr="00BF2514">
        <w:rPr>
          <w:rFonts w:ascii="Times New Roman" w:eastAsia="Times New Roman" w:hAnsi="Times New Roman" w:cs="Times New Roman"/>
          <w:sz w:val="24"/>
          <w:szCs w:val="24"/>
        </w:rPr>
        <w:t>encoding</w:t>
      </w:r>
      <w:commentRangeEnd w:id="73"/>
      <w:r>
        <w:rPr>
          <w:rStyle w:val="CommentReference"/>
        </w:rPr>
        <w:commentReference w:id="73"/>
      </w:r>
      <w:r w:rsidRPr="00BF2514">
        <w:rPr>
          <w:rFonts w:ascii="Times New Roman" w:eastAsia="Times New Roman" w:hAnsi="Times New Roman" w:cs="Times New Roman"/>
          <w:sz w:val="24"/>
          <w:szCs w:val="24"/>
        </w:rPr>
        <w:t xml:space="preserve"> (XML, JSON, etc.) to be used for the returned data. Regardless of the encoding, the underlying data model is the same. A </w:t>
      </w:r>
      <w:r w:rsidRPr="00BF2514">
        <w:rPr>
          <w:rFonts w:ascii="Courier New" w:eastAsia="Times New Roman" w:hAnsi="Courier New" w:cs="Courier New"/>
          <w:sz w:val="20"/>
          <w:szCs w:val="20"/>
        </w:rPr>
        <w:t>view</w:t>
      </w:r>
      <w:r w:rsidRPr="00BF2514">
        <w:rPr>
          <w:rFonts w:ascii="Times New Roman" w:eastAsia="Times New Roman" w:hAnsi="Times New Roman" w:cs="Times New Roman"/>
          <w:sz w:val="24"/>
          <w:szCs w:val="24"/>
        </w:rPr>
        <w:t xml:space="preserve">, on the other hand, is both a data model and a set of access mechanisms. </w:t>
      </w:r>
      <w:ins w:id="74" w:author="Carl Reed" w:date="2022-04-29T12:06:00Z">
        <w:r w:rsidR="00432F83">
          <w:rPr>
            <w:rFonts w:ascii="Times New Roman" w:eastAsia="Times New Roman" w:hAnsi="Times New Roman" w:cs="Times New Roman"/>
            <w:sz w:val="24"/>
            <w:szCs w:val="24"/>
          </w:rPr>
          <w:t>A view</w:t>
        </w:r>
      </w:ins>
      <w:del w:id="75" w:author="Carl Reed" w:date="2022-04-29T12:06:00Z">
        <w:r w:rsidRPr="00BF2514" w:rsidDel="00432F83">
          <w:rPr>
            <w:rFonts w:ascii="Times New Roman" w:eastAsia="Times New Roman" w:hAnsi="Times New Roman" w:cs="Times New Roman"/>
            <w:sz w:val="24"/>
            <w:szCs w:val="24"/>
          </w:rPr>
          <w:delText>It</w:delText>
        </w:r>
      </w:del>
      <w:r w:rsidRPr="00BF2514">
        <w:rPr>
          <w:rFonts w:ascii="Times New Roman" w:eastAsia="Times New Roman" w:hAnsi="Times New Roman" w:cs="Times New Roman"/>
          <w:sz w:val="24"/>
          <w:szCs w:val="24"/>
        </w:rPr>
        <w:t xml:space="preserve"> is an </w:t>
      </w:r>
      <w:del w:id="76" w:author="Carl Reed" w:date="2022-04-29T12:06:00Z">
        <w:r w:rsidRPr="00BF2514" w:rsidDel="00432F83">
          <w:rPr>
            <w:rFonts w:ascii="Times New Roman" w:eastAsia="Times New Roman" w:hAnsi="Times New Roman" w:cs="Times New Roman"/>
            <w:sz w:val="24"/>
            <w:szCs w:val="24"/>
          </w:rPr>
          <w:delText>addressible</w:delText>
        </w:r>
      </w:del>
      <w:ins w:id="77" w:author="Carl Reed" w:date="2022-04-29T12:06:00Z">
        <w:r w:rsidR="00432F83" w:rsidRPr="00BF2514">
          <w:rPr>
            <w:rFonts w:ascii="Times New Roman" w:eastAsia="Times New Roman" w:hAnsi="Times New Roman" w:cs="Times New Roman"/>
            <w:sz w:val="24"/>
            <w:szCs w:val="24"/>
          </w:rPr>
          <w:t>addressable</w:t>
        </w:r>
      </w:ins>
      <w:r w:rsidRPr="00BF2514">
        <w:rPr>
          <w:rFonts w:ascii="Times New Roman" w:eastAsia="Times New Roman" w:hAnsi="Times New Roman" w:cs="Times New Roman"/>
          <w:sz w:val="24"/>
          <w:szCs w:val="24"/>
        </w:rPr>
        <w:t xml:space="preserve"> resource in its own right and must be treated as such.</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API-</w:t>
      </w:r>
      <w:proofErr w:type="spellStart"/>
      <w:r w:rsidRPr="00BF2514">
        <w:rPr>
          <w:rFonts w:ascii="Times New Roman" w:eastAsia="Times New Roman" w:hAnsi="Times New Roman" w:cs="Times New Roman"/>
          <w:sz w:val="24"/>
          <w:szCs w:val="24"/>
        </w:rPr>
        <w:t>GeoData</w:t>
      </w:r>
      <w:proofErr w:type="spellEnd"/>
      <w:r w:rsidRPr="00BF2514">
        <w:rPr>
          <w:rFonts w:ascii="Times New Roman" w:eastAsia="Times New Roman" w:hAnsi="Times New Roman" w:cs="Times New Roman"/>
          <w:sz w:val="24"/>
          <w:szCs w:val="24"/>
        </w:rPr>
        <w:t xml:space="preserve"> Standard does not define any </w:t>
      </w:r>
      <w:r w:rsidRPr="00BF2514">
        <w:rPr>
          <w:rFonts w:ascii="Courier New" w:eastAsia="Times New Roman" w:hAnsi="Courier New" w:cs="Courier New"/>
          <w:sz w:val="20"/>
          <w:szCs w:val="20"/>
        </w:rPr>
        <w:t>views</w:t>
      </w:r>
      <w:r w:rsidRPr="00BF2514">
        <w:rPr>
          <w:rFonts w:ascii="Times New Roman" w:eastAsia="Times New Roman" w:hAnsi="Times New Roman" w:cs="Times New Roman"/>
          <w:sz w:val="24"/>
          <w:szCs w:val="24"/>
        </w:rPr>
        <w:t xml:space="preserve">. These are defined in separate OGC Web API </w:t>
      </w:r>
      <w:del w:id="78" w:author="Carl Reed" w:date="2022-04-29T12:11:00Z">
        <w:r w:rsidRPr="00BF2514" w:rsidDel="00432F83">
          <w:rPr>
            <w:rFonts w:ascii="Times New Roman" w:eastAsia="Times New Roman" w:hAnsi="Times New Roman" w:cs="Times New Roman"/>
            <w:sz w:val="24"/>
            <w:szCs w:val="24"/>
          </w:rPr>
          <w:delText>s</w:delText>
        </w:r>
      </w:del>
      <w:ins w:id="79" w:author="Carl Reed" w:date="2022-04-29T12:11:00Z">
        <w:r w:rsidR="00432F83">
          <w:rPr>
            <w:rFonts w:ascii="Times New Roman" w:eastAsia="Times New Roman" w:hAnsi="Times New Roman" w:cs="Times New Roman"/>
            <w:sz w:val="24"/>
            <w:szCs w:val="24"/>
          </w:rPr>
          <w:t>S</w:t>
        </w:r>
      </w:ins>
      <w:r w:rsidRPr="00BF2514">
        <w:rPr>
          <w:rFonts w:ascii="Times New Roman" w:eastAsia="Times New Roman" w:hAnsi="Times New Roman" w:cs="Times New Roman"/>
          <w:sz w:val="24"/>
          <w:szCs w:val="24"/>
        </w:rPr>
        <w:t>tandards. What is important to understand is how these view-specific standards extend the API-</w:t>
      </w:r>
      <w:proofErr w:type="spellStart"/>
      <w:r w:rsidRPr="00BF2514">
        <w:rPr>
          <w:rFonts w:ascii="Times New Roman" w:eastAsia="Times New Roman" w:hAnsi="Times New Roman" w:cs="Times New Roman"/>
          <w:sz w:val="24"/>
          <w:szCs w:val="24"/>
        </w:rPr>
        <w:t>Geodata</w:t>
      </w:r>
      <w:proofErr w:type="spellEnd"/>
      <w:r w:rsidRPr="00BF2514">
        <w:rPr>
          <w:rFonts w:ascii="Times New Roman" w:eastAsia="Times New Roman" w:hAnsi="Times New Roman" w:cs="Times New Roman"/>
          <w:sz w:val="24"/>
          <w:szCs w:val="24"/>
        </w:rPr>
        <w:t xml:space="preserve"> Standard.</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URI for a view of a collection </w:t>
      </w:r>
      <w:del w:id="80" w:author="Carl Reed" w:date="2022-04-29T12:11:00Z">
        <w:r w:rsidRPr="00BF2514" w:rsidDel="00432F83">
          <w:rPr>
            <w:rFonts w:ascii="Times New Roman" w:eastAsia="Times New Roman" w:hAnsi="Times New Roman" w:cs="Times New Roman"/>
            <w:sz w:val="24"/>
            <w:szCs w:val="24"/>
          </w:rPr>
          <w:delText>folows</w:delText>
        </w:r>
      </w:del>
      <w:ins w:id="81" w:author="Carl Reed" w:date="2022-04-29T12:11:00Z">
        <w:r w:rsidR="00432F83" w:rsidRPr="00BF2514">
          <w:rPr>
            <w:rFonts w:ascii="Times New Roman" w:eastAsia="Times New Roman" w:hAnsi="Times New Roman" w:cs="Times New Roman"/>
            <w:sz w:val="24"/>
            <w:szCs w:val="24"/>
          </w:rPr>
          <w:t>follows</w:t>
        </w:r>
      </w:ins>
      <w:r w:rsidRPr="00BF2514">
        <w:rPr>
          <w:rFonts w:ascii="Times New Roman" w:eastAsia="Times New Roman" w:hAnsi="Times New Roman" w:cs="Times New Roman"/>
          <w:sz w:val="24"/>
          <w:szCs w:val="24"/>
        </w:rPr>
        <w:t xml:space="preserve"> the URI template:</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/collections</w:t>
      </w:r>
      <w:proofErr w:type="gramStart"/>
      <w:r w:rsidRPr="00BF2514">
        <w:rPr>
          <w:rFonts w:ascii="Courier New" w:eastAsia="Times New Roman" w:hAnsi="Courier New" w:cs="Courier New"/>
          <w:sz w:val="20"/>
          <w:szCs w:val="20"/>
        </w:rPr>
        <w:t>/{</w:t>
      </w:r>
      <w:proofErr w:type="spellStart"/>
      <w:proofErr w:type="gramEnd"/>
      <w:r w:rsidRPr="00BF2514">
        <w:rPr>
          <w:rFonts w:ascii="Courier New" w:eastAsia="Times New Roman" w:hAnsi="Courier New" w:cs="Courier New"/>
          <w:sz w:val="20"/>
          <w:szCs w:val="20"/>
        </w:rPr>
        <w:t>collectionId</w:t>
      </w:r>
      <w:proofErr w:type="spellEnd"/>
      <w:r w:rsidRPr="00BF2514">
        <w:rPr>
          <w:rFonts w:ascii="Courier New" w:eastAsia="Times New Roman" w:hAnsi="Courier New" w:cs="Courier New"/>
          <w:sz w:val="20"/>
          <w:szCs w:val="20"/>
        </w:rPr>
        <w:t>}/{</w:t>
      </w:r>
      <w:proofErr w:type="spellStart"/>
      <w:r w:rsidRPr="00BF2514">
        <w:rPr>
          <w:rFonts w:ascii="Courier New" w:eastAsia="Times New Roman" w:hAnsi="Courier New" w:cs="Courier New"/>
          <w:sz w:val="20"/>
          <w:szCs w:val="20"/>
        </w:rPr>
        <w:t>viewId</w:t>
      </w:r>
      <w:proofErr w:type="spellEnd"/>
      <w:r w:rsidRPr="00BF2514">
        <w:rPr>
          <w:rFonts w:ascii="Courier New" w:eastAsia="Times New Roman" w:hAnsi="Courier New" w:cs="Courier New"/>
          <w:sz w:val="20"/>
          <w:szCs w:val="20"/>
        </w:rPr>
        <w:t>}</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lastRenderedPageBreak/>
        <w:t>Where:</w:t>
      </w:r>
    </w:p>
    <w:p w:rsidR="00BF2514" w:rsidRPr="00BF2514" w:rsidRDefault="00BF2514" w:rsidP="00BF251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BF2514">
        <w:rPr>
          <w:rFonts w:ascii="Times New Roman" w:eastAsia="Times New Roman" w:hAnsi="Times New Roman" w:cs="Times New Roman"/>
          <w:sz w:val="24"/>
          <w:szCs w:val="24"/>
        </w:rPr>
        <w:t>collectionId</w:t>
      </w:r>
      <w:proofErr w:type="spellEnd"/>
      <w:r w:rsidRPr="00BF2514">
        <w:rPr>
          <w:rFonts w:ascii="Times New Roman" w:eastAsia="Times New Roman" w:hAnsi="Times New Roman" w:cs="Times New Roman"/>
          <w:sz w:val="24"/>
          <w:szCs w:val="24"/>
        </w:rPr>
        <w:t xml:space="preserve"> = an identifier for the collection</w:t>
      </w:r>
    </w:p>
    <w:p w:rsidR="00BF2514" w:rsidRPr="00BF2514" w:rsidRDefault="00BF2514" w:rsidP="00BF2514">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2514">
        <w:rPr>
          <w:rFonts w:ascii="Times New Roman" w:eastAsia="Times New Roman" w:hAnsi="Times New Roman" w:cs="Times New Roman"/>
          <w:sz w:val="24"/>
          <w:szCs w:val="24"/>
        </w:rPr>
        <w:t>viewId</w:t>
      </w:r>
      <w:proofErr w:type="spellEnd"/>
      <w:proofErr w:type="gramEnd"/>
      <w:r w:rsidRPr="00BF2514">
        <w:rPr>
          <w:rFonts w:ascii="Times New Roman" w:eastAsia="Times New Roman" w:hAnsi="Times New Roman" w:cs="Times New Roman"/>
          <w:sz w:val="24"/>
          <w:szCs w:val="24"/>
        </w:rPr>
        <w:t xml:space="preserve"> = an identifier for the type of view.</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So the URIs for the point cloud described above could be:</w:t>
      </w:r>
    </w:p>
    <w:p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Features: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/items</w:t>
      </w:r>
    </w:p>
    <w:p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w:t>
      </w:r>
      <w:del w:id="82" w:author="Carl Reed" w:date="2022-04-29T12:12:00Z">
        <w:r w:rsidRPr="00BF2514" w:rsidDel="00432F83">
          <w:rPr>
            <w:rFonts w:ascii="Times New Roman" w:eastAsia="Times New Roman" w:hAnsi="Times New Roman" w:cs="Times New Roman"/>
            <w:sz w:val="24"/>
            <w:szCs w:val="24"/>
          </w:rPr>
          <w:delText>c</w:delText>
        </w:r>
      </w:del>
      <w:ins w:id="83" w:author="Carl Reed" w:date="2022-04-29T12:12:00Z">
        <w:r w:rsidR="00432F83">
          <w:rPr>
            <w:rFonts w:ascii="Times New Roman" w:eastAsia="Times New Roman" w:hAnsi="Times New Roman" w:cs="Times New Roman"/>
            <w:sz w:val="24"/>
            <w:szCs w:val="24"/>
          </w:rPr>
          <w:t>C</w:t>
        </w:r>
      </w:ins>
      <w:r w:rsidRPr="00BF2514">
        <w:rPr>
          <w:rFonts w:ascii="Times New Roman" w:eastAsia="Times New Roman" w:hAnsi="Times New Roman" w:cs="Times New Roman"/>
          <w:sz w:val="24"/>
          <w:szCs w:val="24"/>
        </w:rPr>
        <w:t xml:space="preserve">overages: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/coverage</w:t>
      </w:r>
    </w:p>
    <w:p w:rsidR="00BF2514" w:rsidRPr="00BF2514" w:rsidRDefault="00BF2514" w:rsidP="00BF251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Maps: </w:t>
      </w:r>
      <w:r w:rsidRPr="00BF2514">
        <w:rPr>
          <w:rFonts w:ascii="Courier New" w:eastAsia="Times New Roman" w:hAnsi="Courier New" w:cs="Courier New"/>
          <w:sz w:val="20"/>
          <w:szCs w:val="20"/>
        </w:rPr>
        <w:t>/collections/</w:t>
      </w:r>
      <w:proofErr w:type="spellStart"/>
      <w:r w:rsidRPr="00BF2514">
        <w:rPr>
          <w:rFonts w:ascii="Courier New" w:eastAsia="Times New Roman" w:hAnsi="Courier New" w:cs="Courier New"/>
          <w:sz w:val="20"/>
          <w:szCs w:val="20"/>
        </w:rPr>
        <w:t>mycollection</w:t>
      </w:r>
      <w:proofErr w:type="spellEnd"/>
      <w:r w:rsidRPr="00BF2514">
        <w:rPr>
          <w:rFonts w:ascii="Courier New" w:eastAsia="Times New Roman" w:hAnsi="Courier New" w:cs="Courier New"/>
          <w:sz w:val="20"/>
          <w:szCs w:val="20"/>
        </w:rPr>
        <w:t>/maps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The view identifiers are maintained as a controlled vocabulary by the OGC.</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Additional information on Views is provided in the </w:t>
      </w:r>
      <w:hyperlink r:id="rId92" w:anchor="views-section" w:history="1">
        <w:r w:rsidRPr="00BF2514">
          <w:rPr>
            <w:rFonts w:ascii="Times New Roman" w:eastAsia="Times New Roman" w:hAnsi="Times New Roman" w:cs="Times New Roman"/>
            <w:color w:val="0000FF"/>
            <w:sz w:val="24"/>
            <w:szCs w:val="24"/>
            <w:u w:val="single"/>
          </w:rPr>
          <w:t>OGC API - Common Users Guide</w:t>
        </w:r>
      </w:hyperlink>
      <w:r w:rsidRPr="00BF2514">
        <w:rPr>
          <w:rFonts w:ascii="Times New Roman" w:eastAsia="Times New Roman" w:hAnsi="Times New Roman" w:cs="Times New Roman"/>
          <w:sz w:val="24"/>
          <w:szCs w:val="24"/>
        </w:rPr>
        <w:t>.</w:t>
      </w:r>
    </w:p>
    <w:p w:rsidR="00BF2514" w:rsidRPr="00BF2514" w:rsidRDefault="00BF2514" w:rsidP="00BF2514">
      <w:pPr>
        <w:spacing w:before="100" w:beforeAutospacing="1" w:after="100" w:afterAutospacing="1" w:line="240" w:lineRule="auto"/>
        <w:outlineLvl w:val="1"/>
        <w:rPr>
          <w:rFonts w:ascii="Times New Roman" w:eastAsia="Times New Roman" w:hAnsi="Times New Roman" w:cs="Times New Roman"/>
          <w:b/>
          <w:bCs/>
          <w:sz w:val="36"/>
          <w:szCs w:val="36"/>
        </w:rPr>
      </w:pPr>
      <w:r w:rsidRPr="00BF2514">
        <w:rPr>
          <w:rFonts w:ascii="Times New Roman" w:eastAsia="Times New Roman" w:hAnsi="Times New Roman" w:cs="Times New Roman"/>
          <w:b/>
          <w:bCs/>
          <w:sz w:val="36"/>
          <w:szCs w:val="36"/>
        </w:rPr>
        <w:t>8. Requirements Class "Collections"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230"/>
      </w:tblGrid>
      <w:tr w:rsidR="00BF2514" w:rsidRPr="00BF2514" w:rsidTr="00BF2514">
        <w:trPr>
          <w:tblCellSpacing w:w="15" w:type="dxa"/>
        </w:trPr>
        <w:tc>
          <w:tcPr>
            <w:tcW w:w="0" w:type="auto"/>
            <w:gridSpan w:val="2"/>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Requirements Class</w:t>
            </w:r>
          </w:p>
        </w:tc>
      </w:tr>
      <w:tr w:rsidR="00BF2514" w:rsidRPr="00BF2514" w:rsidTr="00BF2514">
        <w:trPr>
          <w:tblCellSpacing w:w="15" w:type="dxa"/>
        </w:trPr>
        <w:tc>
          <w:tcPr>
            <w:tcW w:w="0" w:type="auto"/>
            <w:gridSpan w:val="2"/>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hyperlink r:id="rId93" w:history="1">
              <w:r w:rsidRPr="00BF2514">
                <w:rPr>
                  <w:rFonts w:ascii="Times New Roman" w:eastAsia="Times New Roman" w:hAnsi="Times New Roman" w:cs="Times New Roman"/>
                  <w:color w:val="0000FF"/>
                  <w:sz w:val="24"/>
                  <w:szCs w:val="24"/>
                  <w:u w:val="single"/>
                </w:rPr>
                <w:t>http://www.opengis.net/spec/ogcapi-common-2/1.0/req/collections</w:t>
              </w:r>
            </w:hyperlink>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Target type</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Web API</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Dependency</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hyperlink r:id="rId94" w:anchor="rfc7231" w:history="1">
              <w:r w:rsidRPr="00BF2514">
                <w:rPr>
                  <w:rFonts w:ascii="Times New Roman" w:eastAsia="Times New Roman" w:hAnsi="Times New Roman" w:cs="Times New Roman"/>
                  <w:color w:val="0000FF"/>
                  <w:sz w:val="24"/>
                  <w:szCs w:val="24"/>
                  <w:u w:val="single"/>
                </w:rPr>
                <w:t>IETF RFC 7231, Hypertext Transfer Protocol (HTTP/1.1): Semantics and Content</w:t>
              </w:r>
            </w:hyperlink>
          </w:p>
        </w:tc>
      </w:tr>
    </w:tbl>
    <w:p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5"/>
        <w:gridCol w:w="6960"/>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1</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-dependency-http</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SHALL conform to </w:t>
            </w:r>
            <w:hyperlink r:id="rId95" w:anchor="rfc7231" w:history="1">
              <w:r w:rsidRPr="00BF2514">
                <w:rPr>
                  <w:rFonts w:ascii="Times New Roman" w:eastAsia="Times New Roman" w:hAnsi="Times New Roman" w:cs="Times New Roman"/>
                  <w:color w:val="0000FF"/>
                  <w:sz w:val="24"/>
                  <w:szCs w:val="24"/>
                  <w:u w:val="single"/>
                </w:rPr>
                <w:t>HTTP 1.1</w:t>
              </w:r>
            </w:hyperlink>
            <w:r w:rsidRPr="00BF2514">
              <w:rPr>
                <w:rFonts w:ascii="Times New Roman" w:eastAsia="Times New Roman" w:hAnsi="Times New Roman" w:cs="Times New Roman"/>
                <w:sz w:val="24"/>
                <w:szCs w:val="24"/>
              </w:rPr>
              <w:t>.</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the API supports HTTPS, then the implementation SHALL also conform to </w:t>
            </w:r>
            <w:hyperlink r:id="rId96" w:anchor="rfc2818" w:history="1">
              <w:r w:rsidRPr="00BF2514">
                <w:rPr>
                  <w:rFonts w:ascii="Times New Roman" w:eastAsia="Times New Roman" w:hAnsi="Times New Roman" w:cs="Times New Roman"/>
                  <w:color w:val="0000FF"/>
                  <w:sz w:val="24"/>
                  <w:szCs w:val="24"/>
                  <w:u w:val="single"/>
                </w:rPr>
                <w:t>HTTP over TLS</w:t>
              </w:r>
            </w:hyperlink>
            <w:r w:rsidRPr="00BF2514">
              <w:rPr>
                <w:rFonts w:ascii="Times New Roman" w:eastAsia="Times New Roman" w:hAnsi="Times New Roman" w:cs="Times New Roman"/>
                <w:sz w:val="24"/>
                <w:szCs w:val="24"/>
              </w:rPr>
              <w:t>.</w:t>
            </w:r>
          </w:p>
        </w:tc>
      </w:tr>
    </w:tbl>
    <w:p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8"/>
        <w:gridCol w:w="6577"/>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1</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/rec/collections/rec-dependency-core</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w:t>
            </w:r>
            <w:commentRangeStart w:id="84"/>
            <w:r w:rsidRPr="00BF2514">
              <w:rPr>
                <w:rFonts w:ascii="Times New Roman" w:eastAsia="Times New Roman" w:hAnsi="Times New Roman" w:cs="Times New Roman"/>
                <w:sz w:val="24"/>
                <w:szCs w:val="24"/>
              </w:rPr>
              <w:t xml:space="preserve">SHOULD demonstrate conformance </w:t>
            </w:r>
            <w:commentRangeEnd w:id="84"/>
            <w:r w:rsidR="001330E5">
              <w:rPr>
                <w:rStyle w:val="CommentReference"/>
              </w:rPr>
              <w:commentReference w:id="84"/>
            </w:r>
            <w:r w:rsidRPr="00BF2514">
              <w:rPr>
                <w:rFonts w:ascii="Times New Roman" w:eastAsia="Times New Roman" w:hAnsi="Times New Roman" w:cs="Times New Roman"/>
                <w:sz w:val="24"/>
                <w:szCs w:val="24"/>
              </w:rPr>
              <w:t xml:space="preserve">with the </w:t>
            </w:r>
            <w:r w:rsidRPr="00BF2514">
              <w:rPr>
                <w:rFonts w:ascii="Courier New" w:eastAsia="Times New Roman" w:hAnsi="Courier New" w:cs="Courier New"/>
                <w:sz w:val="20"/>
                <w:szCs w:val="20"/>
              </w:rPr>
              <w:t>Core</w:t>
            </w:r>
            <w:r w:rsidRPr="00BF2514">
              <w:rPr>
                <w:rFonts w:ascii="Times New Roman" w:eastAsia="Times New Roman" w:hAnsi="Times New Roman" w:cs="Times New Roman"/>
                <w:sz w:val="24"/>
                <w:szCs w:val="24"/>
              </w:rPr>
              <w:t xml:space="preserve"> Conformance Class defined in OGC API - Common Part 1.</w:t>
            </w:r>
          </w:p>
        </w:tc>
      </w:tr>
    </w:tbl>
    <w:p w:rsidR="00BF2514" w:rsidRPr="00BF2514" w:rsidRDefault="00BF2514" w:rsidP="00BF25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5"/>
        <w:gridCol w:w="6580"/>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2</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/rec/collections/rec-dependency-landing-page</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An implementation of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Requirements Class </w:t>
            </w:r>
            <w:commentRangeStart w:id="85"/>
            <w:r w:rsidRPr="00BF2514">
              <w:rPr>
                <w:rFonts w:ascii="Times New Roman" w:eastAsia="Times New Roman" w:hAnsi="Times New Roman" w:cs="Times New Roman"/>
                <w:sz w:val="24"/>
                <w:szCs w:val="24"/>
              </w:rPr>
              <w:t xml:space="preserve">SHOULD demonstrate conformance </w:t>
            </w:r>
            <w:commentRangeEnd w:id="85"/>
            <w:r w:rsidR="001330E5">
              <w:rPr>
                <w:rStyle w:val="CommentReference"/>
              </w:rPr>
              <w:commentReference w:id="85"/>
            </w:r>
            <w:r w:rsidRPr="00BF2514">
              <w:rPr>
                <w:rFonts w:ascii="Times New Roman" w:eastAsia="Times New Roman" w:hAnsi="Times New Roman" w:cs="Times New Roman"/>
                <w:sz w:val="24"/>
                <w:szCs w:val="24"/>
              </w:rPr>
              <w:t xml:space="preserve">with the </w:t>
            </w:r>
            <w:r w:rsidRPr="00BF2514">
              <w:rPr>
                <w:rFonts w:ascii="Courier New" w:eastAsia="Times New Roman" w:hAnsi="Courier New" w:cs="Courier New"/>
                <w:sz w:val="20"/>
                <w:szCs w:val="20"/>
              </w:rPr>
              <w:t>Landing Page</w:t>
            </w:r>
            <w:r w:rsidRPr="00BF2514">
              <w:rPr>
                <w:rFonts w:ascii="Times New Roman" w:eastAsia="Times New Roman" w:hAnsi="Times New Roman" w:cs="Times New Roman"/>
                <w:sz w:val="24"/>
                <w:szCs w:val="24"/>
              </w:rPr>
              <w:t xml:space="preserve"> Conformance Class defined in OGC API - Common Part 1.</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Requirements Class describes the resources and operations used to describe and access resource collections exposed through an OGC Web API. </w:t>
      </w:r>
      <w:ins w:id="86" w:author="Carl Reed" w:date="2022-05-02T10:22:00Z">
        <w:r w:rsidR="001330E5">
          <w:rPr>
            <w:rFonts w:ascii="Times New Roman" w:eastAsia="Times New Roman" w:hAnsi="Times New Roman" w:cs="Times New Roman"/>
            <w:sz w:val="24"/>
            <w:szCs w:val="24"/>
          </w:rPr>
          <w:t>This Class</w:t>
        </w:r>
      </w:ins>
      <w:del w:id="87" w:author="Carl Reed" w:date="2022-05-02T10:22:00Z">
        <w:r w:rsidRPr="00BF2514" w:rsidDel="001330E5">
          <w:rPr>
            <w:rFonts w:ascii="Times New Roman" w:eastAsia="Times New Roman" w:hAnsi="Times New Roman" w:cs="Times New Roman"/>
            <w:sz w:val="24"/>
            <w:szCs w:val="24"/>
          </w:rPr>
          <w:delText>It</w:delText>
        </w:r>
      </w:del>
      <w:r w:rsidRPr="00BF2514">
        <w:rPr>
          <w:rFonts w:ascii="Times New Roman" w:eastAsia="Times New Roman" w:hAnsi="Times New Roman" w:cs="Times New Roman"/>
          <w:sz w:val="24"/>
          <w:szCs w:val="24"/>
        </w:rPr>
        <w:t xml:space="preserve"> does not include any requirements about how resources are aggregated into collections nor about the aggregated </w:t>
      </w:r>
      <w:r w:rsidRPr="00BF2514">
        <w:rPr>
          <w:rFonts w:ascii="Times New Roman" w:eastAsia="Times New Roman" w:hAnsi="Times New Roman" w:cs="Times New Roman"/>
          <w:sz w:val="24"/>
          <w:szCs w:val="24"/>
        </w:rPr>
        <w:lastRenderedPageBreak/>
        <w:t xml:space="preserve">resources themselves. That detail is reserved for resource-specific OGC Web API standards (see </w:t>
      </w:r>
      <w:hyperlink r:id="rId97" w:anchor="views-introduction" w:history="1">
        <w:r w:rsidRPr="00BF2514">
          <w:rPr>
            <w:rFonts w:ascii="Times New Roman" w:eastAsia="Times New Roman" w:hAnsi="Times New Roman" w:cs="Times New Roman"/>
            <w:color w:val="0000FF"/>
            <w:sz w:val="24"/>
            <w:szCs w:val="24"/>
            <w:u w:val="single"/>
          </w:rPr>
          <w:t>Views Section</w:t>
        </w:r>
      </w:hyperlink>
      <w:r w:rsidRPr="00BF2514">
        <w:rPr>
          <w:rFonts w:ascii="Times New Roman" w:eastAsia="Times New Roman" w:hAnsi="Times New Roman" w:cs="Times New Roman"/>
          <w:sz w:val="24"/>
          <w:szCs w:val="24"/>
        </w:rPr>
        <w:t>).</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commentRangeStart w:id="88"/>
      <w:r w:rsidRPr="00BF2514">
        <w:rPr>
          <w:rFonts w:ascii="Times New Roman" w:eastAsia="Times New Roman" w:hAnsi="Times New Roman" w:cs="Times New Roman"/>
          <w:sz w:val="24"/>
          <w:szCs w:val="24"/>
        </w:rPr>
        <w:t xml:space="preserve">The two resources </w:t>
      </w:r>
      <w:commentRangeEnd w:id="88"/>
      <w:r w:rsidR="001330E5">
        <w:rPr>
          <w:rStyle w:val="CommentReference"/>
        </w:rPr>
        <w:commentReference w:id="88"/>
      </w:r>
      <w:r w:rsidRPr="00BF2514">
        <w:rPr>
          <w:rFonts w:ascii="Times New Roman" w:eastAsia="Times New Roman" w:hAnsi="Times New Roman" w:cs="Times New Roman"/>
          <w:sz w:val="24"/>
          <w:szCs w:val="24"/>
        </w:rPr>
        <w:t xml:space="preserve">and their operations are defined in this Requirements Class. They are summarized in </w:t>
      </w:r>
      <w:hyperlink r:id="rId98" w:anchor="collection-resources" w:history="1">
        <w:r w:rsidRPr="00BF2514">
          <w:rPr>
            <w:rFonts w:ascii="Times New Roman" w:eastAsia="Times New Roman" w:hAnsi="Times New Roman" w:cs="Times New Roman"/>
            <w:color w:val="0000FF"/>
            <w:sz w:val="24"/>
            <w:szCs w:val="24"/>
            <w:u w:val="single"/>
          </w:rPr>
          <w:t>Table 2</w:t>
        </w:r>
      </w:hyperlink>
      <w:r w:rsidRPr="00BF2514">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169"/>
        <w:gridCol w:w="2610"/>
        <w:gridCol w:w="1110"/>
        <w:gridCol w:w="3616"/>
      </w:tblGrid>
      <w:tr w:rsidR="00BF2514" w:rsidRPr="00BF2514" w:rsidTr="00BF2514">
        <w:trPr>
          <w:tblHeader/>
          <w:tblCellSpacing w:w="15" w:type="dxa"/>
        </w:trPr>
        <w:tc>
          <w:tcPr>
            <w:tcW w:w="0" w:type="auto"/>
            <w:gridSpan w:val="4"/>
            <w:tcBorders>
              <w:top w:val="nil"/>
              <w:left w:val="nil"/>
              <w:bottom w:val="nil"/>
              <w:right w:val="nil"/>
            </w:tcBorders>
            <w:shd w:val="clear" w:color="auto" w:fill="FFFFFF"/>
            <w:vAlign w:val="center"/>
            <w:hideMark/>
          </w:tcPr>
          <w:p w:rsidR="00BF2514" w:rsidRPr="00BF2514" w:rsidRDefault="00BF2514" w:rsidP="00BF2514">
            <w:pPr>
              <w:spacing w:after="0" w:line="240" w:lineRule="auto"/>
              <w:jc w:val="center"/>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Table 2. Collection Resources</w:t>
            </w:r>
          </w:p>
        </w:tc>
      </w:tr>
      <w:tr w:rsidR="00BF2514" w:rsidRPr="00BF2514" w:rsidTr="00BF2514">
        <w:trPr>
          <w:tblHeader/>
          <w:tblCellSpacing w:w="15" w:type="dxa"/>
        </w:trPr>
        <w:tc>
          <w:tcPr>
            <w:tcW w:w="0" w:type="auto"/>
            <w:shd w:val="clear" w:color="auto" w:fill="FFFFFF"/>
            <w:vAlign w:val="center"/>
            <w:hideMark/>
          </w:tcPr>
          <w:p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Resource</w:t>
            </w:r>
          </w:p>
        </w:tc>
        <w:tc>
          <w:tcPr>
            <w:tcW w:w="0" w:type="auto"/>
            <w:shd w:val="clear" w:color="auto" w:fill="FFFFFF"/>
            <w:vAlign w:val="center"/>
            <w:hideMark/>
          </w:tcPr>
          <w:p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URI</w:t>
            </w:r>
          </w:p>
        </w:tc>
        <w:tc>
          <w:tcPr>
            <w:tcW w:w="0" w:type="auto"/>
            <w:shd w:val="clear" w:color="auto" w:fill="FFFFFF"/>
            <w:vAlign w:val="center"/>
            <w:hideMark/>
          </w:tcPr>
          <w:p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HTTP Method</w:t>
            </w:r>
          </w:p>
        </w:tc>
        <w:tc>
          <w:tcPr>
            <w:tcW w:w="0" w:type="auto"/>
            <w:shd w:val="clear" w:color="auto" w:fill="FFFFFF"/>
            <w:vAlign w:val="center"/>
            <w:hideMark/>
          </w:tcPr>
          <w:p w:rsidR="00BF2514" w:rsidRPr="00BF2514" w:rsidRDefault="00BF2514" w:rsidP="00BF2514">
            <w:pPr>
              <w:spacing w:after="0" w:line="240" w:lineRule="auto"/>
              <w:jc w:val="center"/>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Description</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hyperlink r:id="rId99" w:anchor="collections-metadata" w:history="1">
              <w:r w:rsidRPr="00BF2514">
                <w:rPr>
                  <w:rFonts w:ascii="Times New Roman" w:eastAsia="Times New Roman" w:hAnsi="Times New Roman" w:cs="Times New Roman"/>
                  <w:color w:val="0000FF"/>
                  <w:sz w:val="24"/>
                  <w:szCs w:val="24"/>
                  <w:u w:val="single"/>
                </w:rPr>
                <w:t>Collections</w:t>
              </w:r>
            </w:hyperlink>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/collections</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GET</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Information which describes the set of available Collections</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hyperlink r:id="rId100" w:anchor="collection-description" w:history="1">
              <w:r w:rsidRPr="00BF2514">
                <w:rPr>
                  <w:rFonts w:ascii="Times New Roman" w:eastAsia="Times New Roman" w:hAnsi="Times New Roman" w:cs="Times New Roman"/>
                  <w:color w:val="0000FF"/>
                  <w:sz w:val="24"/>
                  <w:szCs w:val="24"/>
                  <w:u w:val="single"/>
                </w:rPr>
                <w:t>Collection</w:t>
              </w:r>
            </w:hyperlink>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/collections/{</w:t>
            </w:r>
            <w:proofErr w:type="spellStart"/>
            <w:r w:rsidRPr="00BF2514">
              <w:rPr>
                <w:rFonts w:ascii="Times New Roman" w:eastAsia="Times New Roman" w:hAnsi="Times New Roman" w:cs="Times New Roman"/>
                <w:sz w:val="24"/>
                <w:szCs w:val="24"/>
              </w:rPr>
              <w:t>collectionId</w:t>
            </w:r>
            <w:proofErr w:type="spellEnd"/>
            <w:r w:rsidRPr="00BF2514">
              <w:rPr>
                <w:rFonts w:ascii="Times New Roman" w:eastAsia="Times New Roman" w:hAnsi="Times New Roman" w:cs="Times New Roman"/>
                <w:sz w:val="24"/>
                <w:szCs w:val="24"/>
              </w:rPr>
              <w:t>}</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GET</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Information about a specific collection of geospatial data with links to distribution</w:t>
            </w:r>
          </w:p>
        </w:tc>
      </w:tr>
    </w:tbl>
    <w:p w:rsidR="00BF2514" w:rsidRPr="00BF2514" w:rsidRDefault="00BF2514" w:rsidP="00BF2514">
      <w:pPr>
        <w:spacing w:before="100" w:beforeAutospacing="1" w:after="100" w:afterAutospacing="1" w:line="240" w:lineRule="auto"/>
        <w:outlineLvl w:val="2"/>
        <w:rPr>
          <w:rFonts w:ascii="Times New Roman" w:eastAsia="Times New Roman" w:hAnsi="Times New Roman" w:cs="Times New Roman"/>
          <w:b/>
          <w:bCs/>
          <w:sz w:val="27"/>
          <w:szCs w:val="27"/>
        </w:rPr>
      </w:pPr>
      <w:r w:rsidRPr="00BF2514">
        <w:rPr>
          <w:rFonts w:ascii="Times New Roman" w:eastAsia="Times New Roman" w:hAnsi="Times New Roman" w:cs="Times New Roman"/>
          <w:b/>
          <w:bCs/>
          <w:sz w:val="27"/>
          <w:szCs w:val="27"/>
        </w:rPr>
        <w:t>8.1. Collections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OGC APIs typically organize their Spatial Resources into collections. Information about those collections is accessed through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path and the </w:t>
      </w:r>
      <w:hyperlink r:id="rId101" w:history="1">
        <w:r w:rsidRPr="00BF2514">
          <w:rPr>
            <w:rFonts w:ascii="Times New Roman" w:eastAsia="Times New Roman" w:hAnsi="Times New Roman" w:cs="Times New Roman"/>
            <w:color w:val="0000FF"/>
            <w:sz w:val="24"/>
            <w:szCs w:val="24"/>
            <w:u w:val="single"/>
          </w:rPr>
          <w:t>http://www.opengis.net/def/rel/ogc/1.0/data</w:t>
        </w:r>
      </w:hyperlink>
      <w:r w:rsidRPr="00BF2514">
        <w:rPr>
          <w:rFonts w:ascii="Times New Roman" w:eastAsia="Times New Roman" w:hAnsi="Times New Roman" w:cs="Times New Roman"/>
          <w:sz w:val="24"/>
          <w:szCs w:val="24"/>
        </w:rPr>
        <w:t xml:space="preserve"> link relation.</w:t>
      </w:r>
    </w:p>
    <w:p w:rsidR="00BF2514" w:rsidRPr="00BF2514" w:rsidRDefault="00BF2514" w:rsidP="00BF2514">
      <w:pPr>
        <w:spacing w:before="100" w:beforeAutospacing="1" w:after="100" w:afterAutospacing="1" w:line="240" w:lineRule="auto"/>
        <w:outlineLvl w:val="3"/>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8.1.1. 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79"/>
        <w:gridCol w:w="6926"/>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2</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-md-op</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API SHALL support the HTTP GET operation at the path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w:t>
            </w:r>
          </w:p>
        </w:tc>
      </w:tr>
    </w:tbl>
    <w:p w:rsidR="00BF2514" w:rsidRPr="00BF2514" w:rsidRDefault="00BF2514" w:rsidP="00BF2514">
      <w:pPr>
        <w:spacing w:before="100" w:beforeAutospacing="1" w:after="100" w:afterAutospacing="1" w:line="240" w:lineRule="auto"/>
        <w:outlineLvl w:val="3"/>
        <w:rPr>
          <w:rFonts w:ascii="Times New Roman" w:eastAsia="Times New Roman" w:hAnsi="Times New Roman" w:cs="Times New Roman"/>
          <w:b/>
          <w:bCs/>
          <w:sz w:val="24"/>
          <w:szCs w:val="24"/>
        </w:rPr>
      </w:pPr>
      <w:r w:rsidRPr="00BF2514">
        <w:rPr>
          <w:rFonts w:ascii="Times New Roman" w:eastAsia="Times New Roman" w:hAnsi="Times New Roman" w:cs="Times New Roman"/>
          <w:b/>
          <w:bCs/>
          <w:sz w:val="24"/>
          <w:szCs w:val="24"/>
        </w:rPr>
        <w:t>8.1.2.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3"/>
        <w:gridCol w:w="6972"/>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3</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-md-success</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successful execution of the operation SHALL be reported as a response with a HTTP status code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content of that response SHALL be based upon the JSON schema </w:t>
            </w:r>
            <w:hyperlink r:id="rId102" w:history="1">
              <w:proofErr w:type="spellStart"/>
              <w:r w:rsidRPr="00BF2514">
                <w:rPr>
                  <w:rFonts w:ascii="Times New Roman" w:eastAsia="Times New Roman" w:hAnsi="Times New Roman" w:cs="Times New Roman"/>
                  <w:color w:val="0000FF"/>
                  <w:sz w:val="24"/>
                  <w:szCs w:val="24"/>
                  <w:u w:val="single"/>
                </w:rPr>
                <w:t>collections.yaml</w:t>
              </w:r>
              <w:proofErr w:type="spellEnd"/>
            </w:hyperlink>
            <w:r w:rsidRPr="00BF2514">
              <w:rPr>
                <w:rFonts w:ascii="Times New Roman" w:eastAsia="Times New Roman" w:hAnsi="Times New Roman" w:cs="Times New Roman"/>
                <w:sz w:val="24"/>
                <w:szCs w:val="24"/>
              </w:rPr>
              <w:t>.</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collections response returned by this operation is based on the </w:t>
      </w:r>
      <w:hyperlink r:id="rId103" w:history="1">
        <w:proofErr w:type="spellStart"/>
        <w:r w:rsidRPr="00BF2514">
          <w:rPr>
            <w:rFonts w:ascii="Times New Roman" w:eastAsia="Times New Roman" w:hAnsi="Times New Roman" w:cs="Times New Roman"/>
            <w:color w:val="0000FF"/>
            <w:sz w:val="24"/>
            <w:szCs w:val="24"/>
            <w:u w:val="single"/>
          </w:rPr>
          <w:t>collections.yaml</w:t>
        </w:r>
        <w:proofErr w:type="spellEnd"/>
      </w:hyperlink>
      <w:r w:rsidRPr="00BF2514">
        <w:rPr>
          <w:rFonts w:ascii="Times New Roman" w:eastAsia="Times New Roman" w:hAnsi="Times New Roman" w:cs="Times New Roman"/>
          <w:sz w:val="24"/>
          <w:szCs w:val="24"/>
        </w:rPr>
        <w:t xml:space="preserve"> JSON schema. Examples of collections responses are provided in </w:t>
      </w:r>
      <w:hyperlink r:id="rId104" w:anchor="collections-metadata-examples" w:history="1">
        <w:r w:rsidRPr="00BF2514">
          <w:rPr>
            <w:rFonts w:ascii="Times New Roman" w:eastAsia="Times New Roman" w:hAnsi="Times New Roman" w:cs="Times New Roman"/>
            <w:color w:val="0000FF"/>
            <w:sz w:val="24"/>
            <w:szCs w:val="24"/>
            <w:u w:val="single"/>
          </w:rPr>
          <w:t>Collections Response Example</w:t>
        </w:r>
      </w:hyperlink>
      <w:r w:rsidRPr="00BF2514">
        <w:rPr>
          <w:rFonts w:ascii="Times New Roman" w:eastAsia="Times New Roman" w:hAnsi="Times New Roman" w:cs="Times New Roman"/>
          <w:sz w:val="24"/>
          <w:szCs w:val="24"/>
        </w:rPr>
        <w:t>.</w:t>
      </w:r>
    </w:p>
    <w:p w:rsidR="00BF2514" w:rsidRPr="00BF2514" w:rsidRDefault="00BF2514" w:rsidP="00BF2514">
      <w:pPr>
        <w:spacing w:after="0" w:line="240" w:lineRule="auto"/>
        <w:rPr>
          <w:rFonts w:ascii="Times New Roman" w:eastAsia="Times New Roman" w:hAnsi="Times New Roman" w:cs="Times New Roman"/>
          <w:sz w:val="24"/>
          <w:szCs w:val="24"/>
        </w:rPr>
      </w:pPr>
      <w:proofErr w:type="spellStart"/>
      <w:r w:rsidRPr="00BF2514">
        <w:rPr>
          <w:rFonts w:ascii="Times New Roman" w:eastAsia="Times New Roman" w:hAnsi="Times New Roman" w:cs="Times New Roman"/>
          <w:sz w:val="24"/>
          <w:szCs w:val="24"/>
        </w:rPr>
        <w:t>collections.yaml</w:t>
      </w:r>
      <w:proofErr w:type="spellEnd"/>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object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2514">
        <w:rPr>
          <w:rFonts w:ascii="Courier New" w:eastAsia="Times New Roman" w:hAnsi="Courier New" w:cs="Courier New"/>
          <w:sz w:val="20"/>
          <w:szCs w:val="20"/>
        </w:rPr>
        <w:t>required</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 </w:t>
      </w:r>
      <w:proofErr w:type="gramStart"/>
      <w:r w:rsidRPr="00BF2514">
        <w:rPr>
          <w:rFonts w:ascii="Courier New" w:eastAsia="Times New Roman" w:hAnsi="Courier New" w:cs="Courier New"/>
          <w:sz w:val="20"/>
          <w:szCs w:val="20"/>
        </w:rPr>
        <w:t>links</w:t>
      </w:r>
      <w:proofErr w:type="gramEnd"/>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 </w:t>
      </w:r>
      <w:proofErr w:type="gramStart"/>
      <w:r w:rsidRPr="00BF2514">
        <w:rPr>
          <w:rFonts w:ascii="Courier New" w:eastAsia="Times New Roman" w:hAnsi="Courier New" w:cs="Courier New"/>
          <w:sz w:val="20"/>
          <w:szCs w:val="20"/>
        </w:rPr>
        <w:t>collections</w:t>
      </w:r>
      <w:proofErr w:type="gramEnd"/>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F2514">
        <w:rPr>
          <w:rFonts w:ascii="Courier New" w:eastAsia="Times New Roman" w:hAnsi="Courier New" w:cs="Courier New"/>
          <w:sz w:val="20"/>
          <w:szCs w:val="20"/>
        </w:rPr>
        <w:lastRenderedPageBreak/>
        <w:t>properties</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links</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array</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items</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$ref: </w:t>
      </w:r>
      <w:proofErr w:type="spellStart"/>
      <w:r w:rsidRPr="00BF2514">
        <w:rPr>
          <w:rFonts w:ascii="Courier New" w:eastAsia="Times New Roman" w:hAnsi="Courier New" w:cs="Courier New"/>
          <w:sz w:val="20"/>
          <w:szCs w:val="20"/>
        </w:rPr>
        <w:t>link.yaml</w:t>
      </w:r>
      <w:proofErr w:type="spellEnd"/>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proofErr w:type="gramStart"/>
      <w:r w:rsidRPr="00BF2514">
        <w:rPr>
          <w:rFonts w:ascii="Courier New" w:eastAsia="Times New Roman" w:hAnsi="Courier New" w:cs="Courier New"/>
          <w:sz w:val="20"/>
          <w:szCs w:val="20"/>
        </w:rPr>
        <w:t>timeStamp</w:t>
      </w:r>
      <w:proofErr w:type="spellEnd"/>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string</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format</w:t>
      </w:r>
      <w:proofErr w:type="gramEnd"/>
      <w:r w:rsidRPr="00BF2514">
        <w:rPr>
          <w:rFonts w:ascii="Courier New" w:eastAsia="Times New Roman" w:hAnsi="Courier New" w:cs="Courier New"/>
          <w:sz w:val="20"/>
          <w:szCs w:val="20"/>
        </w:rPr>
        <w:t>: date-time</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proofErr w:type="gramStart"/>
      <w:r w:rsidRPr="00BF2514">
        <w:rPr>
          <w:rFonts w:ascii="Courier New" w:eastAsia="Times New Roman" w:hAnsi="Courier New" w:cs="Courier New"/>
          <w:sz w:val="20"/>
          <w:szCs w:val="20"/>
        </w:rPr>
        <w:t>numberMatched</w:t>
      </w:r>
      <w:proofErr w:type="spellEnd"/>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integer</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minimum</w:t>
      </w:r>
      <w:proofErr w:type="gramEnd"/>
      <w:r w:rsidRPr="00BF2514">
        <w:rPr>
          <w:rFonts w:ascii="Courier New" w:eastAsia="Times New Roman" w:hAnsi="Courier New" w:cs="Courier New"/>
          <w:sz w:val="20"/>
          <w:szCs w:val="20"/>
        </w:rPr>
        <w:t>: 0</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spellStart"/>
      <w:proofErr w:type="gramStart"/>
      <w:r w:rsidRPr="00BF2514">
        <w:rPr>
          <w:rFonts w:ascii="Courier New" w:eastAsia="Times New Roman" w:hAnsi="Courier New" w:cs="Courier New"/>
          <w:sz w:val="20"/>
          <w:szCs w:val="20"/>
        </w:rPr>
        <w:t>numberReturned</w:t>
      </w:r>
      <w:proofErr w:type="spellEnd"/>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integer</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minimum</w:t>
      </w:r>
      <w:proofErr w:type="gramEnd"/>
      <w:r w:rsidRPr="00BF2514">
        <w:rPr>
          <w:rFonts w:ascii="Courier New" w:eastAsia="Times New Roman" w:hAnsi="Courier New" w:cs="Courier New"/>
          <w:sz w:val="20"/>
          <w:szCs w:val="20"/>
        </w:rPr>
        <w:t>: 0</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collections</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type</w:t>
      </w:r>
      <w:proofErr w:type="gramEnd"/>
      <w:r w:rsidRPr="00BF2514">
        <w:rPr>
          <w:rFonts w:ascii="Courier New" w:eastAsia="Times New Roman" w:hAnsi="Courier New" w:cs="Courier New"/>
          <w:sz w:val="20"/>
          <w:szCs w:val="20"/>
        </w:rPr>
        <w:t>: array</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w:t>
      </w:r>
      <w:proofErr w:type="gramStart"/>
      <w:r w:rsidRPr="00BF2514">
        <w:rPr>
          <w:rFonts w:ascii="Courier New" w:eastAsia="Times New Roman" w:hAnsi="Courier New" w:cs="Courier New"/>
          <w:sz w:val="20"/>
          <w:szCs w:val="20"/>
        </w:rPr>
        <w:t>items</w:t>
      </w:r>
      <w:proofErr w:type="gramEnd"/>
      <w:r w:rsidRPr="00BF2514">
        <w:rPr>
          <w:rFonts w:ascii="Courier New" w:eastAsia="Times New Roman" w:hAnsi="Courier New" w:cs="Courier New"/>
          <w:sz w:val="20"/>
          <w:szCs w:val="20"/>
        </w:rPr>
        <w:t>:</w:t>
      </w:r>
    </w:p>
    <w:p w:rsidR="00BF2514" w:rsidRPr="00BF2514" w:rsidRDefault="00BF2514" w:rsidP="00BF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2514">
        <w:rPr>
          <w:rFonts w:ascii="Courier New" w:eastAsia="Times New Roman" w:hAnsi="Courier New" w:cs="Courier New"/>
          <w:sz w:val="20"/>
          <w:szCs w:val="20"/>
        </w:rPr>
        <w:t xml:space="preserve">      $ref: </w:t>
      </w:r>
      <w:proofErr w:type="spellStart"/>
      <w:r w:rsidRPr="00BF2514">
        <w:rPr>
          <w:rFonts w:ascii="Courier New" w:eastAsia="Times New Roman" w:hAnsi="Courier New" w:cs="Courier New"/>
          <w:sz w:val="20"/>
          <w:szCs w:val="20"/>
        </w:rPr>
        <w:t>collectionDesc.yaml</w:t>
      </w:r>
      <w:proofErr w:type="spellEnd"/>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w:t>
      </w:r>
      <w:ins w:id="89" w:author="Carl Reed" w:date="2022-05-02T10:25:00Z">
        <w:r w:rsidR="001330E5" w:rsidRPr="00BF2514">
          <w:rPr>
            <w:rFonts w:ascii="Times New Roman" w:eastAsia="Times New Roman" w:hAnsi="Times New Roman" w:cs="Times New Roman"/>
            <w:sz w:val="24"/>
            <w:szCs w:val="24"/>
          </w:rPr>
          <w:fldChar w:fldCharType="begin"/>
        </w:r>
        <w:r w:rsidR="001330E5" w:rsidRPr="00BF2514">
          <w:rPr>
            <w:rFonts w:ascii="Times New Roman" w:eastAsia="Times New Roman" w:hAnsi="Times New Roman" w:cs="Times New Roman"/>
            <w:sz w:val="24"/>
            <w:szCs w:val="24"/>
          </w:rPr>
          <w:instrText xml:space="preserve"> HYPERLINK "http://beta.schemas.opengis.net/ogcapi/common/part2/0.1/collections/openapi/schemas/collections.yaml" </w:instrText>
        </w:r>
        <w:r w:rsidR="001330E5" w:rsidRPr="00BF2514">
          <w:rPr>
            <w:rFonts w:ascii="Times New Roman" w:eastAsia="Times New Roman" w:hAnsi="Times New Roman" w:cs="Times New Roman"/>
            <w:sz w:val="24"/>
            <w:szCs w:val="24"/>
          </w:rPr>
          <w:fldChar w:fldCharType="separate"/>
        </w:r>
        <w:proofErr w:type="spellStart"/>
        <w:r w:rsidR="001330E5" w:rsidRPr="00BF2514">
          <w:rPr>
            <w:rFonts w:ascii="Times New Roman" w:eastAsia="Times New Roman" w:hAnsi="Times New Roman" w:cs="Times New Roman"/>
            <w:color w:val="0000FF"/>
            <w:sz w:val="24"/>
            <w:szCs w:val="24"/>
            <w:u w:val="single"/>
          </w:rPr>
          <w:t>collections.yaml</w:t>
        </w:r>
        <w:proofErr w:type="spellEnd"/>
        <w:r w:rsidR="001330E5" w:rsidRPr="00BF2514">
          <w:rPr>
            <w:rFonts w:ascii="Times New Roman" w:eastAsia="Times New Roman" w:hAnsi="Times New Roman" w:cs="Times New Roman"/>
            <w:sz w:val="24"/>
            <w:szCs w:val="24"/>
          </w:rPr>
          <w:fldChar w:fldCharType="end"/>
        </w:r>
        <w:r w:rsidR="001330E5" w:rsidRPr="00BF2514">
          <w:rPr>
            <w:rFonts w:ascii="Times New Roman" w:eastAsia="Times New Roman" w:hAnsi="Times New Roman" w:cs="Times New Roman"/>
            <w:sz w:val="24"/>
            <w:szCs w:val="24"/>
          </w:rPr>
          <w:t xml:space="preserve"> JSON </w:t>
        </w:r>
      </w:ins>
      <w:r w:rsidRPr="00BF2514">
        <w:rPr>
          <w:rFonts w:ascii="Times New Roman" w:eastAsia="Times New Roman" w:hAnsi="Times New Roman" w:cs="Times New Roman"/>
          <w:sz w:val="24"/>
          <w:szCs w:val="24"/>
        </w:rPr>
        <w:t>schema is further constrained by the following requirements and recommendations.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To support hypermedia navigation,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must be populated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1"/>
        <w:gridCol w:w="6984"/>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4</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-md-links</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 xml:space="preserve">-response SHALL include the following links in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of the response:</w:t>
            </w:r>
          </w:p>
          <w:p w:rsidR="00BF2514" w:rsidRPr="00BF2514" w:rsidRDefault="00BF2514" w:rsidP="00BF25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link to this response document (relation: </w:t>
            </w:r>
            <w:r w:rsidRPr="00BF2514">
              <w:rPr>
                <w:rFonts w:ascii="Courier New" w:eastAsia="Times New Roman" w:hAnsi="Courier New" w:cs="Courier New"/>
                <w:sz w:val="20"/>
                <w:szCs w:val="20"/>
              </w:rPr>
              <w:t>self</w:t>
            </w:r>
            <w:r w:rsidRPr="00BF2514">
              <w:rPr>
                <w:rFonts w:ascii="Times New Roman" w:eastAsia="Times New Roman" w:hAnsi="Times New Roman" w:cs="Times New Roman"/>
                <w:sz w:val="24"/>
                <w:szCs w:val="24"/>
              </w:rPr>
              <w:t>),</w:t>
            </w:r>
          </w:p>
          <w:p w:rsidR="00BF2514" w:rsidRPr="00BF2514" w:rsidRDefault="00BF2514" w:rsidP="00BF251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 link to the response document in every other media type supported by the API (relation: </w:t>
            </w:r>
            <w:r w:rsidRPr="00BF2514">
              <w:rPr>
                <w:rFonts w:ascii="Courier New" w:eastAsia="Times New Roman" w:hAnsi="Courier New" w:cs="Courier New"/>
                <w:sz w:val="20"/>
                <w:szCs w:val="20"/>
              </w:rPr>
              <w:t>alternate</w:t>
            </w:r>
            <w:r w:rsidRPr="00BF2514">
              <w:rPr>
                <w:rFonts w:ascii="Times New Roman" w:eastAsia="Times New Roman" w:hAnsi="Times New Roman" w:cs="Times New Roman"/>
                <w:sz w:val="24"/>
                <w:szCs w:val="24"/>
              </w:rPr>
              <w:t>).</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All links SHALL include the </w:t>
            </w:r>
            <w:proofErr w:type="spellStart"/>
            <w:r w:rsidRPr="00BF2514">
              <w:rPr>
                <w:rFonts w:ascii="Courier New" w:eastAsia="Times New Roman" w:hAnsi="Courier New" w:cs="Courier New"/>
                <w:sz w:val="20"/>
                <w:szCs w:val="20"/>
              </w:rPr>
              <w:t>rel</w:t>
            </w:r>
            <w:proofErr w:type="spellEnd"/>
            <w:r w:rsidRPr="00BF2514">
              <w:rPr>
                <w:rFonts w:ascii="Times New Roman" w:eastAsia="Times New Roman" w:hAnsi="Times New Roman" w:cs="Times New Roman"/>
                <w:sz w:val="24"/>
                <w:szCs w:val="24"/>
              </w:rPr>
              <w:t xml:space="preserve"> and </w:t>
            </w:r>
            <w:r w:rsidRPr="00BF2514">
              <w:rPr>
                <w:rFonts w:ascii="Courier New" w:eastAsia="Times New Roman" w:hAnsi="Courier New" w:cs="Courier New"/>
                <w:sz w:val="20"/>
                <w:szCs w:val="20"/>
              </w:rPr>
              <w:t>type</w:t>
            </w:r>
            <w:r w:rsidRPr="00BF2514">
              <w:rPr>
                <w:rFonts w:ascii="Times New Roman" w:eastAsia="Times New Roman" w:hAnsi="Times New Roman" w:cs="Times New Roman"/>
                <w:sz w:val="24"/>
                <w:szCs w:val="24"/>
              </w:rPr>
              <w:t xml:space="preserve"> link parameters.</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Additional information may be available to assist in understanding and using this dataset.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2"/>
        <w:gridCol w:w="6593"/>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Recommendation 3</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/rec/collections/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-md-descriptions</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external schemas or descriptions exist that provide additional information about the structure or semantics for the resource, a </w:t>
            </w:r>
            <w:r w:rsidRPr="00BF2514">
              <w:rPr>
                <w:rFonts w:ascii="Courier New" w:eastAsia="Times New Roman" w:hAnsi="Courier New" w:cs="Courier New"/>
                <w:sz w:val="20"/>
                <w:szCs w:val="20"/>
              </w:rPr>
              <w:t>200</w:t>
            </w:r>
            <w:r w:rsidRPr="00BF2514">
              <w:rPr>
                <w:rFonts w:ascii="Times New Roman" w:eastAsia="Times New Roman" w:hAnsi="Times New Roman" w:cs="Times New Roman"/>
                <w:sz w:val="24"/>
                <w:szCs w:val="24"/>
              </w:rPr>
              <w:t xml:space="preserve">-response SHOULD include links to each of those resources in the </w:t>
            </w:r>
            <w:r w:rsidRPr="00BF2514">
              <w:rPr>
                <w:rFonts w:ascii="Courier New" w:eastAsia="Times New Roman" w:hAnsi="Courier New" w:cs="Courier New"/>
                <w:sz w:val="20"/>
                <w:szCs w:val="20"/>
              </w:rPr>
              <w:t>links</w:t>
            </w:r>
            <w:r w:rsidRPr="00BF2514">
              <w:rPr>
                <w:rFonts w:ascii="Times New Roman" w:eastAsia="Times New Roman" w:hAnsi="Times New Roman" w:cs="Times New Roman"/>
                <w:sz w:val="24"/>
                <w:szCs w:val="24"/>
              </w:rPr>
              <w:t xml:space="preserve"> property of the response (relation: </w:t>
            </w:r>
            <w:proofErr w:type="spellStart"/>
            <w:r w:rsidRPr="00BF2514">
              <w:rPr>
                <w:rFonts w:ascii="Courier New" w:eastAsia="Times New Roman" w:hAnsi="Courier New" w:cs="Courier New"/>
                <w:sz w:val="20"/>
                <w:szCs w:val="20"/>
              </w:rPr>
              <w:t>describedby</w:t>
            </w:r>
            <w:proofErr w:type="spellEnd"/>
            <w:r w:rsidRPr="00BF2514">
              <w:rPr>
                <w:rFonts w:ascii="Times New Roman" w:eastAsia="Times New Roman" w:hAnsi="Times New Roman" w:cs="Times New Roman"/>
                <w:sz w:val="24"/>
                <w:szCs w:val="24"/>
              </w:rPr>
              <w:t>).</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w:t>
            </w:r>
            <w:r w:rsidRPr="00BF2514">
              <w:rPr>
                <w:rFonts w:ascii="Courier New" w:eastAsia="Times New Roman" w:hAnsi="Courier New" w:cs="Courier New"/>
                <w:sz w:val="20"/>
                <w:szCs w:val="20"/>
              </w:rPr>
              <w:t>type</w:t>
            </w:r>
            <w:r w:rsidRPr="00BF2514">
              <w:rPr>
                <w:rFonts w:ascii="Times New Roman" w:eastAsia="Times New Roman" w:hAnsi="Times New Roman" w:cs="Times New Roman"/>
                <w:sz w:val="24"/>
                <w:szCs w:val="24"/>
              </w:rPr>
              <w:t xml:space="preserve"> link parameter SHOULD be provided for each link. This applies to resources that describe the whole dataset.</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lastRenderedPageBreak/>
        <w:t xml:space="preserve">The </w:t>
      </w:r>
      <w:proofErr w:type="spellStart"/>
      <w:r w:rsidRPr="00BF2514">
        <w:rPr>
          <w:rFonts w:ascii="Courier New" w:eastAsia="Times New Roman" w:hAnsi="Courier New" w:cs="Courier New"/>
          <w:sz w:val="20"/>
          <w:szCs w:val="20"/>
        </w:rPr>
        <w:t>timeStamp</w:t>
      </w:r>
      <w:proofErr w:type="spellEnd"/>
      <w:r w:rsidRPr="00BF2514">
        <w:rPr>
          <w:rFonts w:ascii="Times New Roman" w:eastAsia="Times New Roman" w:hAnsi="Times New Roman" w:cs="Times New Roman"/>
          <w:sz w:val="24"/>
          <w:szCs w:val="24"/>
        </w:rPr>
        <w:t xml:space="preserve"> property of the Collections response indicates when the response was generated.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8"/>
        <w:gridCol w:w="6997"/>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5</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rc-timeStamp</w:t>
            </w:r>
            <w:proofErr w:type="spellEnd"/>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If a property </w:t>
            </w:r>
            <w:proofErr w:type="spellStart"/>
            <w:r w:rsidRPr="00BF2514">
              <w:rPr>
                <w:rFonts w:ascii="Courier New" w:eastAsia="Times New Roman" w:hAnsi="Courier New" w:cs="Courier New"/>
                <w:sz w:val="20"/>
                <w:szCs w:val="20"/>
              </w:rPr>
              <w:t>timeStamp</w:t>
            </w:r>
            <w:proofErr w:type="spellEnd"/>
            <w:r w:rsidRPr="00BF2514">
              <w:rPr>
                <w:rFonts w:ascii="Times New Roman" w:eastAsia="Times New Roman" w:hAnsi="Times New Roman" w:cs="Times New Roman"/>
                <w:sz w:val="24"/>
                <w:szCs w:val="24"/>
              </w:rPr>
              <w:t xml:space="preserve"> is included in the response, the value SHALL be set to the time stamp when the response was generated.</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property of the Collections response provides a description of each individual collection hosted by the API.</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6"/>
        <w:gridCol w:w="7049"/>
      </w:tblGrid>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Requirement 6</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b/>
                <w:bCs/>
                <w:sz w:val="24"/>
                <w:szCs w:val="24"/>
              </w:rPr>
              <w:t>/</w:t>
            </w:r>
            <w:proofErr w:type="spellStart"/>
            <w:r w:rsidRPr="00BF2514">
              <w:rPr>
                <w:rFonts w:ascii="Times New Roman" w:eastAsia="Times New Roman" w:hAnsi="Times New Roman" w:cs="Times New Roman"/>
                <w:b/>
                <w:bCs/>
                <w:sz w:val="24"/>
                <w:szCs w:val="24"/>
              </w:rPr>
              <w:t>req</w:t>
            </w:r>
            <w:proofErr w:type="spellEnd"/>
            <w:r w:rsidRPr="00BF2514">
              <w:rPr>
                <w:rFonts w:ascii="Times New Roman" w:eastAsia="Times New Roman" w:hAnsi="Times New Roman" w:cs="Times New Roman"/>
                <w:b/>
                <w:bCs/>
                <w:sz w:val="24"/>
                <w:szCs w:val="24"/>
              </w:rPr>
              <w:t>/collections/</w:t>
            </w:r>
            <w:proofErr w:type="spellStart"/>
            <w:r w:rsidRPr="00BF2514">
              <w:rPr>
                <w:rFonts w:ascii="Times New Roman" w:eastAsia="Times New Roman" w:hAnsi="Times New Roman" w:cs="Times New Roman"/>
                <w:b/>
                <w:bCs/>
                <w:sz w:val="24"/>
                <w:szCs w:val="24"/>
              </w:rPr>
              <w:t>rc</w:t>
            </w:r>
            <w:proofErr w:type="spellEnd"/>
            <w:r w:rsidRPr="00BF2514">
              <w:rPr>
                <w:rFonts w:ascii="Times New Roman" w:eastAsia="Times New Roman" w:hAnsi="Times New Roman" w:cs="Times New Roman"/>
                <w:b/>
                <w:bCs/>
                <w:sz w:val="24"/>
                <w:szCs w:val="24"/>
              </w:rPr>
              <w:t>-md-items</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A</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For each spatial resource collection accessible through this API, metadata describing that collection SHALL be provided in the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property of the Collections response.</w:t>
            </w:r>
          </w:p>
        </w:tc>
      </w:tr>
      <w:tr w:rsidR="00BF2514" w:rsidRPr="00BF2514" w:rsidTr="00BF2514">
        <w:trPr>
          <w:tblCellSpacing w:w="15" w:type="dxa"/>
        </w:trPr>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B</w:t>
            </w:r>
          </w:p>
        </w:tc>
        <w:tc>
          <w:tcPr>
            <w:tcW w:w="0" w:type="auto"/>
            <w:shd w:val="clear" w:color="auto" w:fill="FFFFFF"/>
            <w:vAlign w:val="center"/>
            <w:hideMark/>
          </w:tcPr>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content of that metadata SHALL comply with the </w:t>
            </w:r>
            <w:hyperlink r:id="rId105" w:anchor="rm_collection" w:history="1">
              <w:r w:rsidRPr="00BF2514">
                <w:rPr>
                  <w:rFonts w:ascii="Times New Roman" w:eastAsia="Times New Roman" w:hAnsi="Times New Roman" w:cs="Times New Roman"/>
                  <w:color w:val="0000FF"/>
                  <w:sz w:val="24"/>
                  <w:szCs w:val="24"/>
                  <w:u w:val="single"/>
                </w:rPr>
                <w:t>http://www.opengis.net/spec/ogcapi-common-2/1.0/rm/collection</w:t>
              </w:r>
            </w:hyperlink>
            <w:r w:rsidRPr="00BF2514">
              <w:rPr>
                <w:rFonts w:ascii="Times New Roman" w:eastAsia="Times New Roman" w:hAnsi="Times New Roman" w:cs="Times New Roman"/>
                <w:sz w:val="24"/>
                <w:szCs w:val="24"/>
              </w:rPr>
              <w:t xml:space="preserve"> Requirements Module </w:t>
            </w:r>
            <w:del w:id="90" w:author="Carl Reed" w:date="2022-05-02T10:26:00Z">
              <w:r w:rsidRPr="00BF2514" w:rsidDel="001330E5">
                <w:rPr>
                  <w:rFonts w:ascii="Times New Roman" w:eastAsia="Times New Roman" w:hAnsi="Times New Roman" w:cs="Times New Roman"/>
                  <w:sz w:val="24"/>
                  <w:szCs w:val="24"/>
                </w:rPr>
                <w:delText>desecribed</w:delText>
              </w:r>
            </w:del>
            <w:ins w:id="91" w:author="Carl Reed" w:date="2022-05-02T10:26:00Z">
              <w:r w:rsidR="001330E5" w:rsidRPr="00BF2514">
                <w:rPr>
                  <w:rFonts w:ascii="Times New Roman" w:eastAsia="Times New Roman" w:hAnsi="Times New Roman" w:cs="Times New Roman"/>
                  <w:sz w:val="24"/>
                  <w:szCs w:val="24"/>
                </w:rPr>
                <w:t>described</w:t>
              </w:r>
            </w:ins>
            <w:r w:rsidRPr="00BF2514">
              <w:rPr>
                <w:rFonts w:ascii="Times New Roman" w:eastAsia="Times New Roman" w:hAnsi="Times New Roman" w:cs="Times New Roman"/>
                <w:sz w:val="24"/>
                <w:szCs w:val="24"/>
              </w:rPr>
              <w:t xml:space="preserve"> in the </w:t>
            </w:r>
            <w:hyperlink r:id="rId106" w:anchor="collection-resource-definition-section" w:history="1">
              <w:r w:rsidRPr="00BF2514">
                <w:rPr>
                  <w:rFonts w:ascii="Times New Roman" w:eastAsia="Times New Roman" w:hAnsi="Times New Roman" w:cs="Times New Roman"/>
                  <w:color w:val="0000FF"/>
                  <w:sz w:val="24"/>
                  <w:szCs w:val="24"/>
                  <w:u w:val="single"/>
                </w:rPr>
                <w:t>Collection Resource Definition</w:t>
              </w:r>
            </w:hyperlink>
            <w:r w:rsidRPr="00BF2514">
              <w:rPr>
                <w:rFonts w:ascii="Times New Roman" w:eastAsia="Times New Roman" w:hAnsi="Times New Roman" w:cs="Times New Roman"/>
                <w:sz w:val="24"/>
                <w:szCs w:val="24"/>
              </w:rPr>
              <w:t xml:space="preserve"> section of this Standard.</w:t>
            </w:r>
          </w:p>
        </w:tc>
      </w:tr>
    </w:tbl>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The array items included in the </w:t>
      </w:r>
      <w:r w:rsidRPr="00BF2514">
        <w:rPr>
          <w:rFonts w:ascii="Courier New" w:eastAsia="Times New Roman" w:hAnsi="Courier New" w:cs="Courier New"/>
          <w:sz w:val="20"/>
          <w:szCs w:val="20"/>
        </w:rPr>
        <w:t>collection</w:t>
      </w:r>
      <w:r w:rsidRPr="00BF2514">
        <w:rPr>
          <w:rFonts w:ascii="Times New Roman" w:eastAsia="Times New Roman" w:hAnsi="Times New Roman" w:cs="Times New Roman"/>
          <w:sz w:val="24"/>
          <w:szCs w:val="24"/>
        </w:rPr>
        <w:t xml:space="preserve"> property are described in the </w:t>
      </w:r>
      <w:hyperlink r:id="rId107" w:anchor="collection-description" w:history="1">
        <w:r w:rsidRPr="00BF2514">
          <w:rPr>
            <w:rFonts w:ascii="Times New Roman" w:eastAsia="Times New Roman" w:hAnsi="Times New Roman" w:cs="Times New Roman"/>
            <w:color w:val="0000FF"/>
            <w:sz w:val="24"/>
            <w:szCs w:val="24"/>
            <w:u w:val="single"/>
          </w:rPr>
          <w:t>Collection Resource</w:t>
        </w:r>
      </w:hyperlink>
      <w:r w:rsidRPr="00BF2514">
        <w:rPr>
          <w:rFonts w:ascii="Times New Roman" w:eastAsia="Times New Roman" w:hAnsi="Times New Roman" w:cs="Times New Roman"/>
          <w:sz w:val="24"/>
          <w:szCs w:val="24"/>
        </w:rPr>
        <w:t xml:space="preserve"> section of this Requirements Class.</w:t>
      </w:r>
    </w:p>
    <w:p w:rsidR="00BF2514" w:rsidRPr="00BF2514" w:rsidRDefault="00BF2514" w:rsidP="00BF2514">
      <w:pPr>
        <w:spacing w:before="100" w:beforeAutospacing="1" w:after="100" w:afterAutospacing="1" w:line="240" w:lineRule="auto"/>
        <w:rPr>
          <w:rFonts w:ascii="Times New Roman" w:eastAsia="Times New Roman" w:hAnsi="Times New Roman" w:cs="Times New Roman"/>
          <w:sz w:val="24"/>
          <w:szCs w:val="24"/>
        </w:rPr>
      </w:pPr>
      <w:r w:rsidRPr="00BF2514">
        <w:rPr>
          <w:rFonts w:ascii="Times New Roman" w:eastAsia="Times New Roman" w:hAnsi="Times New Roman" w:cs="Times New Roman"/>
          <w:sz w:val="24"/>
          <w:szCs w:val="24"/>
        </w:rPr>
        <w:t xml:space="preserve">This Requirements Class does not define any parameters for use against a </w:t>
      </w:r>
      <w:r w:rsidRPr="00BF2514">
        <w:rPr>
          <w:rFonts w:ascii="Courier New" w:eastAsia="Times New Roman" w:hAnsi="Courier New" w:cs="Courier New"/>
          <w:sz w:val="20"/>
          <w:szCs w:val="20"/>
        </w:rPr>
        <w:t>collections</w:t>
      </w:r>
      <w:r w:rsidRPr="00BF2514">
        <w:rPr>
          <w:rFonts w:ascii="Times New Roman" w:eastAsia="Times New Roman" w:hAnsi="Times New Roman" w:cs="Times New Roman"/>
          <w:sz w:val="24"/>
          <w:szCs w:val="24"/>
        </w:rPr>
        <w:t xml:space="preserve"> resource. </w:t>
      </w:r>
      <w:del w:id="92" w:author="Carl Reed" w:date="2022-04-29T12:13:00Z">
        <w:r w:rsidRPr="00BF2514" w:rsidDel="00432F83">
          <w:rPr>
            <w:rFonts w:ascii="Times New Roman" w:eastAsia="Times New Roman" w:hAnsi="Times New Roman" w:cs="Times New Roman"/>
            <w:sz w:val="24"/>
            <w:szCs w:val="24"/>
          </w:rPr>
          <w:delText>Implementors</w:delText>
        </w:r>
      </w:del>
      <w:ins w:id="93" w:author="Carl Reed" w:date="2022-04-29T12:13:00Z">
        <w:r w:rsidR="00432F83" w:rsidRPr="00BF2514">
          <w:rPr>
            <w:rFonts w:ascii="Times New Roman" w:eastAsia="Times New Roman" w:hAnsi="Times New Roman" w:cs="Times New Roman"/>
            <w:sz w:val="24"/>
            <w:szCs w:val="24"/>
          </w:rPr>
          <w:t>Implementers</w:t>
        </w:r>
      </w:ins>
      <w:r w:rsidRPr="00BF2514">
        <w:rPr>
          <w:rFonts w:ascii="Times New Roman" w:eastAsia="Times New Roman" w:hAnsi="Times New Roman" w:cs="Times New Roman"/>
          <w:sz w:val="24"/>
          <w:szCs w:val="24"/>
        </w:rPr>
        <w:t xml:space="preserve"> who wish to support filtering of the collections to be included in a result set should implement the </w:t>
      </w:r>
      <w:hyperlink r:id="rId108" w:anchor="rc-simple-query-section" w:history="1">
        <w:r w:rsidRPr="00BF2514">
          <w:rPr>
            <w:rFonts w:ascii="Times New Roman" w:eastAsia="Times New Roman" w:hAnsi="Times New Roman" w:cs="Times New Roman"/>
            <w:color w:val="0000FF"/>
            <w:sz w:val="24"/>
            <w:szCs w:val="24"/>
            <w:u w:val="single"/>
          </w:rPr>
          <w:t>Simple Query</w:t>
        </w:r>
      </w:hyperlink>
      <w:r w:rsidRPr="00BF2514">
        <w:rPr>
          <w:rFonts w:ascii="Times New Roman" w:eastAsia="Times New Roman" w:hAnsi="Times New Roman" w:cs="Times New Roman"/>
          <w:sz w:val="24"/>
          <w:szCs w:val="24"/>
        </w:rPr>
        <w:t xml:space="preserve"> Conformance Class for that purpose.</w:t>
      </w:r>
    </w:p>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8.1.3. Error situations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See </w:t>
      </w:r>
      <w:hyperlink r:id="rId109" w:anchor="http-status-codes" w:history="1">
        <w:r w:rsidRPr="001330E5">
          <w:rPr>
            <w:rFonts w:ascii="Times New Roman" w:eastAsia="Times New Roman" w:hAnsi="Times New Roman" w:cs="Times New Roman"/>
            <w:color w:val="0000FF"/>
            <w:sz w:val="24"/>
            <w:szCs w:val="24"/>
            <w:u w:val="single"/>
          </w:rPr>
          <w:t>HTTP Status Codes</w:t>
        </w:r>
      </w:hyperlink>
      <w:r w:rsidRPr="001330E5">
        <w:rPr>
          <w:rFonts w:ascii="Times New Roman" w:eastAsia="Times New Roman" w:hAnsi="Times New Roman" w:cs="Times New Roman"/>
          <w:sz w:val="24"/>
          <w:szCs w:val="24"/>
        </w:rPr>
        <w:t xml:space="preserve"> for general guidance.</w:t>
      </w:r>
    </w:p>
    <w:p w:rsidR="001330E5" w:rsidRPr="001330E5" w:rsidRDefault="001330E5" w:rsidP="001330E5">
      <w:pPr>
        <w:spacing w:before="100" w:beforeAutospacing="1" w:after="100" w:afterAutospacing="1" w:line="240" w:lineRule="auto"/>
        <w:outlineLvl w:val="2"/>
        <w:rPr>
          <w:rFonts w:ascii="Times New Roman" w:eastAsia="Times New Roman" w:hAnsi="Times New Roman" w:cs="Times New Roman"/>
          <w:b/>
          <w:bCs/>
          <w:sz w:val="27"/>
          <w:szCs w:val="27"/>
        </w:rPr>
      </w:pPr>
      <w:r w:rsidRPr="001330E5">
        <w:rPr>
          <w:rFonts w:ascii="Times New Roman" w:eastAsia="Times New Roman" w:hAnsi="Times New Roman" w:cs="Times New Roman"/>
          <w:b/>
          <w:bCs/>
          <w:sz w:val="27"/>
          <w:szCs w:val="27"/>
        </w:rPr>
        <w:t>8.2. Resource Collection</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Each resource collection is described by a set of metadata. That metadata can be accessed directly using the </w:t>
      </w:r>
      <w:r w:rsidRPr="001330E5">
        <w:rPr>
          <w:rFonts w:ascii="Courier New" w:eastAsia="Times New Roman" w:hAnsi="Courier New" w:cs="Courier New"/>
          <w:sz w:val="20"/>
          <w:szCs w:val="20"/>
        </w:rPr>
        <w:t>/collections</w:t>
      </w:r>
      <w:proofErr w:type="gramStart"/>
      <w:r w:rsidRPr="001330E5">
        <w:rPr>
          <w:rFonts w:ascii="Courier New" w:eastAsia="Times New Roman" w:hAnsi="Courier New" w:cs="Courier New"/>
          <w:sz w:val="20"/>
          <w:szCs w:val="20"/>
        </w:rPr>
        <w:t>/{</w:t>
      </w:r>
      <w:proofErr w:type="spellStart"/>
      <w:proofErr w:type="gramEnd"/>
      <w:r w:rsidRPr="001330E5">
        <w:rPr>
          <w:rFonts w:ascii="Courier New" w:eastAsia="Times New Roman" w:hAnsi="Courier New" w:cs="Courier New"/>
          <w:sz w:val="20"/>
          <w:szCs w:val="20"/>
        </w:rPr>
        <w:t>collectionId</w:t>
      </w:r>
      <w:proofErr w:type="spellEnd"/>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 xml:space="preserve"> path and as an entry in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property of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resource.</w:t>
      </w:r>
    </w:p>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8.2.1. Operation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03"/>
        <w:gridCol w:w="7002"/>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7</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src</w:t>
            </w:r>
            <w:proofErr w:type="spellEnd"/>
            <w:r w:rsidRPr="001330E5">
              <w:rPr>
                <w:rFonts w:ascii="Times New Roman" w:eastAsia="Times New Roman" w:hAnsi="Times New Roman" w:cs="Times New Roman"/>
                <w:b/>
                <w:bCs/>
                <w:sz w:val="24"/>
                <w:szCs w:val="24"/>
              </w:rPr>
              <w:t>-md-op</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API SHALL support the HTTP GET operation at the path </w:t>
            </w:r>
            <w:r w:rsidRPr="001330E5">
              <w:rPr>
                <w:rFonts w:ascii="Courier New" w:eastAsia="Times New Roman" w:hAnsi="Courier New" w:cs="Courier New"/>
                <w:sz w:val="20"/>
                <w:szCs w:val="20"/>
              </w:rPr>
              <w:t>/collections</w:t>
            </w:r>
            <w:proofErr w:type="gramStart"/>
            <w:r w:rsidRPr="001330E5">
              <w:rPr>
                <w:rFonts w:ascii="Courier New" w:eastAsia="Times New Roman" w:hAnsi="Courier New" w:cs="Courier New"/>
                <w:sz w:val="20"/>
                <w:szCs w:val="20"/>
              </w:rPr>
              <w:t>/{</w:t>
            </w:r>
            <w:proofErr w:type="spellStart"/>
            <w:proofErr w:type="gramEnd"/>
            <w:r w:rsidRPr="001330E5">
              <w:rPr>
                <w:rFonts w:ascii="Courier New" w:eastAsia="Times New Roman" w:hAnsi="Courier New" w:cs="Courier New"/>
                <w:sz w:val="20"/>
                <w:szCs w:val="20"/>
              </w:rPr>
              <w:t>collectionId</w:t>
            </w:r>
            <w:proofErr w:type="spellEnd"/>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parameter </w:t>
            </w:r>
            <w:proofErr w:type="spellStart"/>
            <w:r w:rsidRPr="001330E5">
              <w:rPr>
                <w:rFonts w:ascii="Courier New" w:eastAsia="Times New Roman" w:hAnsi="Courier New" w:cs="Courier New"/>
                <w:sz w:val="20"/>
                <w:szCs w:val="20"/>
              </w:rPr>
              <w:t>collectionId</w:t>
            </w:r>
            <w:proofErr w:type="spellEnd"/>
            <w:r w:rsidRPr="001330E5">
              <w:rPr>
                <w:rFonts w:ascii="Times New Roman" w:eastAsia="Times New Roman" w:hAnsi="Times New Roman" w:cs="Times New Roman"/>
                <w:sz w:val="24"/>
                <w:szCs w:val="24"/>
              </w:rPr>
              <w:t xml:space="preserve"> is each </w:t>
            </w:r>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 xml:space="preserve"> property in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w:t>
            </w:r>
            <w:r w:rsidRPr="001330E5">
              <w:rPr>
                <w:rFonts w:ascii="Times New Roman" w:eastAsia="Times New Roman" w:hAnsi="Times New Roman" w:cs="Times New Roman"/>
                <w:sz w:val="24"/>
                <w:szCs w:val="24"/>
              </w:rPr>
              <w:lastRenderedPageBreak/>
              <w:t>response (</w:t>
            </w:r>
            <w:proofErr w:type="spellStart"/>
            <w:r w:rsidRPr="001330E5">
              <w:rPr>
                <w:rFonts w:ascii="Times New Roman" w:eastAsia="Times New Roman" w:hAnsi="Times New Roman" w:cs="Times New Roman"/>
                <w:sz w:val="24"/>
                <w:szCs w:val="24"/>
              </w:rPr>
              <w:t>JSONPath</w:t>
            </w:r>
            <w:proofErr w:type="spellEnd"/>
            <w:r w:rsidRPr="001330E5">
              <w:rPr>
                <w:rFonts w:ascii="Times New Roman" w:eastAsia="Times New Roman" w:hAnsi="Times New Roman" w:cs="Times New Roman"/>
                <w:sz w:val="24"/>
                <w:szCs w:val="24"/>
              </w:rPr>
              <w:t xml:space="preserve">: </w:t>
            </w:r>
            <w:r w:rsidRPr="001330E5">
              <w:rPr>
                <w:rFonts w:ascii="Courier New" w:eastAsia="Times New Roman" w:hAnsi="Courier New" w:cs="Courier New"/>
                <w:sz w:val="20"/>
                <w:szCs w:val="20"/>
              </w:rPr>
              <w:t>$.</w:t>
            </w:r>
            <w:proofErr w:type="gramStart"/>
            <w:r w:rsidRPr="001330E5">
              <w:rPr>
                <w:rFonts w:ascii="Courier New" w:eastAsia="Times New Roman" w:hAnsi="Courier New" w:cs="Courier New"/>
                <w:sz w:val="20"/>
                <w:szCs w:val="20"/>
              </w:rPr>
              <w:t>collections[</w:t>
            </w:r>
            <w:proofErr w:type="gramEnd"/>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w:t>
            </w:r>
          </w:p>
        </w:tc>
      </w:tr>
    </w:tbl>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lastRenderedPageBreak/>
        <w:t>8.2.2.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55"/>
        <w:gridCol w:w="7050"/>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8</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src</w:t>
            </w:r>
            <w:proofErr w:type="spellEnd"/>
            <w:r w:rsidRPr="001330E5">
              <w:rPr>
                <w:rFonts w:ascii="Times New Roman" w:eastAsia="Times New Roman" w:hAnsi="Times New Roman" w:cs="Times New Roman"/>
                <w:b/>
                <w:bCs/>
                <w:sz w:val="24"/>
                <w:szCs w:val="24"/>
              </w:rPr>
              <w:t>-md-success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successful execution of the operation SHALL be reported as a response with a HTTP status code </w:t>
            </w: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that response SHALL comply with the requirements in the </w:t>
            </w:r>
            <w:hyperlink r:id="rId110" w:anchor="rm_collection" w:history="1">
              <w:r w:rsidRPr="001330E5">
                <w:rPr>
                  <w:rFonts w:ascii="Times New Roman" w:eastAsia="Times New Roman" w:hAnsi="Times New Roman" w:cs="Times New Roman"/>
                  <w:color w:val="0000FF"/>
                  <w:sz w:val="24"/>
                  <w:szCs w:val="24"/>
                  <w:u w:val="single"/>
                </w:rPr>
                <w:t>http://www.opengis.net/spec/ogcapi-common-2/1.0/rm/collection</w:t>
              </w:r>
            </w:hyperlink>
            <w:r w:rsidRPr="001330E5">
              <w:rPr>
                <w:rFonts w:ascii="Times New Roman" w:eastAsia="Times New Roman" w:hAnsi="Times New Roman" w:cs="Times New Roman"/>
                <w:sz w:val="24"/>
                <w:szCs w:val="24"/>
              </w:rPr>
              <w:t xml:space="preserve"> Requirements Module </w:t>
            </w:r>
            <w:ins w:id="94" w:author="Carl Reed" w:date="2022-05-02T10:26:00Z">
              <w:r>
                <w:rPr>
                  <w:rFonts w:ascii="Times New Roman" w:eastAsia="Times New Roman" w:hAnsi="Times New Roman" w:cs="Times New Roman"/>
                  <w:sz w:val="24"/>
                  <w:szCs w:val="24"/>
                </w:rPr>
                <w:t>des</w:t>
              </w:r>
            </w:ins>
            <w:del w:id="95" w:author="Carl Reed" w:date="2022-05-02T10:26:00Z">
              <w:r w:rsidRPr="001330E5" w:rsidDel="001330E5">
                <w:rPr>
                  <w:rFonts w:ascii="Times New Roman" w:eastAsia="Times New Roman" w:hAnsi="Times New Roman" w:cs="Times New Roman"/>
                  <w:sz w:val="24"/>
                  <w:szCs w:val="24"/>
                </w:rPr>
                <w:delText>se</w:delText>
              </w:r>
            </w:del>
            <w:r w:rsidRPr="001330E5">
              <w:rPr>
                <w:rFonts w:ascii="Times New Roman" w:eastAsia="Times New Roman" w:hAnsi="Times New Roman" w:cs="Times New Roman"/>
                <w:sz w:val="24"/>
                <w:szCs w:val="24"/>
              </w:rPr>
              <w:t xml:space="preserve">cribed in section </w:t>
            </w:r>
            <w:hyperlink r:id="rId111" w:anchor="collection-resource-definition-section" w:history="1">
              <w:r w:rsidRPr="001330E5">
                <w:rPr>
                  <w:rFonts w:ascii="Times New Roman" w:eastAsia="Times New Roman" w:hAnsi="Times New Roman" w:cs="Times New Roman"/>
                  <w:color w:val="0000FF"/>
                  <w:sz w:val="24"/>
                  <w:szCs w:val="24"/>
                  <w:u w:val="single"/>
                </w:rPr>
                <w:t>Collection Resource Definition</w:t>
              </w:r>
            </w:hyperlink>
            <w:r w:rsidRPr="001330E5">
              <w:rPr>
                <w:rFonts w:ascii="Times New Roman" w:eastAsia="Times New Roman" w:hAnsi="Times New Roman" w:cs="Times New Roman"/>
                <w:sz w:val="24"/>
                <w:szCs w:val="24"/>
              </w:rPr>
              <w:t xml:space="preserve"> of this Standard.</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that response SHALL be consistent with the content for this collection in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response. That is, the values for </w:t>
            </w:r>
            <w:r w:rsidRPr="001330E5">
              <w:rPr>
                <w:rFonts w:ascii="Courier New" w:eastAsia="Times New Roman" w:hAnsi="Courier New" w:cs="Courier New"/>
                <w:sz w:val="20"/>
                <w:szCs w:val="20"/>
              </w:rPr>
              <w:t>id</w:t>
            </w:r>
            <w:r w:rsidRPr="001330E5">
              <w:rPr>
                <w:rFonts w:ascii="Times New Roman" w:eastAsia="Times New Roman" w:hAnsi="Times New Roman" w:cs="Times New Roman"/>
                <w:sz w:val="24"/>
                <w:szCs w:val="24"/>
              </w:rPr>
              <w:t xml:space="preserve">, </w:t>
            </w:r>
            <w:r w:rsidRPr="001330E5">
              <w:rPr>
                <w:rFonts w:ascii="Courier New" w:eastAsia="Times New Roman" w:hAnsi="Courier New" w:cs="Courier New"/>
                <w:sz w:val="20"/>
                <w:szCs w:val="20"/>
              </w:rPr>
              <w:t>title</w:t>
            </w:r>
            <w:r w:rsidRPr="001330E5">
              <w:rPr>
                <w:rFonts w:ascii="Times New Roman" w:eastAsia="Times New Roman" w:hAnsi="Times New Roman" w:cs="Times New Roman"/>
                <w:sz w:val="24"/>
                <w:szCs w:val="24"/>
              </w:rPr>
              <w:t xml:space="preserve">, </w:t>
            </w:r>
            <w:r w:rsidRPr="001330E5">
              <w:rPr>
                <w:rFonts w:ascii="Courier New" w:eastAsia="Times New Roman" w:hAnsi="Courier New" w:cs="Courier New"/>
                <w:sz w:val="20"/>
                <w:szCs w:val="20"/>
              </w:rPr>
              <w:t>description</w:t>
            </w:r>
            <w:r w:rsidRPr="001330E5">
              <w:rPr>
                <w:rFonts w:ascii="Times New Roman" w:eastAsia="Times New Roman" w:hAnsi="Times New Roman" w:cs="Times New Roman"/>
                <w:sz w:val="24"/>
                <w:szCs w:val="24"/>
              </w:rPr>
              <w:t xml:space="preserve"> and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SHALL be identical.</w:t>
            </w:r>
          </w:p>
        </w:tc>
      </w:tr>
    </w:tbl>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8.2.3. Error Situations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See </w:t>
      </w:r>
      <w:hyperlink r:id="rId112" w:anchor="http-status-codes" w:history="1">
        <w:r w:rsidRPr="001330E5">
          <w:rPr>
            <w:rFonts w:ascii="Times New Roman" w:eastAsia="Times New Roman" w:hAnsi="Times New Roman" w:cs="Times New Roman"/>
            <w:color w:val="0000FF"/>
            <w:sz w:val="24"/>
            <w:szCs w:val="24"/>
            <w:u w:val="single"/>
          </w:rPr>
          <w:t>HTTP Status Codes</w:t>
        </w:r>
      </w:hyperlink>
      <w:r w:rsidRPr="001330E5">
        <w:rPr>
          <w:rFonts w:ascii="Times New Roman" w:eastAsia="Times New Roman" w:hAnsi="Times New Roman" w:cs="Times New Roman"/>
          <w:sz w:val="24"/>
          <w:szCs w:val="24"/>
        </w:rPr>
        <w:t xml:space="preserve"> for general guidance.</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parameter </w:t>
      </w:r>
      <w:proofErr w:type="spellStart"/>
      <w:r w:rsidRPr="001330E5">
        <w:rPr>
          <w:rFonts w:ascii="Courier New" w:eastAsia="Times New Roman" w:hAnsi="Courier New" w:cs="Courier New"/>
          <w:sz w:val="20"/>
          <w:szCs w:val="20"/>
        </w:rPr>
        <w:t>collectionId</w:t>
      </w:r>
      <w:proofErr w:type="spellEnd"/>
      <w:r w:rsidRPr="001330E5">
        <w:rPr>
          <w:rFonts w:ascii="Times New Roman" w:eastAsia="Times New Roman" w:hAnsi="Times New Roman" w:cs="Times New Roman"/>
          <w:sz w:val="24"/>
          <w:szCs w:val="24"/>
        </w:rPr>
        <w:t xml:space="preserve"> does not exist on the server, the status code of the response will be </w:t>
      </w:r>
      <w:r w:rsidRPr="001330E5">
        <w:rPr>
          <w:rFonts w:ascii="Courier New" w:eastAsia="Times New Roman" w:hAnsi="Courier New" w:cs="Courier New"/>
          <w:sz w:val="20"/>
          <w:szCs w:val="20"/>
        </w:rPr>
        <w:t>404</w:t>
      </w:r>
      <w:r w:rsidRPr="001330E5">
        <w:rPr>
          <w:rFonts w:ascii="Times New Roman" w:eastAsia="Times New Roman" w:hAnsi="Times New Roman" w:cs="Times New Roman"/>
          <w:sz w:val="24"/>
          <w:szCs w:val="24"/>
        </w:rPr>
        <w:t xml:space="preserve"> (see </w:t>
      </w:r>
      <w:hyperlink r:id="rId113" w:anchor="status-codes" w:history="1">
        <w:r w:rsidRPr="001330E5">
          <w:rPr>
            <w:rFonts w:ascii="Times New Roman" w:eastAsia="Times New Roman" w:hAnsi="Times New Roman" w:cs="Times New Roman"/>
            <w:color w:val="0000FF"/>
            <w:sz w:val="24"/>
            <w:szCs w:val="24"/>
            <w:u w:val="single"/>
          </w:rPr>
          <w:t>Table 5</w:t>
        </w:r>
      </w:hyperlink>
      <w:r w:rsidRPr="001330E5">
        <w:rPr>
          <w:rFonts w:ascii="Times New Roman" w:eastAsia="Times New Roman" w:hAnsi="Times New Roman" w:cs="Times New Roman"/>
          <w:sz w:val="24"/>
          <w:szCs w:val="24"/>
        </w:rPr>
        <w:t>).</w:t>
      </w:r>
    </w:p>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8.2.4. Collection Resource Definition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70"/>
        <w:gridCol w:w="4835"/>
      </w:tblGrid>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14" w:history="1">
              <w:r w:rsidRPr="001330E5">
                <w:rPr>
                  <w:rFonts w:ascii="Times New Roman" w:eastAsia="Times New Roman" w:hAnsi="Times New Roman" w:cs="Times New Roman"/>
                  <w:color w:val="0000FF"/>
                  <w:sz w:val="24"/>
                  <w:szCs w:val="24"/>
                  <w:u w:val="single"/>
                </w:rPr>
                <w:t>http://www.opengis.net/spec/ogcapi-common-2/1.0/rm/collection</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Resource</w:t>
            </w:r>
          </w:p>
        </w:tc>
      </w:tr>
    </w:tbl>
    <w:p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9"/>
        <w:gridCol w:w="6976"/>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9</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/collections/collection-definition</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content of a </w:t>
            </w:r>
            <w:r w:rsidRPr="001330E5">
              <w:rPr>
                <w:rFonts w:ascii="Courier New" w:eastAsia="Times New Roman" w:hAnsi="Courier New" w:cs="Courier New"/>
                <w:sz w:val="20"/>
                <w:szCs w:val="20"/>
              </w:rPr>
              <w:t>Collection</w:t>
            </w:r>
            <w:r w:rsidRPr="001330E5">
              <w:rPr>
                <w:rFonts w:ascii="Times New Roman" w:eastAsia="Times New Roman" w:hAnsi="Times New Roman" w:cs="Times New Roman"/>
                <w:sz w:val="24"/>
                <w:szCs w:val="24"/>
              </w:rPr>
              <w:t xml:space="preserve"> resource SHALL be based upon the JSON schema </w:t>
            </w:r>
            <w:hyperlink r:id="rId115" w:history="1">
              <w:proofErr w:type="spellStart"/>
              <w:r w:rsidRPr="001330E5">
                <w:rPr>
                  <w:rFonts w:ascii="Times New Roman" w:eastAsia="Times New Roman" w:hAnsi="Times New Roman" w:cs="Times New Roman"/>
                  <w:color w:val="0000FF"/>
                  <w:sz w:val="24"/>
                  <w:szCs w:val="24"/>
                  <w:u w:val="single"/>
                </w:rPr>
                <w:t>collectionDesc.yaml</w:t>
              </w:r>
              <w:proofErr w:type="spellEnd"/>
            </w:hyperlink>
            <w:r w:rsidRPr="001330E5">
              <w:rPr>
                <w:rFonts w:ascii="Times New Roman" w:eastAsia="Times New Roman" w:hAnsi="Times New Roman" w:cs="Times New Roman"/>
                <w:sz w:val="24"/>
                <w:szCs w:val="24"/>
              </w:rPr>
              <w:t>.</w:t>
            </w:r>
          </w:p>
        </w:tc>
      </w:tr>
    </w:tbl>
    <w:p w:rsidR="001330E5" w:rsidRPr="001330E5" w:rsidRDefault="001330E5" w:rsidP="001330E5">
      <w:pPr>
        <w:spacing w:after="0"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Collection Resource Schema</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object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0E5">
        <w:rPr>
          <w:rFonts w:ascii="Courier New" w:eastAsia="Times New Roman" w:hAnsi="Courier New" w:cs="Courier New"/>
          <w:sz w:val="20"/>
          <w:szCs w:val="20"/>
        </w:rPr>
        <w:t>required</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gramStart"/>
      <w:r w:rsidRPr="001330E5">
        <w:rPr>
          <w:rFonts w:ascii="Courier New" w:eastAsia="Times New Roman" w:hAnsi="Courier New" w:cs="Courier New"/>
          <w:sz w:val="20"/>
          <w:szCs w:val="20"/>
        </w:rPr>
        <w:t>id</w:t>
      </w:r>
      <w:proofErr w:type="gramEnd"/>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gramStart"/>
      <w:r w:rsidRPr="001330E5">
        <w:rPr>
          <w:rFonts w:ascii="Courier New" w:eastAsia="Times New Roman" w:hAnsi="Courier New" w:cs="Courier New"/>
          <w:sz w:val="20"/>
          <w:szCs w:val="20"/>
        </w:rPr>
        <w:t>links</w:t>
      </w:r>
      <w:proofErr w:type="gramEnd"/>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0E5">
        <w:rPr>
          <w:rFonts w:ascii="Courier New" w:eastAsia="Times New Roman" w:hAnsi="Courier New" w:cs="Courier New"/>
          <w:sz w:val="20"/>
          <w:szCs w:val="20"/>
        </w:rPr>
        <w:t>properties</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id</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example</w:t>
      </w:r>
      <w:proofErr w:type="gramEnd"/>
      <w:r w:rsidRPr="001330E5">
        <w:rPr>
          <w:rFonts w:ascii="Courier New" w:eastAsia="Times New Roman" w:hAnsi="Courier New" w:cs="Courier New"/>
          <w:sz w:val="20"/>
          <w:szCs w:val="20"/>
        </w:rPr>
        <w:t>: address</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title</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example</w:t>
      </w:r>
      <w:proofErr w:type="gramEnd"/>
      <w:r w:rsidRPr="001330E5">
        <w:rPr>
          <w:rFonts w:ascii="Courier New" w:eastAsia="Times New Roman" w:hAnsi="Courier New" w:cs="Courier New"/>
          <w:sz w:val="20"/>
          <w:szCs w:val="20"/>
        </w:rPr>
        <w:t>: address</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description</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lastRenderedPageBreak/>
        <w:t xml:space="preserve">    </w:t>
      </w:r>
      <w:proofErr w:type="gramStart"/>
      <w:r w:rsidRPr="001330E5">
        <w:rPr>
          <w:rFonts w:ascii="Courier New" w:eastAsia="Times New Roman" w:hAnsi="Courier New" w:cs="Courier New"/>
          <w:sz w:val="20"/>
          <w:szCs w:val="20"/>
        </w:rPr>
        <w:t>example</w:t>
      </w:r>
      <w:proofErr w:type="gramEnd"/>
      <w:r w:rsidRPr="001330E5">
        <w:rPr>
          <w:rFonts w:ascii="Courier New" w:eastAsia="Times New Roman" w:hAnsi="Courier New" w:cs="Courier New"/>
          <w:sz w:val="20"/>
          <w:szCs w:val="20"/>
        </w:rPr>
        <w:t>: An address</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attribution</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title</w:t>
      </w:r>
      <w:proofErr w:type="gramEnd"/>
      <w:r w:rsidRPr="001330E5">
        <w:rPr>
          <w:rFonts w:ascii="Courier New" w:eastAsia="Times New Roman" w:hAnsi="Courier New" w:cs="Courier New"/>
          <w:sz w:val="20"/>
          <w:szCs w:val="20"/>
        </w:rPr>
        <w:t>: attribution for the collection</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links</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array</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items</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$ref: </w:t>
      </w:r>
      <w:proofErr w:type="spellStart"/>
      <w:r w:rsidRPr="001330E5">
        <w:rPr>
          <w:rFonts w:ascii="Courier New" w:eastAsia="Times New Roman" w:hAnsi="Courier New" w:cs="Courier New"/>
          <w:sz w:val="20"/>
          <w:szCs w:val="20"/>
        </w:rPr>
        <w:t>link.yaml</w:t>
      </w:r>
      <w:proofErr w:type="spellEnd"/>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extent</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$ref: </w:t>
      </w:r>
      <w:proofErr w:type="spellStart"/>
      <w:r w:rsidRPr="001330E5">
        <w:rPr>
          <w:rFonts w:ascii="Courier New" w:eastAsia="Times New Roman" w:hAnsi="Courier New" w:cs="Courier New"/>
          <w:sz w:val="20"/>
          <w:szCs w:val="20"/>
        </w:rPr>
        <w:t>extent.yaml</w:t>
      </w:r>
      <w:proofErr w:type="spellEnd"/>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proofErr w:type="gramStart"/>
      <w:r w:rsidRPr="001330E5">
        <w:rPr>
          <w:rFonts w:ascii="Courier New" w:eastAsia="Times New Roman" w:hAnsi="Courier New" w:cs="Courier New"/>
          <w:sz w:val="20"/>
          <w:szCs w:val="20"/>
        </w:rPr>
        <w:t>itemType</w:t>
      </w:r>
      <w:proofErr w:type="spellEnd"/>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description</w:t>
      </w:r>
      <w:proofErr w:type="gramEnd"/>
      <w:r w:rsidRPr="001330E5">
        <w:rPr>
          <w:rFonts w:ascii="Courier New" w:eastAsia="Times New Roman" w:hAnsi="Courier New" w:cs="Courier New"/>
          <w:sz w:val="20"/>
          <w:szCs w:val="20"/>
        </w:rPr>
        <w:t>: An indicator about the type of the items in the collection</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proofErr w:type="gramStart"/>
      <w:r w:rsidRPr="001330E5">
        <w:rPr>
          <w:rFonts w:ascii="Courier New" w:eastAsia="Times New Roman" w:hAnsi="Courier New" w:cs="Courier New"/>
          <w:sz w:val="20"/>
          <w:szCs w:val="20"/>
        </w:rPr>
        <w:t>crs</w:t>
      </w:r>
      <w:proofErr w:type="spellEnd"/>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description</w:t>
      </w:r>
      <w:proofErr w:type="gramEnd"/>
      <w:r w:rsidRPr="001330E5">
        <w:rPr>
          <w:rFonts w:ascii="Courier New" w:eastAsia="Times New Roman" w:hAnsi="Courier New" w:cs="Courier New"/>
          <w:sz w:val="20"/>
          <w:szCs w:val="20"/>
        </w:rPr>
        <w:t>: the list of coordinate reference systems supported by the API; the first item is the default coordinate reference system</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array</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items</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type</w:t>
      </w:r>
      <w:proofErr w:type="gramEnd"/>
      <w:r w:rsidRPr="001330E5">
        <w:rPr>
          <w:rFonts w:ascii="Courier New" w:eastAsia="Times New Roman" w:hAnsi="Courier New" w:cs="Courier New"/>
          <w:sz w:val="20"/>
          <w:szCs w:val="20"/>
        </w:rPr>
        <w:t>: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default</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http://www.opengis.net/def/crs/OGC/1.3/CRS84</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gramStart"/>
      <w:r w:rsidRPr="001330E5">
        <w:rPr>
          <w:rFonts w:ascii="Courier New" w:eastAsia="Times New Roman" w:hAnsi="Courier New" w:cs="Courier New"/>
          <w:sz w:val="20"/>
          <w:szCs w:val="20"/>
        </w:rPr>
        <w:t>example</w:t>
      </w:r>
      <w:proofErr w:type="gram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http://www.opengis.net/def/crs/OGC/1.3/CRS84</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http://www.opengis.net/def/crs/EPSG/0/4326</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Most of the properties of the Collection resource are self-</w:t>
      </w:r>
      <w:del w:id="96" w:author="Carl Reed" w:date="2022-05-02T10:21:00Z">
        <w:r w:rsidRPr="001330E5" w:rsidDel="001330E5">
          <w:rPr>
            <w:rFonts w:ascii="Times New Roman" w:eastAsia="Times New Roman" w:hAnsi="Times New Roman" w:cs="Times New Roman"/>
            <w:sz w:val="24"/>
            <w:szCs w:val="24"/>
          </w:rPr>
          <w:delText>explanitory</w:delText>
        </w:r>
      </w:del>
      <w:ins w:id="97" w:author="Carl Reed" w:date="2022-05-02T10:21:00Z">
        <w:r w:rsidRPr="001330E5">
          <w:rPr>
            <w:rFonts w:ascii="Times New Roman" w:eastAsia="Times New Roman" w:hAnsi="Times New Roman" w:cs="Times New Roman"/>
            <w:sz w:val="24"/>
            <w:szCs w:val="24"/>
          </w:rPr>
          <w:t>explanatory</w:t>
        </w:r>
      </w:ins>
      <w:r w:rsidRPr="001330E5">
        <w:rPr>
          <w:rFonts w:ascii="Times New Roman" w:eastAsia="Times New Roman" w:hAnsi="Times New Roman" w:cs="Times New Roman"/>
          <w:sz w:val="24"/>
          <w:szCs w:val="24"/>
        </w:rPr>
        <w:t xml:space="preserve">. However, a few </w:t>
      </w:r>
      <w:del w:id="98" w:author="Carl Reed" w:date="2022-05-02T10:27:00Z">
        <w:r w:rsidRPr="001330E5" w:rsidDel="001330E5">
          <w:rPr>
            <w:rFonts w:ascii="Times New Roman" w:eastAsia="Times New Roman" w:hAnsi="Times New Roman" w:cs="Times New Roman"/>
            <w:sz w:val="24"/>
            <w:szCs w:val="24"/>
          </w:rPr>
          <w:delText xml:space="preserve">call </w:delText>
        </w:r>
      </w:del>
      <w:ins w:id="99" w:author="Carl Reed" w:date="2022-05-02T10:27:00Z">
        <w:r>
          <w:rPr>
            <w:rFonts w:ascii="Times New Roman" w:eastAsia="Times New Roman" w:hAnsi="Times New Roman" w:cs="Times New Roman"/>
            <w:sz w:val="24"/>
            <w:szCs w:val="24"/>
          </w:rPr>
          <w:t>properties require</w:t>
        </w:r>
        <w:r w:rsidRPr="001330E5">
          <w:rPr>
            <w:rFonts w:ascii="Times New Roman" w:eastAsia="Times New Roman" w:hAnsi="Times New Roman" w:cs="Times New Roman"/>
            <w:sz w:val="24"/>
            <w:szCs w:val="24"/>
          </w:rPr>
          <w:t xml:space="preserve"> </w:t>
        </w:r>
      </w:ins>
      <w:del w:id="100" w:author="Carl Reed" w:date="2022-05-02T10:27:00Z">
        <w:r w:rsidRPr="001330E5" w:rsidDel="001330E5">
          <w:rPr>
            <w:rFonts w:ascii="Times New Roman" w:eastAsia="Times New Roman" w:hAnsi="Times New Roman" w:cs="Times New Roman"/>
            <w:sz w:val="24"/>
            <w:szCs w:val="24"/>
          </w:rPr>
          <w:delText xml:space="preserve">for </w:delText>
        </w:r>
      </w:del>
      <w:r w:rsidRPr="001330E5">
        <w:rPr>
          <w:rFonts w:ascii="Times New Roman" w:eastAsia="Times New Roman" w:hAnsi="Times New Roman" w:cs="Times New Roman"/>
          <w:sz w:val="24"/>
          <w:szCs w:val="24"/>
        </w:rPr>
        <w:t>additional explanation.</w:t>
      </w:r>
    </w:p>
    <w:p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Attribution</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attribution element is a special type of string property. Specifically, </w:t>
      </w:r>
      <w:ins w:id="101" w:author="Carl Reed" w:date="2022-05-02T10:27:00Z">
        <w:r>
          <w:rPr>
            <w:rFonts w:ascii="Times New Roman" w:eastAsia="Times New Roman" w:hAnsi="Times New Roman" w:cs="Times New Roman"/>
            <w:sz w:val="24"/>
            <w:szCs w:val="24"/>
          </w:rPr>
          <w:t>the attribution element</w:t>
        </w:r>
      </w:ins>
      <w:del w:id="102" w:author="Carl Reed" w:date="2022-05-02T10:27:00Z">
        <w:r w:rsidRPr="001330E5" w:rsidDel="001330E5">
          <w:rPr>
            <w:rFonts w:ascii="Times New Roman" w:eastAsia="Times New Roman" w:hAnsi="Times New Roman" w:cs="Times New Roman"/>
            <w:sz w:val="24"/>
            <w:szCs w:val="24"/>
          </w:rPr>
          <w:delText>it</w:delText>
        </w:r>
      </w:del>
      <w:r w:rsidRPr="001330E5">
        <w:rPr>
          <w:rFonts w:ascii="Times New Roman" w:eastAsia="Times New Roman" w:hAnsi="Times New Roman" w:cs="Times New Roman"/>
          <w:sz w:val="24"/>
          <w:szCs w:val="24"/>
        </w:rPr>
        <w:t xml:space="preserve"> can contain markup text. Markup allows a text string to import images and format text. The capabilities are only limited by the markup language used. See the example </w:t>
      </w:r>
      <w:hyperlink r:id="rId116" w:anchor="collection-description-examples" w:history="1">
        <w:r w:rsidRPr="001330E5">
          <w:rPr>
            <w:rFonts w:ascii="Times New Roman" w:eastAsia="Times New Roman" w:hAnsi="Times New Roman" w:cs="Times New Roman"/>
            <w:color w:val="0000FF"/>
            <w:sz w:val="24"/>
            <w:szCs w:val="24"/>
            <w:u w:val="single"/>
          </w:rPr>
          <w:t>collection response</w:t>
        </w:r>
      </w:hyperlink>
      <w:r w:rsidRPr="001330E5">
        <w:rPr>
          <w:rFonts w:ascii="Times New Roman" w:eastAsia="Times New Roman" w:hAnsi="Times New Roman" w:cs="Times New Roman"/>
          <w:sz w:val="24"/>
          <w:szCs w:val="24"/>
        </w:rPr>
        <w:t xml:space="preserve"> for an example of the use of markup in the attribution element.</w:t>
      </w:r>
    </w:p>
    <w:p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Item Type</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In some Geospatial collections, the members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that make up that collection can be individually accessed by a client. In this case, the </w:t>
      </w:r>
      <w:proofErr w:type="spellStart"/>
      <w:r w:rsidRPr="001330E5">
        <w:rPr>
          <w:rFonts w:ascii="Courier New" w:eastAsia="Times New Roman" w:hAnsi="Courier New" w:cs="Courier New"/>
          <w:sz w:val="20"/>
          <w:szCs w:val="20"/>
        </w:rPr>
        <w:t>itemType</w:t>
      </w:r>
      <w:proofErr w:type="spellEnd"/>
      <w:r w:rsidRPr="001330E5">
        <w:rPr>
          <w:rFonts w:ascii="Times New Roman" w:eastAsia="Times New Roman" w:hAnsi="Times New Roman" w:cs="Times New Roman"/>
          <w:sz w:val="24"/>
          <w:szCs w:val="24"/>
        </w:rPr>
        <w:t xml:space="preserve"> property in the Collection resource identifies the type of the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accessible from that collection.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8"/>
        <w:gridCol w:w="6587"/>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4</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-md-item-type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members (</w:t>
            </w:r>
            <w:r w:rsidRPr="001330E5">
              <w:rPr>
                <w:rFonts w:ascii="Courier New" w:eastAsia="Times New Roman" w:hAnsi="Courier New" w:cs="Courier New"/>
                <w:sz w:val="20"/>
                <w:szCs w:val="20"/>
              </w:rPr>
              <w:t>items</w:t>
            </w:r>
            <w:r w:rsidRPr="001330E5">
              <w:rPr>
                <w:rFonts w:ascii="Times New Roman" w:eastAsia="Times New Roman" w:hAnsi="Times New Roman" w:cs="Times New Roman"/>
                <w:sz w:val="24"/>
                <w:szCs w:val="24"/>
              </w:rPr>
              <w:t xml:space="preserve">) that make up a collection can be individually accessed by a client, then the </w:t>
            </w:r>
            <w:proofErr w:type="spellStart"/>
            <w:r w:rsidRPr="001330E5">
              <w:rPr>
                <w:rFonts w:ascii="Courier New" w:eastAsia="Times New Roman" w:hAnsi="Courier New" w:cs="Courier New"/>
                <w:sz w:val="20"/>
                <w:szCs w:val="20"/>
              </w:rPr>
              <w:t>itemType</w:t>
            </w:r>
            <w:proofErr w:type="spellEnd"/>
            <w:r w:rsidRPr="001330E5">
              <w:rPr>
                <w:rFonts w:ascii="Times New Roman" w:eastAsia="Times New Roman" w:hAnsi="Times New Roman" w:cs="Times New Roman"/>
                <w:sz w:val="24"/>
                <w:szCs w:val="24"/>
              </w:rPr>
              <w:t xml:space="preserve"> key SHOULD be included in the Collection resource to indicate the type of the items (e.g. </w:t>
            </w:r>
            <w:r w:rsidRPr="001330E5">
              <w:rPr>
                <w:rFonts w:ascii="Courier New" w:eastAsia="Times New Roman" w:hAnsi="Courier New" w:cs="Courier New"/>
                <w:sz w:val="20"/>
                <w:szCs w:val="20"/>
              </w:rPr>
              <w:t>feature</w:t>
            </w:r>
            <w:r w:rsidRPr="001330E5">
              <w:rPr>
                <w:rFonts w:ascii="Times New Roman" w:eastAsia="Times New Roman" w:hAnsi="Times New Roman" w:cs="Times New Roman"/>
                <w:sz w:val="24"/>
                <w:szCs w:val="24"/>
              </w:rPr>
              <w:t xml:space="preserve"> or </w:t>
            </w:r>
            <w:r w:rsidRPr="001330E5">
              <w:rPr>
                <w:rFonts w:ascii="Courier New" w:eastAsia="Times New Roman" w:hAnsi="Courier New" w:cs="Courier New"/>
                <w:sz w:val="20"/>
                <w:szCs w:val="20"/>
              </w:rPr>
              <w:t>record</w:t>
            </w:r>
            <w:r w:rsidRPr="001330E5">
              <w:rPr>
                <w:rFonts w:ascii="Times New Roman" w:eastAsia="Times New Roman" w:hAnsi="Times New Roman" w:cs="Times New Roman"/>
                <w:sz w:val="24"/>
                <w:szCs w:val="24"/>
              </w:rPr>
              <w:t>).</w:t>
            </w:r>
          </w:p>
        </w:tc>
      </w:tr>
    </w:tbl>
    <w:p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Links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To support hypermedia navigation,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must be populated with sufficient hyperlinks to navigate through the whole dataset.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4"/>
        <w:gridCol w:w="6921"/>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10</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-md-items-links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 xml:space="preserve">-response SHALL include the following links in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of the response:</w:t>
            </w:r>
          </w:p>
          <w:p w:rsidR="001330E5" w:rsidRPr="001330E5" w:rsidRDefault="001330E5" w:rsidP="00133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link to this response document (relation: </w:t>
            </w:r>
            <w:r w:rsidRPr="001330E5">
              <w:rPr>
                <w:rFonts w:ascii="Courier New" w:eastAsia="Times New Roman" w:hAnsi="Courier New" w:cs="Courier New"/>
                <w:sz w:val="20"/>
                <w:szCs w:val="20"/>
              </w:rPr>
              <w:t>self</w:t>
            </w:r>
            <w:r w:rsidRPr="001330E5">
              <w:rPr>
                <w:rFonts w:ascii="Times New Roman" w:eastAsia="Times New Roman" w:hAnsi="Times New Roman" w:cs="Times New Roman"/>
                <w:sz w:val="24"/>
                <w:szCs w:val="24"/>
              </w:rPr>
              <w:t>),</w:t>
            </w:r>
          </w:p>
          <w:p w:rsidR="001330E5" w:rsidRPr="001330E5" w:rsidRDefault="001330E5" w:rsidP="001330E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link to the response document in every other media type supported by the API (relation: </w:t>
            </w:r>
            <w:r w:rsidRPr="001330E5">
              <w:rPr>
                <w:rFonts w:ascii="Courier New" w:eastAsia="Times New Roman" w:hAnsi="Courier New" w:cs="Courier New"/>
                <w:sz w:val="20"/>
                <w:szCs w:val="20"/>
              </w:rPr>
              <w:t>alternate</w:t>
            </w:r>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All links SHALL include the </w:t>
            </w:r>
            <w:proofErr w:type="spellStart"/>
            <w:r w:rsidRPr="001330E5">
              <w:rPr>
                <w:rFonts w:ascii="Courier New" w:eastAsia="Times New Roman" w:hAnsi="Courier New" w:cs="Courier New"/>
                <w:sz w:val="20"/>
                <w:szCs w:val="20"/>
              </w:rPr>
              <w:t>rel</w:t>
            </w:r>
            <w:proofErr w:type="spellEnd"/>
            <w:r w:rsidRPr="001330E5">
              <w:rPr>
                <w:rFonts w:ascii="Times New Roman" w:eastAsia="Times New Roman" w:hAnsi="Times New Roman" w:cs="Times New Roman"/>
                <w:sz w:val="24"/>
                <w:szCs w:val="24"/>
              </w:rPr>
              <w:t xml:space="preserve"> and </w:t>
            </w:r>
            <w:r w:rsidRPr="001330E5">
              <w:rPr>
                <w:rFonts w:ascii="Courier New" w:eastAsia="Times New Roman" w:hAnsi="Courier New" w:cs="Courier New"/>
                <w:sz w:val="20"/>
                <w:szCs w:val="20"/>
              </w:rPr>
              <w:t>type</w:t>
            </w:r>
            <w:r w:rsidRPr="001330E5">
              <w:rPr>
                <w:rFonts w:ascii="Times New Roman" w:eastAsia="Times New Roman" w:hAnsi="Times New Roman" w:cs="Times New Roman"/>
                <w:sz w:val="24"/>
                <w:szCs w:val="24"/>
              </w:rPr>
              <w:t xml:space="preserve"> properties.</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Additional information may be available to assist in understanding and using this dataset. Links to those resources should be provided as well.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12"/>
        <w:gridCol w:w="6593"/>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5</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-md-items-descriptions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external schemas or descriptions exist that provide additional information about the structure or semantics of the collection, a </w:t>
            </w:r>
            <w:r w:rsidRPr="001330E5">
              <w:rPr>
                <w:rFonts w:ascii="Courier New" w:eastAsia="Times New Roman" w:hAnsi="Courier New" w:cs="Courier New"/>
                <w:sz w:val="20"/>
                <w:szCs w:val="20"/>
              </w:rPr>
              <w:t>200</w:t>
            </w:r>
            <w:r w:rsidRPr="001330E5">
              <w:rPr>
                <w:rFonts w:ascii="Times New Roman" w:eastAsia="Times New Roman" w:hAnsi="Times New Roman" w:cs="Times New Roman"/>
                <w:sz w:val="24"/>
                <w:szCs w:val="24"/>
              </w:rPr>
              <w:t xml:space="preserve">-response SHOULD include links to each of those resources in the </w:t>
            </w:r>
            <w:r w:rsidRPr="001330E5">
              <w:rPr>
                <w:rFonts w:ascii="Courier New" w:eastAsia="Times New Roman" w:hAnsi="Courier New" w:cs="Courier New"/>
                <w:sz w:val="20"/>
                <w:szCs w:val="20"/>
              </w:rPr>
              <w:t>links</w:t>
            </w:r>
            <w:r w:rsidRPr="001330E5">
              <w:rPr>
                <w:rFonts w:ascii="Times New Roman" w:eastAsia="Times New Roman" w:hAnsi="Times New Roman" w:cs="Times New Roman"/>
                <w:sz w:val="24"/>
                <w:szCs w:val="24"/>
              </w:rPr>
              <w:t xml:space="preserve"> property of the response (relation: </w:t>
            </w:r>
            <w:proofErr w:type="spellStart"/>
            <w:r w:rsidRPr="001330E5">
              <w:rPr>
                <w:rFonts w:ascii="Courier New" w:eastAsia="Times New Roman" w:hAnsi="Courier New" w:cs="Courier New"/>
                <w:sz w:val="20"/>
                <w:szCs w:val="20"/>
              </w:rPr>
              <w:t>describedby</w:t>
            </w:r>
            <w:proofErr w:type="spellEnd"/>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type</w:t>
            </w:r>
            <w:r w:rsidRPr="001330E5">
              <w:rPr>
                <w:rFonts w:ascii="Times New Roman" w:eastAsia="Times New Roman" w:hAnsi="Times New Roman" w:cs="Times New Roman"/>
                <w:sz w:val="24"/>
                <w:szCs w:val="24"/>
              </w:rPr>
              <w:t xml:space="preserve"> link parameter SHOULD be provided for each link.</w:t>
            </w:r>
          </w:p>
        </w:tc>
      </w:tr>
    </w:tbl>
    <w:p w:rsidR="001330E5" w:rsidRPr="001330E5" w:rsidRDefault="001330E5" w:rsidP="001330E5">
      <w:pPr>
        <w:spacing w:before="100" w:beforeAutospacing="1" w:after="100" w:afterAutospacing="1" w:line="240" w:lineRule="auto"/>
        <w:outlineLvl w:val="4"/>
        <w:rPr>
          <w:rFonts w:ascii="Times New Roman" w:eastAsia="Times New Roman" w:hAnsi="Times New Roman" w:cs="Times New Roman"/>
          <w:b/>
          <w:bCs/>
          <w:sz w:val="20"/>
          <w:szCs w:val="20"/>
        </w:rPr>
      </w:pPr>
      <w:r w:rsidRPr="001330E5">
        <w:rPr>
          <w:rFonts w:ascii="Times New Roman" w:eastAsia="Times New Roman" w:hAnsi="Times New Roman" w:cs="Times New Roman"/>
          <w:b/>
          <w:bCs/>
          <w:sz w:val="20"/>
          <w:szCs w:val="20"/>
        </w:rPr>
        <w:t>Extent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670"/>
        <w:gridCol w:w="4835"/>
      </w:tblGrid>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17" w:history="1">
              <w:r w:rsidRPr="001330E5">
                <w:rPr>
                  <w:rFonts w:ascii="Times New Roman" w:eastAsia="Times New Roman" w:hAnsi="Times New Roman" w:cs="Times New Roman"/>
                  <w:color w:val="0000FF"/>
                  <w:sz w:val="24"/>
                  <w:szCs w:val="24"/>
                  <w:u w:val="single"/>
                </w:rPr>
                <w:t>http://www.opengis.net/spec/ogcapi-common-2/1.0/rm/extent</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Resource</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commentRangeStart w:id="103"/>
      <w:r w:rsidRPr="001330E5">
        <w:rPr>
          <w:rFonts w:ascii="Times New Roman" w:eastAsia="Times New Roman" w:hAnsi="Times New Roman" w:cs="Times New Roman"/>
          <w:sz w:val="24"/>
          <w:szCs w:val="24"/>
        </w:rPr>
        <w:t xml:space="preserve">The extent </w:t>
      </w:r>
      <w:commentRangeEnd w:id="103"/>
      <w:r w:rsidR="00765FAF">
        <w:rPr>
          <w:rStyle w:val="CommentReference"/>
        </w:rPr>
        <w:commentReference w:id="103"/>
      </w:r>
      <w:r w:rsidRPr="001330E5">
        <w:rPr>
          <w:rFonts w:ascii="Times New Roman" w:eastAsia="Times New Roman" w:hAnsi="Times New Roman" w:cs="Times New Roman"/>
          <w:sz w:val="24"/>
          <w:szCs w:val="24"/>
        </w:rPr>
        <w:t xml:space="preserve">property defines a spatial-temporal </w:t>
      </w:r>
      <w:commentRangeStart w:id="104"/>
      <w:r w:rsidRPr="001330E5">
        <w:rPr>
          <w:rFonts w:ascii="Times New Roman" w:eastAsia="Times New Roman" w:hAnsi="Times New Roman" w:cs="Times New Roman"/>
          <w:sz w:val="24"/>
          <w:szCs w:val="24"/>
        </w:rPr>
        <w:t>surface</w:t>
      </w:r>
      <w:commentRangeEnd w:id="104"/>
      <w:r>
        <w:rPr>
          <w:rStyle w:val="CommentReference"/>
        </w:rPr>
        <w:commentReference w:id="104"/>
      </w:r>
      <w:r w:rsidRPr="001330E5">
        <w:rPr>
          <w:rFonts w:ascii="Times New Roman" w:eastAsia="Times New Roman" w:hAnsi="Times New Roman" w:cs="Times New Roman"/>
          <w:sz w:val="24"/>
          <w:szCs w:val="24"/>
        </w:rPr>
        <w:t xml:space="preserve"> </w:t>
      </w:r>
      <w:del w:id="105" w:author="Carl Reed" w:date="2022-05-02T10:28:00Z">
        <w:r w:rsidRPr="001330E5" w:rsidDel="001330E5">
          <w:rPr>
            <w:rFonts w:ascii="Times New Roman" w:eastAsia="Times New Roman" w:hAnsi="Times New Roman" w:cs="Times New Roman"/>
            <w:sz w:val="24"/>
            <w:szCs w:val="24"/>
          </w:rPr>
          <w:delText xml:space="preserve">which </w:delText>
        </w:r>
      </w:del>
      <w:ins w:id="106" w:author="Carl Reed" w:date="2022-05-02T10:28:00Z">
        <w:r>
          <w:rPr>
            <w:rFonts w:ascii="Times New Roman" w:eastAsia="Times New Roman" w:hAnsi="Times New Roman" w:cs="Times New Roman"/>
            <w:sz w:val="24"/>
            <w:szCs w:val="24"/>
          </w:rPr>
          <w:t xml:space="preserve">that </w:t>
        </w:r>
      </w:ins>
      <w:r w:rsidRPr="001330E5">
        <w:rPr>
          <w:rFonts w:ascii="Times New Roman" w:eastAsia="Times New Roman" w:hAnsi="Times New Roman" w:cs="Times New Roman"/>
          <w:sz w:val="24"/>
          <w:szCs w:val="24"/>
        </w:rPr>
        <w:t>encompasses the geospatial data in the collection. Since not all collections are nicely clustered around a single place in space and time, the extent property provides flexibility in how that surface can be defined.</w:t>
      </w:r>
    </w:p>
    <w:p w:rsidR="001330E5" w:rsidRPr="001330E5" w:rsidRDefault="001330E5" w:rsidP="00133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Spatial Bounding Box (Bbox) provides a set of rectangular bounding boxes which use geographic coordinates to envelope portions of the collection. Typically only the first element would be populated. Additional boxes may be useful, for example, when the collection is clustered in multiple, widely-separated locations.</w:t>
      </w:r>
    </w:p>
    <w:p w:rsidR="001330E5" w:rsidRPr="001330E5" w:rsidRDefault="001330E5" w:rsidP="001330E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Temporal Interval provides a set of temporal periods. Typically only the first temporal period would be populated. However, like </w:t>
      </w:r>
      <w:commentRangeStart w:id="107"/>
      <w:r w:rsidRPr="001330E5">
        <w:rPr>
          <w:rFonts w:ascii="Times New Roman" w:eastAsia="Times New Roman" w:hAnsi="Times New Roman" w:cs="Times New Roman"/>
          <w:sz w:val="24"/>
          <w:szCs w:val="24"/>
        </w:rPr>
        <w:t>bbox</w:t>
      </w:r>
      <w:commentRangeEnd w:id="107"/>
      <w:r w:rsidR="00765FAF">
        <w:rPr>
          <w:rStyle w:val="CommentReference"/>
        </w:rPr>
        <w:commentReference w:id="107"/>
      </w:r>
      <w:r w:rsidRPr="001330E5">
        <w:rPr>
          <w:rFonts w:ascii="Times New Roman" w:eastAsia="Times New Roman" w:hAnsi="Times New Roman" w:cs="Times New Roman"/>
          <w:sz w:val="24"/>
          <w:szCs w:val="24"/>
        </w:rPr>
        <w:t>, additional periods can be added if the collection does not form a single temporal cluster.</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6"/>
        <w:gridCol w:w="7019"/>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 xml:space="preserve">Requirement </w:t>
            </w:r>
            <w:r w:rsidRPr="001330E5">
              <w:rPr>
                <w:rFonts w:ascii="Times New Roman" w:eastAsia="Times New Roman" w:hAnsi="Times New Roman" w:cs="Times New Roman"/>
                <w:b/>
                <w:bCs/>
                <w:sz w:val="24"/>
                <w:szCs w:val="24"/>
              </w:rPr>
              <w:lastRenderedPageBreak/>
              <w:t>11</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lastRenderedPageBreak/>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For each spatial collection resource,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property, if provided, SHALL define boundaries that encompass the spatial and temporal properties of all of the resources in this collection. The temporal extent may use </w:t>
            </w:r>
            <w:r w:rsidRPr="001330E5">
              <w:rPr>
                <w:rFonts w:ascii="Courier New" w:eastAsia="Times New Roman" w:hAnsi="Courier New" w:cs="Courier New"/>
                <w:sz w:val="20"/>
                <w:szCs w:val="20"/>
              </w:rPr>
              <w:t>null</w:t>
            </w:r>
            <w:r w:rsidRPr="001330E5">
              <w:rPr>
                <w:rFonts w:ascii="Times New Roman" w:eastAsia="Times New Roman" w:hAnsi="Times New Roman" w:cs="Times New Roman"/>
                <w:sz w:val="24"/>
                <w:szCs w:val="24"/>
              </w:rPr>
              <w:t xml:space="preserve"> values to indicate an open time interval.</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 spatial resource has multiple properties with spatial or temporal information, it is the decision of the API implementation whether only a single spatial or temporal geometry property is used to determine the extent or all relevant geometries.</w:t>
            </w:r>
          </w:p>
        </w:tc>
      </w:tr>
    </w:tbl>
    <w:p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6"/>
        <w:gridCol w:w="6579"/>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6</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an extent contains multiple spatial boundaries (multiple bbox, etc.), then the extent SHOULD include in the first bbox a boundary which represents the union of all of the other boundaries.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an extent contains multiple temporal intervals, then the extent SHOULD include as the first interval an interval which represents the union of all of the other intervals.</w:t>
            </w:r>
          </w:p>
        </w:tc>
      </w:tr>
    </w:tbl>
    <w:p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03"/>
        <w:gridCol w:w="6602"/>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Recommendation 7</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/rec/collections/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-md-extent-single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While the spatial and temporal extents support multiple bounding boxes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array) and time intervals (</w:t>
            </w:r>
            <w:r w:rsidRPr="001330E5">
              <w:rPr>
                <w:rFonts w:ascii="Courier New" w:eastAsia="Times New Roman" w:hAnsi="Courier New" w:cs="Courier New"/>
                <w:sz w:val="20"/>
                <w:szCs w:val="20"/>
              </w:rPr>
              <w:t>interval</w:t>
            </w:r>
            <w:r w:rsidRPr="001330E5">
              <w:rPr>
                <w:rFonts w:ascii="Times New Roman" w:eastAsia="Times New Roman" w:hAnsi="Times New Roman" w:cs="Times New Roman"/>
                <w:sz w:val="24"/>
                <w:szCs w:val="24"/>
              </w:rPr>
              <w:t xml:space="preserve"> array) for advanced use cases, implementations SHOULD provide only a single bounding box or time interval unless the use of multiple values is important for the use of the dataset and agents using the API are known to be support multiple bounding boxes or time intervals.</w:t>
            </w:r>
          </w:p>
        </w:tc>
      </w:tr>
    </w:tbl>
    <w:p w:rsidR="001330E5" w:rsidRPr="001330E5" w:rsidRDefault="001330E5" w:rsidP="001330E5">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60"/>
        <w:gridCol w:w="7245"/>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Permission 1</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/per/collections/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-md-extent-extensions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API-Common only specifies requirements for spatial and temporal extents. However,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object MAY be extended with additional members to represent other extents, such as thermal or pressure ranges.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API-Common only supports</w:t>
            </w:r>
          </w:p>
          <w:p w:rsidR="001330E5" w:rsidRPr="001330E5" w:rsidRDefault="001330E5" w:rsidP="00133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Spatial extents in CRS84 or CRS84h and</w:t>
            </w:r>
          </w:p>
          <w:p w:rsidR="001330E5" w:rsidRPr="001330E5" w:rsidRDefault="001330E5" w:rsidP="001330E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Temporal extents in the Gregorian calendar</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These are the only </w:t>
            </w:r>
            <w:proofErr w:type="spellStart"/>
            <w:r w:rsidRPr="001330E5">
              <w:rPr>
                <w:rFonts w:ascii="Times New Roman" w:eastAsia="Times New Roman" w:hAnsi="Times New Roman" w:cs="Times New Roman"/>
                <w:i/>
                <w:iCs/>
                <w:sz w:val="24"/>
                <w:szCs w:val="24"/>
              </w:rPr>
              <w:t>enum</w:t>
            </w:r>
            <w:proofErr w:type="spellEnd"/>
            <w:r w:rsidRPr="001330E5">
              <w:rPr>
                <w:rFonts w:ascii="Times New Roman" w:eastAsia="Times New Roman" w:hAnsi="Times New Roman" w:cs="Times New Roman"/>
                <w:sz w:val="24"/>
                <w:szCs w:val="24"/>
              </w:rPr>
              <w:t xml:space="preserve"> values in </w:t>
            </w:r>
            <w:hyperlink r:id="rId118" w:history="1">
              <w:proofErr w:type="spellStart"/>
              <w:r w:rsidRPr="001330E5">
                <w:rPr>
                  <w:rFonts w:ascii="Times New Roman" w:eastAsia="Times New Roman" w:hAnsi="Times New Roman" w:cs="Times New Roman"/>
                  <w:color w:val="0000FF"/>
                  <w:sz w:val="24"/>
                  <w:szCs w:val="24"/>
                  <w:u w:val="single"/>
                </w:rPr>
                <w:t>extent.json</w:t>
              </w:r>
              <w:proofErr w:type="spellEnd"/>
            </w:hyperlink>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Extensions MAY add additional reference systems to the </w:t>
            </w:r>
            <w:r w:rsidRPr="001330E5">
              <w:rPr>
                <w:rFonts w:ascii="Courier New" w:eastAsia="Times New Roman" w:hAnsi="Courier New" w:cs="Courier New"/>
                <w:sz w:val="20"/>
                <w:szCs w:val="20"/>
              </w:rPr>
              <w:t>extent</w:t>
            </w:r>
            <w:r w:rsidRPr="001330E5">
              <w:rPr>
                <w:rFonts w:ascii="Times New Roman" w:eastAsia="Times New Roman" w:hAnsi="Times New Roman" w:cs="Times New Roman"/>
                <w:sz w:val="24"/>
                <w:szCs w:val="24"/>
              </w:rPr>
              <w:t xml:space="preserve"> object.</w:t>
            </w:r>
          </w:p>
        </w:tc>
      </w:tr>
    </w:tbl>
    <w:p w:rsidR="001330E5" w:rsidRPr="001330E5" w:rsidRDefault="001330E5" w:rsidP="001330E5">
      <w:pPr>
        <w:spacing w:before="100" w:beforeAutospacing="1" w:after="100" w:afterAutospacing="1" w:line="240" w:lineRule="auto"/>
        <w:outlineLvl w:val="1"/>
        <w:rPr>
          <w:rFonts w:ascii="Times New Roman" w:eastAsia="Times New Roman" w:hAnsi="Times New Roman" w:cs="Times New Roman"/>
          <w:b/>
          <w:bCs/>
          <w:sz w:val="36"/>
          <w:szCs w:val="36"/>
        </w:rPr>
      </w:pPr>
      <w:r w:rsidRPr="001330E5">
        <w:rPr>
          <w:rFonts w:ascii="Times New Roman" w:eastAsia="Times New Roman" w:hAnsi="Times New Roman" w:cs="Times New Roman"/>
          <w:b/>
          <w:bCs/>
          <w:sz w:val="36"/>
          <w:szCs w:val="36"/>
        </w:rPr>
        <w:t>9. Requirements Class "Simple Query"</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99"/>
        <w:gridCol w:w="6906"/>
      </w:tblGrid>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Class</w:t>
            </w:r>
          </w:p>
        </w:tc>
      </w:tr>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19" w:history="1">
              <w:r w:rsidRPr="001330E5">
                <w:rPr>
                  <w:rFonts w:ascii="Times New Roman" w:eastAsia="Times New Roman" w:hAnsi="Times New Roman" w:cs="Times New Roman"/>
                  <w:color w:val="0000FF"/>
                  <w:sz w:val="24"/>
                  <w:szCs w:val="24"/>
                  <w:u w:val="single"/>
                </w:rPr>
                <w:t>http://www.opengis.net/spec/ogcapi-common-2/1.0/req/simple-query</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Dependency</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20" w:anchor="rc_collections" w:history="1">
              <w:r w:rsidRPr="001330E5">
                <w:rPr>
                  <w:rFonts w:ascii="Times New Roman" w:eastAsia="Times New Roman" w:hAnsi="Times New Roman" w:cs="Times New Roman"/>
                  <w:color w:val="0000FF"/>
                  <w:sz w:val="24"/>
                  <w:szCs w:val="24"/>
                  <w:u w:val="single"/>
                </w:rPr>
                <w:t>Collections Requirements Class</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Dependency</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21" w:anchor="rfc3339" w:history="1">
              <w:r w:rsidRPr="001330E5">
                <w:rPr>
                  <w:rFonts w:ascii="Times New Roman" w:eastAsia="Times New Roman" w:hAnsi="Times New Roman" w:cs="Times New Roman"/>
                  <w:color w:val="0000FF"/>
                  <w:sz w:val="24"/>
                  <w:szCs w:val="24"/>
                  <w:u w:val="single"/>
                </w:rPr>
                <w:t>RFC 3339 (Date and Time on the Internet: Timestamps)</w:t>
              </w:r>
            </w:hyperlink>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This Requirements Class describes query parameters that can be used to discover and select resource collections exposed through an OGC Web API.</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del w:id="108" w:author="Carl Reed" w:date="2022-05-02T10:36:00Z">
        <w:r w:rsidRPr="001330E5" w:rsidDel="00765FAF">
          <w:rPr>
            <w:rFonts w:ascii="Times New Roman" w:eastAsia="Times New Roman" w:hAnsi="Times New Roman" w:cs="Times New Roman"/>
            <w:sz w:val="24"/>
            <w:szCs w:val="24"/>
          </w:rPr>
          <w:delText>Implementors</w:delText>
        </w:r>
      </w:del>
      <w:ins w:id="109" w:author="Carl Reed" w:date="2022-05-02T10:36:00Z">
        <w:r w:rsidR="00765FAF" w:rsidRPr="001330E5">
          <w:rPr>
            <w:rFonts w:ascii="Times New Roman" w:eastAsia="Times New Roman" w:hAnsi="Times New Roman" w:cs="Times New Roman"/>
            <w:sz w:val="24"/>
            <w:szCs w:val="24"/>
          </w:rPr>
          <w:t>Implementers</w:t>
        </w:r>
      </w:ins>
      <w:r w:rsidRPr="001330E5">
        <w:rPr>
          <w:rFonts w:ascii="Times New Roman" w:eastAsia="Times New Roman" w:hAnsi="Times New Roman" w:cs="Times New Roman"/>
          <w:sz w:val="24"/>
          <w:szCs w:val="24"/>
        </w:rPr>
        <w:t xml:space="preserve"> of this Requirements Class must also implement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Requirements Class.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54"/>
        <w:gridCol w:w="6951"/>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12</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/simple-query/</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-dependency-collections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An implementation of the </w:t>
            </w:r>
            <w:r w:rsidRPr="001330E5">
              <w:rPr>
                <w:rFonts w:ascii="Courier New" w:eastAsia="Times New Roman" w:hAnsi="Courier New" w:cs="Courier New"/>
                <w:sz w:val="20"/>
                <w:szCs w:val="20"/>
              </w:rPr>
              <w:t>Simple-Query</w:t>
            </w:r>
            <w:r w:rsidRPr="001330E5">
              <w:rPr>
                <w:rFonts w:ascii="Times New Roman" w:eastAsia="Times New Roman" w:hAnsi="Times New Roman" w:cs="Times New Roman"/>
                <w:sz w:val="24"/>
                <w:szCs w:val="24"/>
              </w:rPr>
              <w:t xml:space="preserve"> Requirements Class SHALL demonstrate conformance with the </w:t>
            </w:r>
            <w:r w:rsidRPr="001330E5">
              <w:rPr>
                <w:rFonts w:ascii="Courier New" w:eastAsia="Times New Roman" w:hAnsi="Courier New" w:cs="Courier New"/>
                <w:sz w:val="20"/>
                <w:szCs w:val="20"/>
              </w:rPr>
              <w:t>/collections</w:t>
            </w:r>
            <w:r w:rsidRPr="001330E5">
              <w:rPr>
                <w:rFonts w:ascii="Times New Roman" w:eastAsia="Times New Roman" w:hAnsi="Times New Roman" w:cs="Times New Roman"/>
                <w:sz w:val="24"/>
                <w:szCs w:val="24"/>
              </w:rPr>
              <w:t xml:space="preserve"> Conformance Class.</w:t>
            </w:r>
          </w:p>
        </w:tc>
      </w:tr>
    </w:tbl>
    <w:p w:rsidR="001330E5" w:rsidRPr="001330E5" w:rsidRDefault="001330E5" w:rsidP="001330E5">
      <w:pPr>
        <w:spacing w:before="100" w:beforeAutospacing="1" w:after="100" w:afterAutospacing="1" w:line="240" w:lineRule="auto"/>
        <w:outlineLvl w:val="2"/>
        <w:rPr>
          <w:rFonts w:ascii="Times New Roman" w:eastAsia="Times New Roman" w:hAnsi="Times New Roman" w:cs="Times New Roman"/>
          <w:b/>
          <w:bCs/>
          <w:sz w:val="27"/>
          <w:szCs w:val="27"/>
        </w:rPr>
      </w:pPr>
      <w:r w:rsidRPr="001330E5">
        <w:rPr>
          <w:rFonts w:ascii="Times New Roman" w:eastAsia="Times New Roman" w:hAnsi="Times New Roman" w:cs="Times New Roman"/>
          <w:b/>
          <w:bCs/>
          <w:sz w:val="27"/>
          <w:szCs w:val="27"/>
        </w:rPr>
        <w:t>9.1. Parameter Requirements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Query parameters are used in URIs to limit the resources which are returned on a GET request. The OGC API - Common - Part 2: Geospatial Data Standard identifies three query parameters for use in OGC API standards:</w:t>
      </w:r>
    </w:p>
    <w:p w:rsidR="001330E5" w:rsidRPr="001330E5" w:rsidRDefault="001330E5"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2" w:anchor="bbox-parameter-requirements" w:history="1">
        <w:r w:rsidRPr="001330E5">
          <w:rPr>
            <w:rFonts w:ascii="Times New Roman" w:eastAsia="Times New Roman" w:hAnsi="Times New Roman" w:cs="Times New Roman"/>
            <w:color w:val="0000FF"/>
            <w:sz w:val="24"/>
            <w:szCs w:val="24"/>
            <w:u w:val="single"/>
          </w:rPr>
          <w:t>bbox</w:t>
        </w:r>
      </w:hyperlink>
      <w:r w:rsidRPr="001330E5">
        <w:rPr>
          <w:rFonts w:ascii="Times New Roman" w:eastAsia="Times New Roman" w:hAnsi="Times New Roman" w:cs="Times New Roman"/>
          <w:sz w:val="24"/>
          <w:szCs w:val="24"/>
        </w:rPr>
        <w:t>: Bounding Box</w:t>
      </w:r>
    </w:p>
    <w:p w:rsidR="001330E5" w:rsidRPr="001330E5" w:rsidRDefault="001330E5"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3" w:anchor="parameter-datetime-requirements" w:history="1">
        <w:r w:rsidRPr="001330E5">
          <w:rPr>
            <w:rFonts w:ascii="Times New Roman" w:eastAsia="Times New Roman" w:hAnsi="Times New Roman" w:cs="Times New Roman"/>
            <w:color w:val="0000FF"/>
            <w:sz w:val="24"/>
            <w:szCs w:val="24"/>
            <w:u w:val="single"/>
          </w:rPr>
          <w:t>datetime</w:t>
        </w:r>
      </w:hyperlink>
      <w:r w:rsidRPr="001330E5">
        <w:rPr>
          <w:rFonts w:ascii="Times New Roman" w:eastAsia="Times New Roman" w:hAnsi="Times New Roman" w:cs="Times New Roman"/>
          <w:sz w:val="24"/>
          <w:szCs w:val="24"/>
        </w:rPr>
        <w:t>: Date and Time</w:t>
      </w:r>
    </w:p>
    <w:p w:rsidR="001330E5" w:rsidRPr="001330E5" w:rsidRDefault="001330E5" w:rsidP="001330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24" w:anchor="limit-parameter-requirements" w:history="1">
        <w:r w:rsidRPr="001330E5">
          <w:rPr>
            <w:rFonts w:ascii="Times New Roman" w:eastAsia="Times New Roman" w:hAnsi="Times New Roman" w:cs="Times New Roman"/>
            <w:color w:val="0000FF"/>
            <w:sz w:val="24"/>
            <w:szCs w:val="24"/>
            <w:u w:val="single"/>
          </w:rPr>
          <w:t>limit</w:t>
        </w:r>
      </w:hyperlink>
      <w:r w:rsidRPr="001330E5">
        <w:rPr>
          <w:rFonts w:ascii="Times New Roman" w:eastAsia="Times New Roman" w:hAnsi="Times New Roman" w:cs="Times New Roman"/>
          <w:sz w:val="24"/>
          <w:szCs w:val="24"/>
        </w:rPr>
        <w:t>: Response resource count limit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behavior generated by these parameters is specific to the operation and resource upon which they are applied. Those behaviors are described for each resource type and operation in the </w:t>
      </w:r>
      <w:hyperlink r:id="rId125" w:anchor="target-resource-requirements" w:history="1">
        <w:r w:rsidRPr="001330E5">
          <w:rPr>
            <w:rFonts w:ascii="Times New Roman" w:eastAsia="Times New Roman" w:hAnsi="Times New Roman" w:cs="Times New Roman"/>
            <w:color w:val="0000FF"/>
            <w:sz w:val="24"/>
            <w:szCs w:val="24"/>
            <w:u w:val="single"/>
          </w:rPr>
          <w:t>Target Resource Requirements</w:t>
        </w:r>
      </w:hyperlink>
      <w:r w:rsidRPr="001330E5">
        <w:rPr>
          <w:rFonts w:ascii="Times New Roman" w:eastAsia="Times New Roman" w:hAnsi="Times New Roman" w:cs="Times New Roman"/>
          <w:sz w:val="24"/>
          <w:szCs w:val="24"/>
        </w:rPr>
        <w:t xml:space="preserve"> section.</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Use of these query parameters with any specific operation is optional. Developers of API-</w:t>
      </w:r>
      <w:commentRangeStart w:id="110"/>
      <w:proofErr w:type="spellStart"/>
      <w:r w:rsidRPr="001330E5">
        <w:rPr>
          <w:rFonts w:ascii="Times New Roman" w:eastAsia="Times New Roman" w:hAnsi="Times New Roman" w:cs="Times New Roman"/>
          <w:sz w:val="24"/>
          <w:szCs w:val="24"/>
        </w:rPr>
        <w:t>GeoData</w:t>
      </w:r>
      <w:commentRangeEnd w:id="110"/>
      <w:proofErr w:type="spellEnd"/>
      <w:r w:rsidR="00765FAF">
        <w:rPr>
          <w:rStyle w:val="CommentReference"/>
        </w:rPr>
        <w:commentReference w:id="110"/>
      </w:r>
      <w:r w:rsidRPr="001330E5">
        <w:rPr>
          <w:rFonts w:ascii="Times New Roman" w:eastAsia="Times New Roman" w:hAnsi="Times New Roman" w:cs="Times New Roman"/>
          <w:sz w:val="24"/>
          <w:szCs w:val="24"/>
        </w:rPr>
        <w:t xml:space="preserve"> servers should document their supported parameters in the API definition as describe in </w:t>
      </w:r>
      <w:hyperlink r:id="rId126" w:anchor="apicore" w:history="1">
        <w:r w:rsidRPr="001330E5">
          <w:rPr>
            <w:rFonts w:ascii="Times New Roman" w:eastAsia="Times New Roman" w:hAnsi="Times New Roman" w:cs="Times New Roman"/>
            <w:color w:val="0000FF"/>
            <w:sz w:val="24"/>
            <w:szCs w:val="24"/>
            <w:u w:val="single"/>
          </w:rPr>
          <w:t>API-Core</w:t>
        </w:r>
      </w:hyperlink>
      <w:r w:rsidRPr="001330E5">
        <w:rPr>
          <w:rFonts w:ascii="Times New Roman" w:eastAsia="Times New Roman" w:hAnsi="Times New Roman" w:cs="Times New Roman"/>
          <w:sz w:val="24"/>
          <w:szCs w:val="24"/>
        </w:rPr>
        <w:t>.</w:t>
      </w:r>
    </w:p>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9.1.1. Parameter bbox</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8"/>
        <w:gridCol w:w="5927"/>
      </w:tblGrid>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27" w:history="1">
              <w:r w:rsidRPr="001330E5">
                <w:rPr>
                  <w:rFonts w:ascii="Times New Roman" w:eastAsia="Times New Roman" w:hAnsi="Times New Roman" w:cs="Times New Roman"/>
                  <w:color w:val="0000FF"/>
                  <w:sz w:val="24"/>
                  <w:szCs w:val="24"/>
                  <w:u w:val="single"/>
                </w:rPr>
                <w:t>http://www.opengis.net/spec/ogcapi-common-2/1.0/rm/bbox</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 Query Parameter</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used to select resources based on the geospatial footprint or extent.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defined as follows: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49"/>
        <w:gridCol w:w="7056"/>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lastRenderedPageBreak/>
              <w:t>Requirement 13</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-bbox-definition</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SHALL possess the following characteristics (using an OpenAPI Specification 3.0 fragment):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name: bbox</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 query</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required: false</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schema:</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array</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oneOf</w:t>
            </w:r>
            <w:proofErr w:type="spellEnd"/>
            <w:r w:rsidRPr="001330E5">
              <w:rPr>
                <w:rFonts w:ascii="Courier New" w:eastAsia="Times New Roman" w:hAnsi="Courier New" w:cs="Courier New"/>
                <w:sz w:val="20"/>
                <w:szCs w:val="20"/>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spellStart"/>
            <w:r w:rsidRPr="001330E5">
              <w:rPr>
                <w:rFonts w:ascii="Courier New" w:eastAsia="Times New Roman" w:hAnsi="Courier New" w:cs="Courier New"/>
                <w:sz w:val="20"/>
                <w:szCs w:val="20"/>
              </w:rPr>
              <w:t>minItems</w:t>
            </w:r>
            <w:proofErr w:type="spellEnd"/>
            <w:r w:rsidRPr="001330E5">
              <w:rPr>
                <w:rFonts w:ascii="Courier New" w:eastAsia="Times New Roman" w:hAnsi="Courier New" w:cs="Courier New"/>
                <w:sz w:val="20"/>
                <w:szCs w:val="20"/>
              </w:rPr>
              <w:t>: 4</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maxItems</w:t>
            </w:r>
            <w:proofErr w:type="spellEnd"/>
            <w:r w:rsidRPr="001330E5">
              <w:rPr>
                <w:rFonts w:ascii="Courier New" w:eastAsia="Times New Roman" w:hAnsi="Courier New" w:cs="Courier New"/>
                <w:sz w:val="20"/>
                <w:szCs w:val="20"/>
              </w:rPr>
              <w:t>: 4</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 </w:t>
            </w:r>
            <w:proofErr w:type="spellStart"/>
            <w:r w:rsidRPr="001330E5">
              <w:rPr>
                <w:rFonts w:ascii="Courier New" w:eastAsia="Times New Roman" w:hAnsi="Courier New" w:cs="Courier New"/>
                <w:sz w:val="20"/>
                <w:szCs w:val="20"/>
              </w:rPr>
              <w:t>minItems</w:t>
            </w:r>
            <w:proofErr w:type="spellEnd"/>
            <w:r w:rsidRPr="001330E5">
              <w:rPr>
                <w:rFonts w:ascii="Courier New" w:eastAsia="Times New Roman" w:hAnsi="Courier New" w:cs="Courier New"/>
                <w:sz w:val="20"/>
                <w:szCs w:val="20"/>
              </w:rPr>
              <w:t>: 6</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w:t>
            </w:r>
            <w:proofErr w:type="spellStart"/>
            <w:r w:rsidRPr="001330E5">
              <w:rPr>
                <w:rFonts w:ascii="Courier New" w:eastAsia="Times New Roman" w:hAnsi="Courier New" w:cs="Courier New"/>
                <w:sz w:val="20"/>
                <w:szCs w:val="20"/>
              </w:rPr>
              <w:t>maxItems</w:t>
            </w:r>
            <w:proofErr w:type="spellEnd"/>
            <w:r w:rsidRPr="001330E5">
              <w:rPr>
                <w:rFonts w:ascii="Courier New" w:eastAsia="Times New Roman" w:hAnsi="Courier New" w:cs="Courier New"/>
                <w:sz w:val="20"/>
                <w:szCs w:val="20"/>
              </w:rPr>
              <w:t>: 6</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items:</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number</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style: form</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explode: false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The bounding box SHALL be provided as four or six numbers, depending on whether the coordinate reference system includes a vertical axis (height or depth):</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Lower left corner, coordinate axis 1</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Lower left corner, coordinate axis 2</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Minimum value, coordinate axis 3 (optional)</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Upper right corner, coordinate axis 1</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Upper right corner, coordinate axis 2</w:t>
            </w:r>
          </w:p>
          <w:p w:rsidR="001330E5" w:rsidRPr="001330E5" w:rsidRDefault="001330E5" w:rsidP="001330E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Maximum value, coordinate axis 3 (optional)</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bounding box consists of four numbers, the coordinate reference system of the values SHALL be interpreted as WGS 84 longitude/latitude (</w:t>
            </w:r>
            <w:hyperlink r:id="rId128" w:history="1">
              <w:r w:rsidRPr="001330E5">
                <w:rPr>
                  <w:rFonts w:ascii="Times New Roman" w:eastAsia="Times New Roman" w:hAnsi="Times New Roman" w:cs="Times New Roman"/>
                  <w:color w:val="0000FF"/>
                  <w:sz w:val="24"/>
                  <w:szCs w:val="24"/>
                  <w:u w:val="single"/>
                </w:rPr>
                <w:t>http://www.opengis.net/def/crs/OGC/1.3/CRS84</w:t>
              </w:r>
            </w:hyperlink>
            <w:r w:rsidRPr="001330E5">
              <w:rPr>
                <w:rFonts w:ascii="Times New Roman" w:eastAsia="Times New Roman" w:hAnsi="Times New Roman" w:cs="Times New Roman"/>
                <w:sz w:val="24"/>
                <w:szCs w:val="24"/>
              </w:rPr>
              <w:t xml:space="preserve">) unless a different coordinate reference system is specified in a parameter </w:t>
            </w:r>
            <w:r w:rsidRPr="001330E5">
              <w:rPr>
                <w:rFonts w:ascii="Courier New" w:eastAsia="Times New Roman" w:hAnsi="Courier New" w:cs="Courier New"/>
                <w:sz w:val="20"/>
                <w:szCs w:val="20"/>
              </w:rPr>
              <w:t>bbox-</w:t>
            </w:r>
            <w:proofErr w:type="spellStart"/>
            <w:r w:rsidRPr="001330E5">
              <w:rPr>
                <w:rFonts w:ascii="Courier New" w:eastAsia="Times New Roman" w:hAnsi="Courier New" w:cs="Courier New"/>
                <w:sz w:val="20"/>
                <w:szCs w:val="20"/>
              </w:rPr>
              <w:t>crs</w:t>
            </w:r>
            <w:proofErr w:type="spellEnd"/>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bounding box consists of six numbers, the coordinate reference system of the values SHALL be interpreted as WGS 84 longitude/latitude/ellipsoidal height (</w:t>
            </w:r>
            <w:hyperlink r:id="rId129" w:history="1">
              <w:r w:rsidRPr="001330E5">
                <w:rPr>
                  <w:rFonts w:ascii="Times New Roman" w:eastAsia="Times New Roman" w:hAnsi="Times New Roman" w:cs="Times New Roman"/>
                  <w:color w:val="0000FF"/>
                  <w:sz w:val="24"/>
                  <w:szCs w:val="24"/>
                  <w:u w:val="single"/>
                </w:rPr>
                <w:t>http://www.opengis.net/def/crs/OGC/0/CRS84h</w:t>
              </w:r>
            </w:hyperlink>
            <w:r w:rsidRPr="001330E5">
              <w:rPr>
                <w:rFonts w:ascii="Times New Roman" w:eastAsia="Times New Roman" w:hAnsi="Times New Roman" w:cs="Times New Roman"/>
                <w:sz w:val="24"/>
                <w:szCs w:val="24"/>
              </w:rPr>
              <w:t xml:space="preserve">) unless a different coordinate reference system is specified in a parameter </w:t>
            </w:r>
            <w:r w:rsidRPr="001330E5">
              <w:rPr>
                <w:rFonts w:ascii="Courier New" w:eastAsia="Times New Roman" w:hAnsi="Courier New" w:cs="Courier New"/>
                <w:sz w:val="20"/>
                <w:szCs w:val="20"/>
              </w:rPr>
              <w:t>bbox-</w:t>
            </w:r>
            <w:proofErr w:type="spellStart"/>
            <w:r w:rsidRPr="001330E5">
              <w:rPr>
                <w:rFonts w:ascii="Courier New" w:eastAsia="Times New Roman" w:hAnsi="Courier New" w:cs="Courier New"/>
                <w:sz w:val="20"/>
                <w:szCs w:val="20"/>
              </w:rPr>
              <w:t>crs</w:t>
            </w:r>
            <w:proofErr w:type="spellEnd"/>
            <w:r w:rsidRPr="001330E5">
              <w:rPr>
                <w:rFonts w:ascii="Times New Roman" w:eastAsia="Times New Roman" w:hAnsi="Times New Roman" w:cs="Times New Roman"/>
                <w:sz w:val="24"/>
                <w:szCs w:val="24"/>
              </w:rPr>
              <w:t>.</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While the processing of 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4"/>
        <w:gridCol w:w="6991"/>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14</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-bbox-response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is provided by the client and supported by the </w:t>
            </w:r>
            <w:r w:rsidRPr="001330E5">
              <w:rPr>
                <w:rFonts w:ascii="Times New Roman" w:eastAsia="Times New Roman" w:hAnsi="Times New Roman" w:cs="Times New Roman"/>
                <w:sz w:val="24"/>
                <w:szCs w:val="24"/>
              </w:rPr>
              <w:lastRenderedPageBreak/>
              <w:t>server, then only resources that have a spatial geometry that intersects the bounding box SHALL be part of the result set.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a resource has multiple spatial geometry properties, it is the decision of the server whether only a single spatial geometry property is used to determine the extent or all relevant geometries.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xml:space="preserve"> parameter SHALL also match all resources in the collection that are not associated with a spatial geometry.</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"Intersects" means that a coordinate that is part of the spatial geometry of the resource falls within the area specified in the parameter </w:t>
      </w:r>
      <w:r w:rsidRPr="001330E5">
        <w:rPr>
          <w:rFonts w:ascii="Courier New" w:eastAsia="Times New Roman" w:hAnsi="Courier New" w:cs="Courier New"/>
          <w:sz w:val="20"/>
          <w:szCs w:val="20"/>
        </w:rPr>
        <w:t>bbox</w:t>
      </w:r>
      <w:r w:rsidRPr="001330E5">
        <w:rPr>
          <w:rFonts w:ascii="Times New Roman" w:eastAsia="Times New Roman" w:hAnsi="Times New Roman" w:cs="Times New Roman"/>
          <w:sz w:val="24"/>
          <w:szCs w:val="24"/>
        </w:rPr>
        <w:t>. This includes the boundaries of the geometries. For curves the boundary includes the start and end position. For surfaces the boundary includes the outer and inner rings.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In case of a degenerate bounding box, the resulting geometry is used. For example, if the lower left corner is the same as the upper right corner, all resources match where the geometry intersects with this point.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This standard does not specify requirements for the parameter </w:t>
      </w:r>
      <w:r w:rsidRPr="001330E5">
        <w:rPr>
          <w:rFonts w:ascii="Courier New" w:eastAsia="Times New Roman" w:hAnsi="Courier New" w:cs="Courier New"/>
          <w:sz w:val="20"/>
          <w:szCs w:val="20"/>
        </w:rPr>
        <w:t>bbox-</w:t>
      </w:r>
      <w:proofErr w:type="spellStart"/>
      <w:r w:rsidRPr="001330E5">
        <w:rPr>
          <w:rFonts w:ascii="Courier New" w:eastAsia="Times New Roman" w:hAnsi="Courier New" w:cs="Courier New"/>
          <w:sz w:val="20"/>
          <w:szCs w:val="20"/>
        </w:rPr>
        <w:t>crs</w:t>
      </w:r>
      <w:proofErr w:type="spellEnd"/>
      <w:r w:rsidRPr="001330E5">
        <w:rPr>
          <w:rFonts w:ascii="Times New Roman" w:eastAsia="Times New Roman" w:hAnsi="Times New Roman" w:cs="Times New Roman"/>
          <w:sz w:val="24"/>
          <w:szCs w:val="24"/>
        </w:rPr>
        <w:t>. Those requirements will be specified in a later version of this standard.</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The bounding box for WGS 84 longitude/latitude is, in most cases, the sequence of minimum longitude, minimum latitude, maximum longitude and maximum latitude. However, in cases where the box spans the anti-meridian (180th meridian) the first value (west-most box edge) is larger than the third value (east-most box edge).</w:t>
      </w:r>
    </w:p>
    <w:p w:rsidR="001330E5" w:rsidRPr="001330E5" w:rsidRDefault="001330E5" w:rsidP="001330E5">
      <w:pPr>
        <w:spacing w:after="0" w:line="240" w:lineRule="auto"/>
        <w:rPr>
          <w:rFonts w:ascii="Times New Roman" w:eastAsia="Times New Roman" w:hAnsi="Times New Roman" w:cs="Times New Roman"/>
          <w:sz w:val="24"/>
          <w:szCs w:val="24"/>
        </w:rPr>
      </w:pPr>
      <w:proofErr w:type="gramStart"/>
      <w:r w:rsidRPr="001330E5">
        <w:rPr>
          <w:rFonts w:ascii="Times New Roman" w:eastAsia="Times New Roman" w:hAnsi="Times New Roman" w:cs="Times New Roman"/>
          <w:sz w:val="24"/>
          <w:szCs w:val="24"/>
        </w:rPr>
        <w:t>Example 1.</w:t>
      </w:r>
      <w:proofErr w:type="gramEnd"/>
      <w:r w:rsidRPr="001330E5">
        <w:rPr>
          <w:rFonts w:ascii="Times New Roman" w:eastAsia="Times New Roman" w:hAnsi="Times New Roman" w:cs="Times New Roman"/>
          <w:sz w:val="24"/>
          <w:szCs w:val="24"/>
        </w:rPr>
        <w:t xml:space="preserve"> The bounding box of the New Zealand Exclusive Economic Zone</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bounding box of the New Zealand Exclusive Economic Zone in WGS84 (from 160.6°E to 170°W and from 55.95°S to 25.89°S) would be represented in JSON as </w:t>
      </w:r>
      <w:r w:rsidRPr="001330E5">
        <w:rPr>
          <w:rFonts w:ascii="Courier New" w:eastAsia="Times New Roman" w:hAnsi="Courier New" w:cs="Courier New"/>
          <w:sz w:val="20"/>
          <w:szCs w:val="20"/>
        </w:rPr>
        <w:t>[ 160.6, -55.95, -170, -25.89 ]</w:t>
      </w:r>
      <w:r w:rsidRPr="001330E5">
        <w:rPr>
          <w:rFonts w:ascii="Times New Roman" w:eastAsia="Times New Roman" w:hAnsi="Times New Roman" w:cs="Times New Roman"/>
          <w:sz w:val="24"/>
          <w:szCs w:val="24"/>
        </w:rPr>
        <w:t xml:space="preserve"> and in a query as </w:t>
      </w:r>
      <w:r w:rsidRPr="001330E5">
        <w:rPr>
          <w:rFonts w:ascii="Courier New" w:eastAsia="Times New Roman" w:hAnsi="Courier New" w:cs="Courier New"/>
          <w:sz w:val="20"/>
          <w:szCs w:val="20"/>
        </w:rPr>
        <w:t>bbox=160.6,-55.95,-170,-25.89</w:t>
      </w:r>
      <w:r w:rsidRPr="001330E5">
        <w:rPr>
          <w:rFonts w:ascii="Times New Roman" w:eastAsia="Times New Roman" w:hAnsi="Times New Roman" w:cs="Times New Roman"/>
          <w:sz w:val="24"/>
          <w:szCs w:val="24"/>
        </w:rPr>
        <w: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Note that the server will return an error if a latitude value of </w:t>
      </w:r>
      <w:r w:rsidRPr="001330E5">
        <w:rPr>
          <w:rFonts w:ascii="Courier New" w:eastAsia="Times New Roman" w:hAnsi="Courier New" w:cs="Courier New"/>
          <w:sz w:val="20"/>
          <w:szCs w:val="20"/>
        </w:rPr>
        <w:t>160.0</w:t>
      </w:r>
      <w:r w:rsidRPr="001330E5">
        <w:rPr>
          <w:rFonts w:ascii="Times New Roman" w:eastAsia="Times New Roman" w:hAnsi="Times New Roman" w:cs="Times New Roman"/>
          <w:sz w:val="24"/>
          <w:szCs w:val="24"/>
        </w:rPr>
        <w:t xml:space="preserve"> is used.</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If the vertical axis is included, the third and the sixth number are the bottom and the top of the 3-dimensional bounding box.</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template for the definition of the parameter in YAML according to OpenAPI 3.0 is available at </w:t>
      </w:r>
      <w:hyperlink r:id="rId130" w:history="1">
        <w:proofErr w:type="spellStart"/>
        <w:r w:rsidRPr="001330E5">
          <w:rPr>
            <w:rFonts w:ascii="Times New Roman" w:eastAsia="Times New Roman" w:hAnsi="Times New Roman" w:cs="Times New Roman"/>
            <w:color w:val="0000FF"/>
            <w:sz w:val="24"/>
            <w:szCs w:val="24"/>
            <w:u w:val="single"/>
          </w:rPr>
          <w:t>bbox.yaml</w:t>
        </w:r>
        <w:proofErr w:type="spellEnd"/>
      </w:hyperlink>
      <w:r w:rsidRPr="001330E5">
        <w:rPr>
          <w:rFonts w:ascii="Times New Roman" w:eastAsia="Times New Roman" w:hAnsi="Times New Roman" w:cs="Times New Roman"/>
          <w:sz w:val="24"/>
          <w:szCs w:val="24"/>
        </w:rPr>
        <w:t>.</w:t>
      </w:r>
    </w:p>
    <w:p w:rsidR="001330E5" w:rsidRPr="001330E5" w:rsidRDefault="001330E5" w:rsidP="001330E5">
      <w:pPr>
        <w:spacing w:before="100" w:beforeAutospacing="1" w:after="100" w:afterAutospacing="1" w:line="240" w:lineRule="auto"/>
        <w:outlineLvl w:val="3"/>
        <w:rPr>
          <w:rFonts w:ascii="Times New Roman" w:eastAsia="Times New Roman" w:hAnsi="Times New Roman" w:cs="Times New Roman"/>
          <w:b/>
          <w:bCs/>
          <w:sz w:val="24"/>
          <w:szCs w:val="24"/>
        </w:rPr>
      </w:pPr>
      <w:r w:rsidRPr="001330E5">
        <w:rPr>
          <w:rFonts w:ascii="Times New Roman" w:eastAsia="Times New Roman" w:hAnsi="Times New Roman" w:cs="Times New Roman"/>
          <w:b/>
          <w:bCs/>
          <w:sz w:val="24"/>
          <w:szCs w:val="24"/>
        </w:rPr>
        <w:t>9.1.2. Parameter datetime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9"/>
        <w:gridCol w:w="5926"/>
      </w:tblGrid>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Requirements Module</w:t>
            </w:r>
          </w:p>
        </w:tc>
      </w:tr>
      <w:tr w:rsidR="001330E5" w:rsidRPr="001330E5" w:rsidTr="001330E5">
        <w:trPr>
          <w:tblCellSpacing w:w="15" w:type="dxa"/>
        </w:trPr>
        <w:tc>
          <w:tcPr>
            <w:tcW w:w="0" w:type="auto"/>
            <w:gridSpan w:val="2"/>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hyperlink r:id="rId131" w:history="1">
              <w:r w:rsidRPr="001330E5">
                <w:rPr>
                  <w:rFonts w:ascii="Times New Roman" w:eastAsia="Times New Roman" w:hAnsi="Times New Roman" w:cs="Times New Roman"/>
                  <w:color w:val="0000FF"/>
                  <w:sz w:val="24"/>
                  <w:szCs w:val="24"/>
                  <w:u w:val="single"/>
                </w:rPr>
                <w:t>http://www.opengis.net/spec/ogcapi-common-2/1.0/rm/datetime</w:t>
              </w:r>
            </w:hyperlink>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Target type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Web API Query Parameter</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selects resources based on their temporal extent. The definition of temporal extent is specific to the resource type being filtered.</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is defined as follows: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5"/>
        <w:gridCol w:w="6960"/>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15</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-datetime-definition</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have the following characteristics (using an OpenAPI Specification 3.0 fragment):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name: datetime</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 query</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required: false</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schema:</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 xml:space="preserve">  type: string</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style: form</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explode: false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Temporal geometries are either a date-time value or a time interval. The parameter value SHALL conform to the following syntax (using </w:t>
            </w:r>
            <w:hyperlink r:id="rId132" w:history="1">
              <w:r w:rsidRPr="001330E5">
                <w:rPr>
                  <w:rFonts w:ascii="Times New Roman" w:eastAsia="Times New Roman" w:hAnsi="Times New Roman" w:cs="Times New Roman"/>
                  <w:color w:val="0000FF"/>
                  <w:sz w:val="24"/>
                  <w:szCs w:val="24"/>
                  <w:u w:val="single"/>
                </w:rPr>
                <w:t>ABNF</w:t>
              </w:r>
            </w:hyperlink>
            <w:r w:rsidRPr="001330E5">
              <w:rPr>
                <w:rFonts w:ascii="Times New Roman" w:eastAsia="Times New Roman" w:hAnsi="Times New Roman" w:cs="Times New Roman"/>
                <w:sz w:val="24"/>
                <w:szCs w:val="24"/>
              </w:rPr>
              <w:t>):</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interval-closed     = date-time "/" date-time</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0E5">
              <w:rPr>
                <w:rFonts w:ascii="Courier New" w:eastAsia="Times New Roman" w:hAnsi="Courier New" w:cs="Courier New"/>
                <w:sz w:val="20"/>
                <w:szCs w:val="20"/>
              </w:rPr>
              <w:t>interval-open-start</w:t>
            </w:r>
            <w:proofErr w:type="gramEnd"/>
            <w:r w:rsidRPr="001330E5">
              <w:rPr>
                <w:rFonts w:ascii="Courier New" w:eastAsia="Times New Roman" w:hAnsi="Courier New" w:cs="Courier New"/>
                <w:sz w:val="20"/>
                <w:szCs w:val="20"/>
              </w:rPr>
              <w:t xml:space="preserve"> = [".."] "/" date-time</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330E5">
              <w:rPr>
                <w:rFonts w:ascii="Courier New" w:eastAsia="Times New Roman" w:hAnsi="Courier New" w:cs="Courier New"/>
                <w:sz w:val="20"/>
                <w:szCs w:val="20"/>
              </w:rPr>
              <w:t>interval-open-end</w:t>
            </w:r>
            <w:proofErr w:type="gramEnd"/>
            <w:r w:rsidRPr="001330E5">
              <w:rPr>
                <w:rFonts w:ascii="Courier New" w:eastAsia="Times New Roman" w:hAnsi="Courier New" w:cs="Courier New"/>
                <w:sz w:val="20"/>
                <w:szCs w:val="20"/>
              </w:rPr>
              <w:t xml:space="preserve">   = date-time "/" [".."]</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interval            = interval-closed / interval-open-start / interval-open-end</w:t>
            </w:r>
          </w:p>
          <w:p w:rsidR="001330E5" w:rsidRPr="001330E5" w:rsidRDefault="001330E5" w:rsidP="00133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30E5">
              <w:rPr>
                <w:rFonts w:ascii="Courier New" w:eastAsia="Times New Roman" w:hAnsi="Courier New" w:cs="Courier New"/>
                <w:sz w:val="20"/>
                <w:szCs w:val="20"/>
              </w:rPr>
              <w:t>datetime            = date-time / interval</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C</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syntax of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is specified by </w:t>
            </w:r>
            <w:hyperlink r:id="rId133" w:anchor="section-5.6" w:history="1">
              <w:r w:rsidRPr="001330E5">
                <w:rPr>
                  <w:rFonts w:ascii="Times New Roman" w:eastAsia="Times New Roman" w:hAnsi="Times New Roman" w:cs="Times New Roman"/>
                  <w:color w:val="0000FF"/>
                  <w:sz w:val="24"/>
                  <w:szCs w:val="24"/>
                  <w:u w:val="single"/>
                </w:rPr>
                <w:t>RFC 3339, 5.6</w:t>
              </w:r>
            </w:hyperlink>
            <w:r w:rsidRPr="001330E5">
              <w:rPr>
                <w:rFonts w:ascii="Times New Roman" w:eastAsia="Times New Roman" w:hAnsi="Times New Roman" w:cs="Times New Roman"/>
                <w:sz w:val="24"/>
                <w:szCs w:val="24"/>
              </w:rPr>
              <w:t>.</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D</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Open ranges in time intervals at the start or end are supported using a double-dot (</w:t>
            </w:r>
            <w:proofErr w:type="gramStart"/>
            <w:r w:rsidRPr="001330E5">
              <w:rPr>
                <w:rFonts w:ascii="Courier New" w:eastAsia="Times New Roman" w:hAnsi="Courier New" w:cs="Courier New"/>
                <w:sz w:val="20"/>
                <w:szCs w:val="20"/>
              </w:rPr>
              <w:t>..</w:t>
            </w:r>
            <w:r w:rsidRPr="001330E5">
              <w:rPr>
                <w:rFonts w:ascii="Times New Roman" w:eastAsia="Times New Roman" w:hAnsi="Times New Roman" w:cs="Times New Roman"/>
                <w:sz w:val="24"/>
                <w:szCs w:val="24"/>
              </w:rPr>
              <w:t>)</w:t>
            </w:r>
            <w:proofErr w:type="gramEnd"/>
            <w:r w:rsidRPr="001330E5">
              <w:rPr>
                <w:rFonts w:ascii="Times New Roman" w:eastAsia="Times New Roman" w:hAnsi="Times New Roman" w:cs="Times New Roman"/>
                <w:sz w:val="24"/>
                <w:szCs w:val="24"/>
              </w:rPr>
              <w:t xml:space="preserve"> or an empty string for the start/end..</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While the processing of 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3"/>
        <w:gridCol w:w="7032"/>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Requirement 16</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b/>
                <w:bCs/>
                <w:sz w:val="24"/>
                <w:szCs w:val="24"/>
              </w:rPr>
              <w:t>/</w:t>
            </w:r>
            <w:proofErr w:type="spellStart"/>
            <w:r w:rsidRPr="001330E5">
              <w:rPr>
                <w:rFonts w:ascii="Times New Roman" w:eastAsia="Times New Roman" w:hAnsi="Times New Roman" w:cs="Times New Roman"/>
                <w:b/>
                <w:bCs/>
                <w:sz w:val="24"/>
                <w:szCs w:val="24"/>
              </w:rPr>
              <w:t>req</w:t>
            </w:r>
            <w:proofErr w:type="spellEnd"/>
            <w:r w:rsidRPr="001330E5">
              <w:rPr>
                <w:rFonts w:ascii="Times New Roman" w:eastAsia="Times New Roman" w:hAnsi="Times New Roman" w:cs="Times New Roman"/>
                <w:b/>
                <w:bCs/>
                <w:sz w:val="24"/>
                <w:szCs w:val="24"/>
              </w:rPr>
              <w:t>/collections/</w:t>
            </w:r>
            <w:proofErr w:type="spellStart"/>
            <w:r w:rsidRPr="001330E5">
              <w:rPr>
                <w:rFonts w:ascii="Times New Roman" w:eastAsia="Times New Roman" w:hAnsi="Times New Roman" w:cs="Times New Roman"/>
                <w:b/>
                <w:bCs/>
                <w:sz w:val="24"/>
                <w:szCs w:val="24"/>
              </w:rPr>
              <w:t>rc</w:t>
            </w:r>
            <w:proofErr w:type="spellEnd"/>
            <w:r w:rsidRPr="001330E5">
              <w:rPr>
                <w:rFonts w:ascii="Times New Roman" w:eastAsia="Times New Roman" w:hAnsi="Times New Roman" w:cs="Times New Roman"/>
                <w:b/>
                <w:bCs/>
                <w:sz w:val="24"/>
                <w:szCs w:val="24"/>
              </w:rPr>
              <w:t>-datetime-response</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A</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If the </w:t>
            </w:r>
            <w:commentRangeStart w:id="111"/>
            <w:r w:rsidRPr="001330E5">
              <w:rPr>
                <w:rFonts w:ascii="Courier New" w:eastAsia="Times New Roman" w:hAnsi="Courier New" w:cs="Courier New"/>
                <w:sz w:val="20"/>
                <w:szCs w:val="20"/>
              </w:rPr>
              <w:t>datetime</w:t>
            </w:r>
            <w:commentRangeEnd w:id="111"/>
            <w:r w:rsidR="002D1C40">
              <w:rPr>
                <w:rStyle w:val="CommentReference"/>
              </w:rPr>
              <w:commentReference w:id="111"/>
            </w:r>
            <w:r w:rsidRPr="001330E5">
              <w:rPr>
                <w:rFonts w:ascii="Times New Roman" w:eastAsia="Times New Roman" w:hAnsi="Times New Roman" w:cs="Times New Roman"/>
                <w:sz w:val="24"/>
                <w:szCs w:val="24"/>
              </w:rPr>
              <w:t xml:space="preserve"> parameter is provided by the client and supported by the server, then only resources that have a temporal geometry that intersects the temporal information in 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be part of the result set. If a resource has multiple temporal properties, it is the decision of the server whether only a single temporal property is used to determine the extent or all relevant temporal properties.</w:t>
            </w:r>
          </w:p>
        </w:tc>
      </w:tr>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B</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The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parameter SHALL match all resources in the collection that are not associated with a temporal geometry.</w:t>
            </w:r>
          </w:p>
        </w:tc>
      </w:tr>
    </w:tbl>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lastRenderedPageBreak/>
        <w:t xml:space="preserve">"Intersects" means that the time (instant or period) specified in the parameter </w:t>
      </w:r>
      <w:r w:rsidRPr="001330E5">
        <w:rPr>
          <w:rFonts w:ascii="Courier New" w:eastAsia="Times New Roman" w:hAnsi="Courier New" w:cs="Courier New"/>
          <w:sz w:val="20"/>
          <w:szCs w:val="20"/>
        </w:rPr>
        <w:t>datetime</w:t>
      </w:r>
      <w:r w:rsidRPr="001330E5">
        <w:rPr>
          <w:rFonts w:ascii="Times New Roman" w:eastAsia="Times New Roman" w:hAnsi="Times New Roman" w:cs="Times New Roman"/>
          <w:sz w:val="24"/>
          <w:szCs w:val="24"/>
        </w:rPr>
        <w:t xml:space="preserve"> includes a timestamp that is part of the temporal geometry of the resource (again, a time instant or period). For time periods this includes the start and end time.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42"/>
        <w:gridCol w:w="7963"/>
      </w:tblGrid>
      <w:tr w:rsidR="001330E5" w:rsidRPr="001330E5" w:rsidTr="001330E5">
        <w:trPr>
          <w:tblCellSpacing w:w="15" w:type="dxa"/>
        </w:trPr>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Note</w:t>
            </w:r>
          </w:p>
        </w:tc>
        <w:tc>
          <w:tcPr>
            <w:tcW w:w="0" w:type="auto"/>
            <w:shd w:val="clear" w:color="auto" w:fill="FFFFFF"/>
            <w:vAlign w:val="center"/>
            <w:hideMark/>
          </w:tcPr>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ISO 8601-2 distinguishes open start/end timestamps (double-dot) and unknown start/end timestamps (empty string). For queries, an unknown start/end has the same effect as an open start/end.</w:t>
            </w:r>
          </w:p>
        </w:tc>
      </w:tr>
    </w:tbl>
    <w:p w:rsidR="001330E5" w:rsidRPr="001330E5" w:rsidRDefault="001330E5" w:rsidP="001330E5">
      <w:pPr>
        <w:spacing w:after="0" w:line="240" w:lineRule="auto"/>
        <w:rPr>
          <w:rFonts w:ascii="Times New Roman" w:eastAsia="Times New Roman" w:hAnsi="Times New Roman" w:cs="Times New Roman"/>
          <w:sz w:val="24"/>
          <w:szCs w:val="24"/>
        </w:rPr>
      </w:pPr>
      <w:proofErr w:type="gramStart"/>
      <w:r w:rsidRPr="001330E5">
        <w:rPr>
          <w:rFonts w:ascii="Times New Roman" w:eastAsia="Times New Roman" w:hAnsi="Times New Roman" w:cs="Times New Roman"/>
          <w:sz w:val="24"/>
          <w:szCs w:val="24"/>
        </w:rPr>
        <w:t>Example 2.</w:t>
      </w:r>
      <w:proofErr w:type="gramEnd"/>
      <w:r w:rsidRPr="001330E5">
        <w:rPr>
          <w:rFonts w:ascii="Times New Roman" w:eastAsia="Times New Roman" w:hAnsi="Times New Roman" w:cs="Times New Roman"/>
          <w:sz w:val="24"/>
          <w:szCs w:val="24"/>
        </w:rPr>
        <w:t xml:space="preserve"> A date-time</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23:20:52 GMT: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proofErr w:type="gramStart"/>
      <w:r w:rsidRPr="001330E5">
        <w:rPr>
          <w:rFonts w:ascii="Courier New" w:eastAsia="Times New Roman" w:hAnsi="Courier New" w:cs="Courier New"/>
          <w:sz w:val="20"/>
          <w:szCs w:val="20"/>
        </w:rPr>
        <w:t>datetime=</w:t>
      </w:r>
      <w:proofErr w:type="gramEnd"/>
      <w:r w:rsidRPr="001330E5">
        <w:rPr>
          <w:rFonts w:ascii="Courier New" w:eastAsia="Times New Roman" w:hAnsi="Courier New" w:cs="Courier New"/>
          <w:sz w:val="20"/>
          <w:szCs w:val="20"/>
        </w:rPr>
        <w:t>2018-02-12T23%3A20%3A52Z</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For resources with a temporal property that is a timestamp (</w:t>
      </w:r>
      <w:ins w:id="112" w:author="Carl Reed" w:date="2022-05-02T10:44:00Z">
        <w:r w:rsidR="004E64C8">
          <w:rPr>
            <w:rFonts w:ascii="Times New Roman" w:eastAsia="Times New Roman" w:hAnsi="Times New Roman" w:cs="Times New Roman"/>
            <w:sz w:val="24"/>
            <w:szCs w:val="24"/>
          </w:rPr>
          <w:t>such as</w:t>
        </w:r>
      </w:ins>
      <w:del w:id="113" w:author="Carl Reed" w:date="2022-05-02T10:44:00Z">
        <w:r w:rsidRPr="001330E5" w:rsidDel="004E64C8">
          <w:rPr>
            <w:rFonts w:ascii="Times New Roman" w:eastAsia="Times New Roman" w:hAnsi="Times New Roman" w:cs="Times New Roman"/>
            <w:sz w:val="24"/>
            <w:szCs w:val="24"/>
          </w:rPr>
          <w:delText>like</w:delText>
        </w:r>
      </w:del>
      <w:r w:rsidRPr="001330E5">
        <w:rPr>
          <w:rFonts w:ascii="Times New Roman" w:eastAsia="Times New Roman" w:hAnsi="Times New Roman" w:cs="Times New Roman"/>
          <w:sz w:val="24"/>
          <w:szCs w:val="24"/>
        </w:rPr>
        <w:t xml:space="preserve"> </w:t>
      </w:r>
      <w:proofErr w:type="spellStart"/>
      <w:r w:rsidRPr="001330E5">
        <w:rPr>
          <w:rFonts w:ascii="Courier New" w:eastAsia="Times New Roman" w:hAnsi="Courier New" w:cs="Courier New"/>
          <w:sz w:val="20"/>
          <w:szCs w:val="20"/>
        </w:rPr>
        <w:t>lastUpdate</w:t>
      </w:r>
      <w:proofErr w:type="spellEnd"/>
      <w:r w:rsidRPr="001330E5">
        <w:rPr>
          <w:rFonts w:ascii="Times New Roman" w:eastAsia="Times New Roman" w:hAnsi="Times New Roman" w:cs="Times New Roman"/>
          <w:sz w:val="24"/>
          <w:szCs w:val="24"/>
        </w:rPr>
        <w:t>), a date-time value would match all resources where the temporal property is identical.</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For resources with a temporal property that is a date or a time interval, a date-time value would match all resources where the timestamp is on that day or within the time interval.</w:t>
      </w:r>
    </w:p>
    <w:p w:rsidR="001330E5" w:rsidRPr="001330E5" w:rsidRDefault="001330E5" w:rsidP="001330E5">
      <w:pPr>
        <w:spacing w:after="0" w:line="240" w:lineRule="auto"/>
        <w:rPr>
          <w:rFonts w:ascii="Times New Roman" w:eastAsia="Times New Roman" w:hAnsi="Times New Roman" w:cs="Times New Roman"/>
          <w:sz w:val="24"/>
          <w:szCs w:val="24"/>
        </w:rPr>
      </w:pPr>
      <w:proofErr w:type="gramStart"/>
      <w:r w:rsidRPr="001330E5">
        <w:rPr>
          <w:rFonts w:ascii="Times New Roman" w:eastAsia="Times New Roman" w:hAnsi="Times New Roman" w:cs="Times New Roman"/>
          <w:sz w:val="24"/>
          <w:szCs w:val="24"/>
        </w:rPr>
        <w:t>Example 3.</w:t>
      </w:r>
      <w:proofErr w:type="gramEnd"/>
      <w:r w:rsidRPr="001330E5">
        <w:rPr>
          <w:rFonts w:ascii="Times New Roman" w:eastAsia="Times New Roman" w:hAnsi="Times New Roman" w:cs="Times New Roman"/>
          <w:sz w:val="24"/>
          <w:szCs w:val="24"/>
        </w:rPr>
        <w:t xml:space="preserve"> Intervals</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00:00:00 GMT to March 18, 2018, 12:31:12 GMT:</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proofErr w:type="gramStart"/>
      <w:r w:rsidRPr="001330E5">
        <w:rPr>
          <w:rFonts w:ascii="Courier New" w:eastAsia="Times New Roman" w:hAnsi="Courier New" w:cs="Courier New"/>
          <w:sz w:val="20"/>
          <w:szCs w:val="20"/>
        </w:rPr>
        <w:t>datetime=</w:t>
      </w:r>
      <w:proofErr w:type="gramEnd"/>
      <w:r w:rsidRPr="001330E5">
        <w:rPr>
          <w:rFonts w:ascii="Courier New" w:eastAsia="Times New Roman" w:hAnsi="Courier New" w:cs="Courier New"/>
          <w:sz w:val="20"/>
          <w:szCs w:val="20"/>
        </w:rPr>
        <w:t>2018-02-12T00%3A00%3A00Z%2F2018-03-18T12%3A31%3A12Z</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February 12, 2018, 00:00:00 UTC or later:</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proofErr w:type="gramStart"/>
      <w:r w:rsidRPr="001330E5">
        <w:rPr>
          <w:rFonts w:ascii="Courier New" w:eastAsia="Times New Roman" w:hAnsi="Courier New" w:cs="Courier New"/>
          <w:sz w:val="20"/>
          <w:szCs w:val="20"/>
        </w:rPr>
        <w:t>datetime=</w:t>
      </w:r>
      <w:proofErr w:type="gramEnd"/>
      <w:r w:rsidRPr="001330E5">
        <w:rPr>
          <w:rFonts w:ascii="Courier New" w:eastAsia="Times New Roman" w:hAnsi="Courier New" w:cs="Courier New"/>
          <w:sz w:val="20"/>
          <w:szCs w:val="20"/>
        </w:rPr>
        <w:t>2018-02-12T00%3A00%3A00Z%2F..</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March 18, 2018, 12:31:12 UTC or earlier:</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proofErr w:type="gramStart"/>
      <w:r w:rsidRPr="001330E5">
        <w:rPr>
          <w:rFonts w:ascii="Courier New" w:eastAsia="Times New Roman" w:hAnsi="Courier New" w:cs="Courier New"/>
          <w:sz w:val="20"/>
          <w:szCs w:val="20"/>
        </w:rPr>
        <w:t>datetime</w:t>
      </w:r>
      <w:proofErr w:type="gramEnd"/>
      <w:r w:rsidRPr="001330E5">
        <w:rPr>
          <w:rFonts w:ascii="Courier New" w:eastAsia="Times New Roman" w:hAnsi="Courier New" w:cs="Courier New"/>
          <w:sz w:val="20"/>
          <w:szCs w:val="20"/>
        </w:rPr>
        <w:t>=..%2F2018-03-18T12%3A31%3A12Z</w:t>
      </w:r>
    </w:p>
    <w:p w:rsidR="001330E5" w:rsidRPr="001330E5" w:rsidRDefault="001330E5" w:rsidP="001330E5">
      <w:pPr>
        <w:spacing w:before="100" w:beforeAutospacing="1" w:after="100" w:afterAutospacing="1" w:line="240" w:lineRule="auto"/>
        <w:rPr>
          <w:rFonts w:ascii="Times New Roman" w:eastAsia="Times New Roman" w:hAnsi="Times New Roman" w:cs="Times New Roman"/>
          <w:sz w:val="24"/>
          <w:szCs w:val="24"/>
        </w:rPr>
      </w:pPr>
      <w:r w:rsidRPr="001330E5">
        <w:rPr>
          <w:rFonts w:ascii="Times New Roman" w:eastAsia="Times New Roman" w:hAnsi="Times New Roman" w:cs="Times New Roman"/>
          <w:sz w:val="24"/>
          <w:szCs w:val="24"/>
        </w:rPr>
        <w:t xml:space="preserve">A template for the definition of the parameter in YAML according to OpenAPI 3.0 is available at </w:t>
      </w:r>
      <w:hyperlink r:id="rId134" w:history="1">
        <w:proofErr w:type="spellStart"/>
        <w:r w:rsidRPr="001330E5">
          <w:rPr>
            <w:rFonts w:ascii="Times New Roman" w:eastAsia="Times New Roman" w:hAnsi="Times New Roman" w:cs="Times New Roman"/>
            <w:color w:val="0000FF"/>
            <w:sz w:val="24"/>
            <w:szCs w:val="24"/>
            <w:u w:val="single"/>
          </w:rPr>
          <w:t>datetime.yaml</w:t>
        </w:r>
        <w:proofErr w:type="spellEnd"/>
      </w:hyperlink>
      <w:r w:rsidRPr="001330E5">
        <w:rPr>
          <w:rFonts w:ascii="Times New Roman" w:eastAsia="Times New Roman" w:hAnsi="Times New Roman" w:cs="Times New Roman"/>
          <w:sz w:val="24"/>
          <w:szCs w:val="24"/>
        </w:rPr>
        <w:t>.</w:t>
      </w:r>
    </w:p>
    <w:p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9.1.3. Parameter limit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78"/>
        <w:gridCol w:w="5927"/>
      </w:tblGrid>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Module</w:t>
            </w:r>
          </w:p>
        </w:tc>
      </w:tr>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35" w:history="1">
              <w:r w:rsidRPr="00854007">
                <w:rPr>
                  <w:rFonts w:ascii="Times New Roman" w:eastAsia="Times New Roman" w:hAnsi="Times New Roman" w:cs="Times New Roman"/>
                  <w:color w:val="0000FF"/>
                  <w:sz w:val="24"/>
                  <w:szCs w:val="24"/>
                  <w:u w:val="single"/>
                </w:rPr>
                <w:t>http://www.opengis.net/spec/ogcapi-common-2/1.0/rm/limit</w:t>
              </w:r>
            </w:hyperlink>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 Query Parameter</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limits the number of resources that can be returned in a single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3"/>
        <w:gridCol w:w="6922"/>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 xml:space="preserve">Requirement </w:t>
            </w:r>
            <w:r w:rsidRPr="00854007">
              <w:rPr>
                <w:rFonts w:ascii="Times New Roman" w:eastAsia="Times New Roman" w:hAnsi="Times New Roman" w:cs="Times New Roman"/>
                <w:b/>
                <w:bCs/>
                <w:sz w:val="24"/>
                <w:szCs w:val="24"/>
              </w:rPr>
              <w:lastRenderedPageBreak/>
              <w:t>17</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lastRenderedPageBreak/>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-limit-definition</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SHALL possess the following characteristics (using an OpenAPI Specification 3.0 fragment):</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name: limit</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in: query</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required: false</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schema:</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type: integer</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minimum: 1</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maximum: 10000</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 xml:space="preserve">  default: 10</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style: form</w:t>
            </w:r>
          </w:p>
          <w:p w:rsidR="00854007" w:rsidRPr="00854007" w:rsidRDefault="00854007" w:rsidP="0085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54007">
              <w:rPr>
                <w:rFonts w:ascii="Courier New" w:eastAsia="Times New Roman" w:hAnsi="Courier New" w:cs="Courier New"/>
                <w:sz w:val="20"/>
                <w:szCs w:val="20"/>
              </w:rPr>
              <w:t>explode: false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Note:</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values for </w:t>
            </w:r>
            <w:r w:rsidRPr="00854007">
              <w:rPr>
                <w:rFonts w:ascii="Courier New" w:eastAsia="Times New Roman" w:hAnsi="Courier New" w:cs="Courier New"/>
                <w:sz w:val="20"/>
                <w:szCs w:val="20"/>
              </w:rPr>
              <w:t>minimum</w:t>
            </w:r>
            <w:r w:rsidRPr="00854007">
              <w:rPr>
                <w:rFonts w:ascii="Times New Roman" w:eastAsia="Times New Roman" w:hAnsi="Times New Roman" w:cs="Times New Roman"/>
                <w:sz w:val="24"/>
                <w:szCs w:val="24"/>
              </w:rPr>
              <w:t xml:space="preserve">, </w:t>
            </w:r>
            <w:r w:rsidRPr="00854007">
              <w:rPr>
                <w:rFonts w:ascii="Courier New" w:eastAsia="Times New Roman" w:hAnsi="Courier New" w:cs="Courier New"/>
                <w:sz w:val="20"/>
                <w:szCs w:val="20"/>
              </w:rPr>
              <w:t>maximum</w:t>
            </w:r>
            <w:r w:rsidRPr="00854007">
              <w:rPr>
                <w:rFonts w:ascii="Times New Roman" w:eastAsia="Times New Roman" w:hAnsi="Times New Roman" w:cs="Times New Roman"/>
                <w:sz w:val="24"/>
                <w:szCs w:val="24"/>
              </w:rPr>
              <w:t xml:space="preserve"> and </w:t>
            </w:r>
            <w:r w:rsidRPr="00854007">
              <w:rPr>
                <w:rFonts w:ascii="Courier New" w:eastAsia="Times New Roman" w:hAnsi="Courier New" w:cs="Courier New"/>
                <w:sz w:val="20"/>
                <w:szCs w:val="20"/>
              </w:rPr>
              <w:t>default</w:t>
            </w:r>
            <w:r w:rsidRPr="00854007">
              <w:rPr>
                <w:rFonts w:ascii="Times New Roman" w:eastAsia="Times New Roman" w:hAnsi="Times New Roman" w:cs="Times New Roman"/>
                <w:sz w:val="24"/>
                <w:szCs w:val="24"/>
              </w:rPr>
              <w:t xml:space="preserve"> are only examples and MAY be changed.</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While the processing of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specific to the resource and operation for which it is applied, there is a general set of requirements which all implementations must address.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6"/>
        <w:gridCol w:w="6979"/>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18</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-limit-response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provided by the client and supported by the server, then the response SHALL not contain more resources than specified by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API definition specifies a maximum value for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the response SHALL not contain more resources than this maximum value.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C</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Only items are counted that are on the first level of the collection. Any nested objects contained within the explicitly requested items SHALL not be counted.</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resources returned depends on the server and the value of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p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client can request a limit to the number of resources returned.</w:t>
      </w:r>
    </w:p>
    <w:p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server may have a default value for the limit, and a maximum limit.</w:t>
      </w:r>
    </w:p>
    <w:p w:rsidR="00854007" w:rsidRPr="00854007" w:rsidRDefault="00854007" w:rsidP="0085400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the server has any more results available than it returns (the number it returns is less than or equal to the requested/default/maximum limit) then the server will include a link to the next set of results.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04"/>
        <w:gridCol w:w="7201"/>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Permission 2</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-server-limit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a server is configured with a maximum response size, then the server MAY page responses which exceed that threshold.</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 xml:space="preserve">Since many servers will place a limit on the size of their responses, clients should be prepared to handle a paged response even if they have not specified a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in their query.</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effect of the limit parameter is to divide the response into a number of pages. Each page (except for the last) contains the specified number of entities. The response contains the first page. Additional pages can be accessed through hyperlink navigation.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5"/>
        <w:gridCol w:w="6560"/>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8</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/rec/collections/rc-next-1</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SHOULD include a link to the next "page" (relation: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if more resources have been selected than returned in the response.</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53"/>
        <w:gridCol w:w="6552"/>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9</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/rec/collections/rc-next-2</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Dereferencing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SHOULD return additional resources from the set of selected resources that have not yet been returned.</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43"/>
        <w:gridCol w:w="6562"/>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10</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/rec/collections/rc-next-3</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resources in a response to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SHOULD follow the same rules as for the response to the original query and again include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if there are more resources in the selection that have not yet been returned.</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Providing </w:t>
      </w:r>
      <w:proofErr w:type="spellStart"/>
      <w:r w:rsidRPr="00854007">
        <w:rPr>
          <w:rFonts w:ascii="Courier New" w:eastAsia="Times New Roman" w:hAnsi="Courier New" w:cs="Courier New"/>
          <w:sz w:val="20"/>
          <w:szCs w:val="20"/>
        </w:rPr>
        <w:t>prev</w:t>
      </w:r>
      <w:proofErr w:type="spellEnd"/>
      <w:r w:rsidRPr="00854007">
        <w:rPr>
          <w:rFonts w:ascii="Times New Roman" w:eastAsia="Times New Roman" w:hAnsi="Times New Roman" w:cs="Times New Roman"/>
          <w:sz w:val="24"/>
          <w:szCs w:val="24"/>
        </w:rPr>
        <w:t xml:space="preserve"> links supports navigating back and forth between pages, but depending on the implementation approach it may be too complex to implement.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38"/>
        <w:gridCol w:w="7167"/>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Permission 3</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rc-prev</w:t>
            </w:r>
            <w:proofErr w:type="spellEnd"/>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response to a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 MAY include a </w:t>
            </w:r>
            <w:proofErr w:type="spellStart"/>
            <w:r w:rsidRPr="00854007">
              <w:rPr>
                <w:rFonts w:ascii="Courier New" w:eastAsia="Times New Roman" w:hAnsi="Courier New" w:cs="Courier New"/>
                <w:sz w:val="20"/>
                <w:szCs w:val="20"/>
              </w:rPr>
              <w:t>prev</w:t>
            </w:r>
            <w:proofErr w:type="spellEnd"/>
            <w:r w:rsidRPr="00854007">
              <w:rPr>
                <w:rFonts w:ascii="Times New Roman" w:eastAsia="Times New Roman" w:hAnsi="Times New Roman" w:cs="Times New Roman"/>
                <w:sz w:val="24"/>
                <w:szCs w:val="24"/>
              </w:rPr>
              <w:t xml:space="preserve"> link to the resource that included the </w:t>
            </w:r>
            <w:r w:rsidRPr="00854007">
              <w:rPr>
                <w:rFonts w:ascii="Courier New" w:eastAsia="Times New Roman" w:hAnsi="Courier New" w:cs="Courier New"/>
                <w:sz w:val="20"/>
                <w:szCs w:val="20"/>
              </w:rPr>
              <w:t>next</w:t>
            </w:r>
            <w:r w:rsidRPr="00854007">
              <w:rPr>
                <w:rFonts w:ascii="Times New Roman" w:eastAsia="Times New Roman" w:hAnsi="Times New Roman" w:cs="Times New Roman"/>
                <w:sz w:val="24"/>
                <w:szCs w:val="24"/>
              </w:rPr>
              <w:t xml:space="preserve"> link.</w:t>
            </w:r>
          </w:p>
        </w:tc>
      </w:tr>
    </w:tbl>
    <w:p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9.2. Target Resource Requirements</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target of the parameters defined in this conformance class is the </w:t>
      </w:r>
      <w:hyperlink r:id="rId136"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 described in the </w:t>
      </w:r>
      <w:hyperlink r:id="rId137" w:anchor="rc-collections-section"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Requirements Class. The purpose of these parameters is to select a subset of </w:t>
      </w:r>
      <w:hyperlink r:id="rId138"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 to be included in the response to a </w:t>
      </w:r>
      <w:hyperlink r:id="rId139"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request.</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Three parameters are defined for use with the </w:t>
      </w:r>
      <w:hyperlink r:id="rId140"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resource. These parameters subset the set of </w:t>
      </w:r>
      <w:hyperlink r:id="rId141"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entries returned based on spatial, temporal, and volumetric filters. These parameters are documented in the </w:t>
      </w:r>
      <w:hyperlink r:id="rId142" w:anchor="parameter-requirements" w:history="1">
        <w:r w:rsidRPr="00854007">
          <w:rPr>
            <w:rFonts w:ascii="Times New Roman" w:eastAsia="Times New Roman" w:hAnsi="Times New Roman" w:cs="Times New Roman"/>
            <w:color w:val="0000FF"/>
            <w:sz w:val="24"/>
            <w:szCs w:val="24"/>
            <w:u w:val="single"/>
          </w:rPr>
          <w:t>Parameter Requirements</w:t>
        </w:r>
      </w:hyperlink>
      <w:r w:rsidRPr="00854007">
        <w:rPr>
          <w:rFonts w:ascii="Times New Roman" w:eastAsia="Times New Roman" w:hAnsi="Times New Roman" w:cs="Times New Roman"/>
          <w:sz w:val="24"/>
          <w:szCs w:val="24"/>
        </w:rPr>
        <w:t xml:space="preserve"> section.</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property of the Collections response provides a description of each individual collection hosted by the API. These descriptions are based on the </w:t>
      </w:r>
      <w:hyperlink r:id="rId143" w:history="1">
        <w:r w:rsidRPr="00854007">
          <w:rPr>
            <w:rFonts w:ascii="Times New Roman" w:eastAsia="Times New Roman" w:hAnsi="Times New Roman" w:cs="Times New Roman"/>
            <w:color w:val="0000FF"/>
            <w:sz w:val="24"/>
            <w:szCs w:val="24"/>
            <w:u w:val="single"/>
          </w:rPr>
          <w:t>Resource Collection Schema</w:t>
        </w:r>
      </w:hyperlink>
      <w:r w:rsidRPr="00854007">
        <w:rPr>
          <w:rFonts w:ascii="Times New Roman" w:eastAsia="Times New Roman" w:hAnsi="Times New Roman" w:cs="Times New Roman"/>
          <w:sz w:val="24"/>
          <w:szCs w:val="24"/>
        </w:rPr>
        <w:t xml:space="preserve">. </w:t>
      </w:r>
      <w:r w:rsidRPr="00854007">
        <w:rPr>
          <w:rFonts w:ascii="Times New Roman" w:eastAsia="Times New Roman" w:hAnsi="Times New Roman" w:cs="Times New Roman"/>
          <w:sz w:val="24"/>
          <w:szCs w:val="24"/>
        </w:rPr>
        <w:lastRenderedPageBreak/>
        <w:t xml:space="preserve">This schema is described in detail in the </w:t>
      </w:r>
      <w:hyperlink r:id="rId144" w:anchor="collection-resource-definition-section" w:history="1">
        <w:r w:rsidRPr="00854007">
          <w:rPr>
            <w:rFonts w:ascii="Times New Roman" w:eastAsia="Times New Roman" w:hAnsi="Times New Roman" w:cs="Times New Roman"/>
            <w:color w:val="0000FF"/>
            <w:sz w:val="24"/>
            <w:szCs w:val="24"/>
            <w:u w:val="single"/>
          </w:rPr>
          <w:t>Resource Collection Description</w:t>
        </w:r>
      </w:hyperlink>
      <w:r w:rsidRPr="00854007">
        <w:rPr>
          <w:rFonts w:ascii="Times New Roman" w:eastAsia="Times New Roman" w:hAnsi="Times New Roman" w:cs="Times New Roman"/>
          <w:sz w:val="24"/>
          <w:szCs w:val="24"/>
        </w:rPr>
        <w:t xml:space="preserve"> section of this Standard.</w:t>
      </w:r>
    </w:p>
    <w:p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9.2.1. Spatial and Temporal Filtering</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client may select a subset of the hosted collections using the </w:t>
      </w:r>
      <w:hyperlink r:id="rId145" w:anchor="bbox-parameter-requirements" w:history="1">
        <w:r w:rsidRPr="00854007">
          <w:rPr>
            <w:rFonts w:ascii="Courier New" w:eastAsia="Times New Roman" w:hAnsi="Courier New" w:cs="Courier New"/>
            <w:color w:val="0000FF"/>
            <w:sz w:val="20"/>
            <w:szCs w:val="20"/>
            <w:u w:val="single"/>
          </w:rPr>
          <w:t>bbox</w:t>
        </w:r>
      </w:hyperlink>
      <w:r w:rsidRPr="00854007">
        <w:rPr>
          <w:rFonts w:ascii="Times New Roman" w:eastAsia="Times New Roman" w:hAnsi="Times New Roman" w:cs="Times New Roman"/>
          <w:sz w:val="24"/>
          <w:szCs w:val="24"/>
        </w:rPr>
        <w:t xml:space="preserve"> and the </w:t>
      </w:r>
      <w:hyperlink r:id="rId146" w:anchor="datetime-parameter-requirements" w:history="1">
        <w:r w:rsidRPr="00854007">
          <w:rPr>
            <w:rFonts w:ascii="Courier New" w:eastAsia="Times New Roman" w:hAnsi="Courier New" w:cs="Courier New"/>
            <w:color w:val="0000FF"/>
            <w:sz w:val="20"/>
            <w:szCs w:val="20"/>
            <w:u w:val="single"/>
          </w:rPr>
          <w:t>datetime</w:t>
        </w:r>
      </w:hyperlink>
      <w:r w:rsidRPr="00854007">
        <w:rPr>
          <w:rFonts w:ascii="Times New Roman" w:eastAsia="Times New Roman" w:hAnsi="Times New Roman" w:cs="Times New Roman"/>
          <w:sz w:val="24"/>
          <w:szCs w:val="24"/>
        </w:rPr>
        <w:t xml:space="preserve"> parameter. These parameters are evaluated against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element of each Collection item in the Collections response.</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requirements governing the processing of these parameters are: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4"/>
        <w:gridCol w:w="6971"/>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19</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-bbox-collection-response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API server SHALL process 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parameter against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resources (/collections</w:t>
            </w:r>
            <w:proofErr w:type="gramStart"/>
            <w:r w:rsidRPr="00854007">
              <w:rPr>
                <w:rFonts w:ascii="Times New Roman" w:eastAsia="Times New Roman" w:hAnsi="Times New Roman" w:cs="Times New Roman"/>
                <w:sz w:val="24"/>
                <w:szCs w:val="24"/>
              </w:rPr>
              <w:t>/{</w:t>
            </w:r>
            <w:proofErr w:type="spellStart"/>
            <w:proofErr w:type="gramEnd"/>
            <w:r w:rsidRPr="00854007">
              <w:rPr>
                <w:rFonts w:ascii="Times New Roman" w:eastAsia="Times New Roman" w:hAnsi="Times New Roman" w:cs="Times New Roman"/>
                <w:sz w:val="24"/>
                <w:szCs w:val="24"/>
              </w:rPr>
              <w:t>collectionId</w:t>
            </w:r>
            <w:proofErr w:type="spellEnd"/>
            <w:r w:rsidRPr="00854007">
              <w:rPr>
                <w:rFonts w:ascii="Times New Roman" w:eastAsia="Times New Roman" w:hAnsi="Times New Roman" w:cs="Times New Roman"/>
                <w:sz w:val="24"/>
                <w:szCs w:val="24"/>
              </w:rPr>
              <w:t>}) accessible through that API.</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parameter SHALL be evaluated against the geometry defined by the </w:t>
            </w:r>
            <w:r w:rsidRPr="00854007">
              <w:rPr>
                <w:rFonts w:ascii="Courier New" w:eastAsia="Times New Roman" w:hAnsi="Courier New" w:cs="Courier New"/>
                <w:sz w:val="20"/>
                <w:szCs w:val="20"/>
              </w:rPr>
              <w:t>bbox</w:t>
            </w:r>
            <w:r w:rsidRPr="00854007">
              <w:rPr>
                <w:rFonts w:ascii="Times New Roman" w:eastAsia="Times New Roman" w:hAnsi="Times New Roman" w:cs="Times New Roman"/>
                <w:sz w:val="24"/>
                <w:szCs w:val="24"/>
              </w:rPr>
              <w:t xml:space="preserve"> element of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property of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8"/>
        <w:gridCol w:w="6987"/>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20</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-datetime-collection-response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API server SHALL process the </w:t>
            </w:r>
            <w:r w:rsidRPr="00854007">
              <w:rPr>
                <w:rFonts w:ascii="Courier New" w:eastAsia="Times New Roman" w:hAnsi="Courier New" w:cs="Courier New"/>
                <w:sz w:val="20"/>
                <w:szCs w:val="20"/>
              </w:rPr>
              <w:t>datetime</w:t>
            </w:r>
            <w:r w:rsidRPr="00854007">
              <w:rPr>
                <w:rFonts w:ascii="Times New Roman" w:eastAsia="Times New Roman" w:hAnsi="Times New Roman" w:cs="Times New Roman"/>
                <w:sz w:val="24"/>
                <w:szCs w:val="24"/>
              </w:rPr>
              <w:t xml:space="preserve"> parameter against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resources (/collections</w:t>
            </w:r>
            <w:proofErr w:type="gramStart"/>
            <w:r w:rsidRPr="00854007">
              <w:rPr>
                <w:rFonts w:ascii="Times New Roman" w:eastAsia="Times New Roman" w:hAnsi="Times New Roman" w:cs="Times New Roman"/>
                <w:sz w:val="24"/>
                <w:szCs w:val="24"/>
              </w:rPr>
              <w:t>/{</w:t>
            </w:r>
            <w:proofErr w:type="spellStart"/>
            <w:proofErr w:type="gramEnd"/>
            <w:r w:rsidRPr="00854007">
              <w:rPr>
                <w:rFonts w:ascii="Times New Roman" w:eastAsia="Times New Roman" w:hAnsi="Times New Roman" w:cs="Times New Roman"/>
                <w:sz w:val="24"/>
                <w:szCs w:val="24"/>
              </w:rPr>
              <w:t>collectionId</w:t>
            </w:r>
            <w:proofErr w:type="spellEnd"/>
            <w:r w:rsidRPr="00854007">
              <w:rPr>
                <w:rFonts w:ascii="Times New Roman" w:eastAsia="Times New Roman" w:hAnsi="Times New Roman" w:cs="Times New Roman"/>
                <w:sz w:val="24"/>
                <w:szCs w:val="24"/>
              </w:rPr>
              <w:t>}) accessible through that API.</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r w:rsidRPr="00854007">
              <w:rPr>
                <w:rFonts w:ascii="Courier New" w:eastAsia="Times New Roman" w:hAnsi="Courier New" w:cs="Courier New"/>
                <w:sz w:val="20"/>
                <w:szCs w:val="20"/>
              </w:rPr>
              <w:t>datetime</w:t>
            </w:r>
            <w:r w:rsidRPr="00854007">
              <w:rPr>
                <w:rFonts w:ascii="Times New Roman" w:eastAsia="Times New Roman" w:hAnsi="Times New Roman" w:cs="Times New Roman"/>
                <w:sz w:val="24"/>
                <w:szCs w:val="24"/>
              </w:rPr>
              <w:t xml:space="preserve"> parameter SHALL be evaluated against the temporal geometry defined by the </w:t>
            </w:r>
            <w:r w:rsidRPr="00854007">
              <w:rPr>
                <w:rFonts w:ascii="Courier New" w:eastAsia="Times New Roman" w:hAnsi="Courier New" w:cs="Courier New"/>
                <w:sz w:val="20"/>
                <w:szCs w:val="20"/>
              </w:rPr>
              <w:t>interval</w:t>
            </w:r>
            <w:r w:rsidRPr="00854007">
              <w:rPr>
                <w:rFonts w:ascii="Times New Roman" w:eastAsia="Times New Roman" w:hAnsi="Times New Roman" w:cs="Times New Roman"/>
                <w:sz w:val="24"/>
                <w:szCs w:val="24"/>
              </w:rPr>
              <w:t xml:space="preserve"> element of the </w:t>
            </w:r>
            <w:r w:rsidRPr="00854007">
              <w:rPr>
                <w:rFonts w:ascii="Courier New" w:eastAsia="Times New Roman" w:hAnsi="Courier New" w:cs="Courier New"/>
                <w:sz w:val="20"/>
                <w:szCs w:val="20"/>
              </w:rPr>
              <w:t>extent</w:t>
            </w:r>
            <w:r w:rsidRPr="00854007">
              <w:rPr>
                <w:rFonts w:ascii="Times New Roman" w:eastAsia="Times New Roman" w:hAnsi="Times New Roman" w:cs="Times New Roman"/>
                <w:sz w:val="24"/>
                <w:szCs w:val="24"/>
              </w:rPr>
              <w:t xml:space="preserve"> property of the </w:t>
            </w:r>
            <w:r w:rsidRPr="00854007">
              <w:rPr>
                <w:rFonts w:ascii="Courier New" w:eastAsia="Times New Roman" w:hAnsi="Courier New" w:cs="Courier New"/>
                <w:sz w:val="20"/>
                <w:szCs w:val="20"/>
              </w:rPr>
              <w:t>Collection</w:t>
            </w:r>
            <w:r w:rsidRPr="00854007">
              <w:rPr>
                <w:rFonts w:ascii="Times New Roman" w:eastAsia="Times New Roman" w:hAnsi="Times New Roman" w:cs="Times New Roman"/>
                <w:sz w:val="24"/>
                <w:szCs w:val="24"/>
              </w:rPr>
              <w:t xml:space="preserve"> resource.</w:t>
            </w:r>
          </w:p>
        </w:tc>
      </w:tr>
    </w:tbl>
    <w:p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9.2.2. Volumetric Filtering</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client may limit the number of collections returned in a response by using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When applied against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resource, the </w:t>
      </w:r>
      <w:hyperlink r:id="rId147" w:anchor="limit-parameter-requirements" w:history="1">
        <w:r w:rsidRPr="00854007">
          <w:rPr>
            <w:rFonts w:ascii="Courier New" w:eastAsia="Times New Roman" w:hAnsi="Courier New" w:cs="Courier New"/>
            <w:color w:val="0000FF"/>
            <w:sz w:val="20"/>
            <w:szCs w:val="20"/>
            <w:u w:val="single"/>
          </w:rPr>
          <w:t>limit</w:t>
        </w:r>
      </w:hyperlink>
      <w:r w:rsidRPr="00854007">
        <w:rPr>
          <w:rFonts w:ascii="Times New Roman" w:eastAsia="Times New Roman" w:hAnsi="Times New Roman" w:cs="Times New Roman"/>
          <w:sz w:val="24"/>
          <w:szCs w:val="24"/>
        </w:rPr>
        <w:t xml:space="preserve"> parameter indicates the maximum number of collections which should be included in a single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6"/>
        <w:gridCol w:w="6989"/>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21</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-limit-collection-response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is provided by the client, then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of the collections response SHALL not contain more items than specified by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API definition specifies a maximum value for the </w:t>
            </w:r>
            <w:r w:rsidRPr="00854007">
              <w:rPr>
                <w:rFonts w:ascii="Courier New" w:eastAsia="Times New Roman" w:hAnsi="Courier New" w:cs="Courier New"/>
                <w:sz w:val="20"/>
                <w:szCs w:val="20"/>
              </w:rPr>
              <w:t>limit</w:t>
            </w:r>
            <w:r w:rsidRPr="00854007">
              <w:rPr>
                <w:rFonts w:ascii="Times New Roman" w:eastAsia="Times New Roman" w:hAnsi="Times New Roman" w:cs="Times New Roman"/>
                <w:sz w:val="24"/>
                <w:szCs w:val="24"/>
              </w:rPr>
              <w:t xml:space="preserve"> parameter,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of the collections response SHALL not contain more items than this maximum value.</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server also has the option of limiting the size of the Collections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305"/>
        <w:gridCol w:w="7200"/>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lastRenderedPageBreak/>
              <w:t>Permission 4</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/per/collections/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-md-items</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To support servers with many collections, servers MAY limit the number of items included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property.</w:t>
            </w:r>
          </w:p>
        </w:tc>
      </w:tr>
    </w:tbl>
    <w:p w:rsidR="00854007" w:rsidRPr="00854007" w:rsidRDefault="00854007" w:rsidP="00854007">
      <w:pPr>
        <w:spacing w:before="100" w:beforeAutospacing="1" w:after="100" w:afterAutospacing="1" w:line="240" w:lineRule="auto"/>
        <w:outlineLvl w:val="3"/>
        <w:rPr>
          <w:rFonts w:ascii="Times New Roman" w:eastAsia="Times New Roman" w:hAnsi="Times New Roman" w:cs="Times New Roman"/>
          <w:b/>
          <w:bCs/>
          <w:sz w:val="24"/>
          <w:szCs w:val="24"/>
        </w:rPr>
      </w:pPr>
      <w:r w:rsidRPr="00854007">
        <w:rPr>
          <w:rFonts w:ascii="Times New Roman" w:eastAsia="Times New Roman" w:hAnsi="Times New Roman" w:cs="Times New Roman"/>
          <w:b/>
          <w:bCs/>
          <w:sz w:val="24"/>
          <w:szCs w:val="24"/>
        </w:rPr>
        <w:t>9.2.3. Paged Response</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If the collections response does not contain all of the collection resources available from this server, then the client should be informed of that fact.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50"/>
        <w:gridCol w:w="6555"/>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11</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/rec/collections/</w:t>
            </w:r>
            <w:proofErr w:type="spellStart"/>
            <w:r w:rsidRPr="00854007">
              <w:rPr>
                <w:rFonts w:ascii="Times New Roman" w:eastAsia="Times New Roman" w:hAnsi="Times New Roman" w:cs="Times New Roman"/>
                <w:b/>
                <w:bCs/>
                <w:sz w:val="24"/>
                <w:szCs w:val="24"/>
              </w:rPr>
              <w:t>rc</w:t>
            </w:r>
            <w:proofErr w:type="spellEnd"/>
            <w:r w:rsidRPr="00854007">
              <w:rPr>
                <w:rFonts w:ascii="Times New Roman" w:eastAsia="Times New Roman" w:hAnsi="Times New Roman" w:cs="Times New Roman"/>
                <w:b/>
                <w:bCs/>
                <w:sz w:val="24"/>
                <w:szCs w:val="24"/>
              </w:rPr>
              <w:t>-paged-response</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the number of items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element is less than the number available through the API, then the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and </w:t>
            </w:r>
            <w:proofErr w:type="spellStart"/>
            <w:r w:rsidRPr="00854007">
              <w:rPr>
                <w:rFonts w:ascii="Courier New" w:eastAsia="Times New Roman" w:hAnsi="Courier New" w:cs="Courier New"/>
                <w:sz w:val="20"/>
                <w:szCs w:val="20"/>
              </w:rPr>
              <w:t>numberReurned</w:t>
            </w:r>
            <w:proofErr w:type="spellEnd"/>
            <w:r w:rsidRPr="00854007">
              <w:rPr>
                <w:rFonts w:ascii="Times New Roman" w:eastAsia="Times New Roman" w:hAnsi="Times New Roman" w:cs="Times New Roman"/>
                <w:sz w:val="24"/>
                <w:szCs w:val="24"/>
              </w:rPr>
              <w:t xml:space="preserve"> properties SHOULD be included in the Collections response.</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property of the Collections response indicates the number of Collection items included in the Collections response. This may be a subset of the total set of collections hosted by the API. Selection of which collections to include in a subset is </w:t>
      </w:r>
      <w:del w:id="114" w:author="Carl Reed" w:date="2022-05-02T10:48:00Z">
        <w:r w:rsidRPr="00854007" w:rsidDel="00854007">
          <w:rPr>
            <w:rFonts w:ascii="Times New Roman" w:eastAsia="Times New Roman" w:hAnsi="Times New Roman" w:cs="Times New Roman"/>
            <w:sz w:val="24"/>
            <w:szCs w:val="24"/>
          </w:rPr>
          <w:delText>controled</w:delText>
        </w:r>
      </w:del>
      <w:ins w:id="115" w:author="Carl Reed" w:date="2022-05-02T10:48:00Z">
        <w:r w:rsidRPr="00854007">
          <w:rPr>
            <w:rFonts w:ascii="Times New Roman" w:eastAsia="Times New Roman" w:hAnsi="Times New Roman" w:cs="Times New Roman"/>
            <w:sz w:val="24"/>
            <w:szCs w:val="24"/>
          </w:rPr>
          <w:t>controlled</w:t>
        </w:r>
      </w:ins>
      <w:r w:rsidRPr="00854007">
        <w:rPr>
          <w:rFonts w:ascii="Times New Roman" w:eastAsia="Times New Roman" w:hAnsi="Times New Roman" w:cs="Times New Roman"/>
          <w:sz w:val="24"/>
          <w:szCs w:val="24"/>
        </w:rPr>
        <w:t xml:space="preserve"> through the </w:t>
      </w:r>
      <w:hyperlink r:id="rId148" w:anchor="bbox-parameter-requirements" w:history="1">
        <w:r w:rsidRPr="00854007">
          <w:rPr>
            <w:rFonts w:ascii="Courier New" w:eastAsia="Times New Roman" w:hAnsi="Courier New" w:cs="Courier New"/>
            <w:color w:val="0000FF"/>
            <w:sz w:val="20"/>
            <w:szCs w:val="20"/>
            <w:u w:val="single"/>
          </w:rPr>
          <w:t>bbox</w:t>
        </w:r>
      </w:hyperlink>
      <w:r w:rsidRPr="00854007">
        <w:rPr>
          <w:rFonts w:ascii="Times New Roman" w:eastAsia="Times New Roman" w:hAnsi="Times New Roman" w:cs="Times New Roman"/>
          <w:sz w:val="24"/>
          <w:szCs w:val="24"/>
        </w:rPr>
        <w:t xml:space="preserve">, </w:t>
      </w:r>
      <w:hyperlink r:id="rId149" w:anchor="datetime-parameter-requirements" w:history="1">
        <w:r w:rsidRPr="00854007">
          <w:rPr>
            <w:rFonts w:ascii="Courier New" w:eastAsia="Times New Roman" w:hAnsi="Courier New" w:cs="Courier New"/>
            <w:color w:val="0000FF"/>
            <w:sz w:val="20"/>
            <w:szCs w:val="20"/>
            <w:u w:val="single"/>
          </w:rPr>
          <w:t>datetime</w:t>
        </w:r>
      </w:hyperlink>
      <w:r w:rsidRPr="00854007">
        <w:rPr>
          <w:rFonts w:ascii="Times New Roman" w:eastAsia="Times New Roman" w:hAnsi="Times New Roman" w:cs="Times New Roman"/>
          <w:sz w:val="24"/>
          <w:szCs w:val="24"/>
        </w:rPr>
        <w:t xml:space="preserve"> and other selection parameters provided by the client.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19"/>
        <w:gridCol w:w="6986"/>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22</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rc-numberMatched</w:t>
            </w:r>
            <w:proofErr w:type="spellEnd"/>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a property </w:t>
            </w:r>
            <w:proofErr w:type="spellStart"/>
            <w:r w:rsidRPr="00854007">
              <w:rPr>
                <w:rFonts w:ascii="Courier New" w:eastAsia="Times New Roman" w:hAnsi="Courier New" w:cs="Courier New"/>
                <w:sz w:val="20"/>
                <w:szCs w:val="20"/>
              </w:rPr>
              <w:t>numberMatched</w:t>
            </w:r>
            <w:proofErr w:type="spellEnd"/>
            <w:r w:rsidRPr="00854007">
              <w:rPr>
                <w:rFonts w:ascii="Times New Roman" w:eastAsia="Times New Roman" w:hAnsi="Times New Roman" w:cs="Times New Roman"/>
                <w:sz w:val="24"/>
                <w:szCs w:val="24"/>
              </w:rPr>
              <w:t xml:space="preserve"> is included in the response, the value SHALL be identical to the number of hosted collections that meet the selection parameters provided by the client.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 server MAY omit this information in a response, if the information about the number of matching resources is not known or difficult to compute.</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number of collection items included in a Collections response may be a subset of the number matched. In that case, the </w:t>
      </w:r>
      <w:proofErr w:type="spellStart"/>
      <w:r w:rsidRPr="00854007">
        <w:rPr>
          <w:rFonts w:ascii="Courier New" w:eastAsia="Times New Roman" w:hAnsi="Courier New" w:cs="Courier New"/>
          <w:sz w:val="20"/>
          <w:szCs w:val="20"/>
        </w:rPr>
        <w:t>numberReturned</w:t>
      </w:r>
      <w:proofErr w:type="spellEnd"/>
      <w:r w:rsidRPr="00854007">
        <w:rPr>
          <w:rFonts w:ascii="Times New Roman" w:eastAsia="Times New Roman" w:hAnsi="Times New Roman" w:cs="Times New Roman"/>
          <w:sz w:val="24"/>
          <w:szCs w:val="24"/>
        </w:rPr>
        <w:t xml:space="preserve"> property of the Collections response indicates the number of collection items returned in this "page" of the Collections response.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26"/>
        <w:gridCol w:w="6979"/>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23</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/collections/</w:t>
            </w:r>
            <w:proofErr w:type="spellStart"/>
            <w:r w:rsidRPr="00854007">
              <w:rPr>
                <w:rFonts w:ascii="Times New Roman" w:eastAsia="Times New Roman" w:hAnsi="Times New Roman" w:cs="Times New Roman"/>
                <w:b/>
                <w:bCs/>
                <w:sz w:val="24"/>
                <w:szCs w:val="24"/>
              </w:rPr>
              <w:t>rc-numberReturned</w:t>
            </w:r>
            <w:proofErr w:type="spellEnd"/>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If a property </w:t>
            </w:r>
            <w:proofErr w:type="spellStart"/>
            <w:r w:rsidRPr="00854007">
              <w:rPr>
                <w:rFonts w:ascii="Courier New" w:eastAsia="Times New Roman" w:hAnsi="Courier New" w:cs="Courier New"/>
                <w:sz w:val="20"/>
                <w:szCs w:val="20"/>
              </w:rPr>
              <w:t>numberReturned</w:t>
            </w:r>
            <w:proofErr w:type="spellEnd"/>
            <w:r w:rsidRPr="00854007">
              <w:rPr>
                <w:rFonts w:ascii="Times New Roman" w:eastAsia="Times New Roman" w:hAnsi="Times New Roman" w:cs="Times New Roman"/>
                <w:sz w:val="24"/>
                <w:szCs w:val="24"/>
              </w:rPr>
              <w:t xml:space="preserve"> is included in the response, the value SHALL be identical to the number of items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array in the </w:t>
            </w:r>
            <w:r w:rsidRPr="00854007">
              <w:rPr>
                <w:rFonts w:ascii="Courier New" w:eastAsia="Times New Roman" w:hAnsi="Courier New" w:cs="Courier New"/>
                <w:sz w:val="20"/>
                <w:szCs w:val="20"/>
              </w:rPr>
              <w:t>Collections</w:t>
            </w:r>
            <w:r w:rsidRPr="00854007">
              <w:rPr>
                <w:rFonts w:ascii="Times New Roman" w:eastAsia="Times New Roman" w:hAnsi="Times New Roman" w:cs="Times New Roman"/>
                <w:sz w:val="24"/>
                <w:szCs w:val="24"/>
              </w:rPr>
              <w:t xml:space="preserve"> document.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 server MAY omit this information in a response, if the information about the number of resources in the response is not known or difficult to compute.</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If the Collections response contains a subset of the selected collection items (</w:t>
      </w:r>
      <w:proofErr w:type="spellStart"/>
      <w:r w:rsidRPr="00854007">
        <w:rPr>
          <w:rFonts w:ascii="Times New Roman" w:eastAsia="Times New Roman" w:hAnsi="Times New Roman" w:cs="Times New Roman"/>
          <w:sz w:val="24"/>
          <w:szCs w:val="24"/>
        </w:rPr>
        <w:t>numberReturned</w:t>
      </w:r>
      <w:proofErr w:type="spellEnd"/>
      <w:r w:rsidRPr="00854007">
        <w:rPr>
          <w:rFonts w:ascii="Times New Roman" w:eastAsia="Times New Roman" w:hAnsi="Times New Roman" w:cs="Times New Roman"/>
          <w:sz w:val="24"/>
          <w:szCs w:val="24"/>
        </w:rPr>
        <w:t xml:space="preserve"> is less than </w:t>
      </w:r>
      <w:proofErr w:type="spellStart"/>
      <w:r w:rsidRPr="00854007">
        <w:rPr>
          <w:rFonts w:ascii="Times New Roman" w:eastAsia="Times New Roman" w:hAnsi="Times New Roman" w:cs="Times New Roman"/>
          <w:sz w:val="24"/>
          <w:szCs w:val="24"/>
        </w:rPr>
        <w:t>numberMatched</w:t>
      </w:r>
      <w:proofErr w:type="spellEnd"/>
      <w:r w:rsidRPr="00854007">
        <w:rPr>
          <w:rFonts w:ascii="Times New Roman" w:eastAsia="Times New Roman" w:hAnsi="Times New Roman" w:cs="Times New Roman"/>
          <w:sz w:val="24"/>
          <w:szCs w:val="24"/>
        </w:rPr>
        <w:t xml:space="preserve">) then the Collections response should contain links for navigating to the rest of the collection items as described in the </w:t>
      </w:r>
      <w:hyperlink r:id="rId150" w:anchor="limit-parameter-requirements" w:history="1">
        <w:r w:rsidRPr="00854007">
          <w:rPr>
            <w:rFonts w:ascii="Times New Roman" w:eastAsia="Times New Roman" w:hAnsi="Times New Roman" w:cs="Times New Roman"/>
            <w:color w:val="0000FF"/>
            <w:sz w:val="24"/>
            <w:szCs w:val="24"/>
            <w:u w:val="single"/>
          </w:rPr>
          <w:t>limit parameter</w:t>
        </w:r>
      </w:hyperlink>
      <w:r w:rsidRPr="00854007">
        <w:rPr>
          <w:rFonts w:ascii="Times New Roman" w:eastAsia="Times New Roman" w:hAnsi="Times New Roman" w:cs="Times New Roman"/>
          <w:sz w:val="24"/>
          <w:szCs w:val="24"/>
        </w:rPr>
        <w:t xml:space="preserve"> section.</w:t>
      </w:r>
    </w:p>
    <w:p w:rsidR="00854007" w:rsidRPr="00854007" w:rsidRDefault="00854007" w:rsidP="00854007">
      <w:pPr>
        <w:spacing w:before="100" w:beforeAutospacing="1" w:after="100" w:afterAutospacing="1" w:line="240" w:lineRule="auto"/>
        <w:outlineLvl w:val="1"/>
        <w:rPr>
          <w:rFonts w:ascii="Times New Roman" w:eastAsia="Times New Roman" w:hAnsi="Times New Roman" w:cs="Times New Roman"/>
          <w:b/>
          <w:bCs/>
          <w:sz w:val="36"/>
          <w:szCs w:val="36"/>
        </w:rPr>
      </w:pPr>
      <w:r w:rsidRPr="00854007">
        <w:rPr>
          <w:rFonts w:ascii="Times New Roman" w:eastAsia="Times New Roman" w:hAnsi="Times New Roman" w:cs="Times New Roman"/>
          <w:b/>
          <w:bCs/>
          <w:sz w:val="36"/>
          <w:szCs w:val="36"/>
        </w:rPr>
        <w:t>10. Encoding Requirements Classes</w:t>
      </w:r>
    </w:p>
    <w:p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10.1. Overview</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This clause specifies two requirements classes for encodings to be used with the </w:t>
      </w:r>
      <w:hyperlink r:id="rId151"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52"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 These encodings are commonly used encodings for spatial data on the web:</w:t>
      </w:r>
    </w:p>
    <w:p w:rsidR="00854007" w:rsidRPr="00854007" w:rsidRDefault="00854007" w:rsidP="0085400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3" w:anchor="rc_html-section" w:history="1">
        <w:r w:rsidRPr="00854007">
          <w:rPr>
            <w:rFonts w:ascii="Times New Roman" w:eastAsia="Times New Roman" w:hAnsi="Times New Roman" w:cs="Times New Roman"/>
            <w:color w:val="0000FF"/>
            <w:sz w:val="24"/>
            <w:szCs w:val="24"/>
            <w:u w:val="single"/>
          </w:rPr>
          <w:t>HTML</w:t>
        </w:r>
      </w:hyperlink>
    </w:p>
    <w:p w:rsidR="00854007" w:rsidRPr="00854007" w:rsidRDefault="00854007" w:rsidP="00854007">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54" w:anchor="rc_json-section" w:history="1">
        <w:r w:rsidRPr="00854007">
          <w:rPr>
            <w:rFonts w:ascii="Times New Roman" w:eastAsia="Times New Roman" w:hAnsi="Times New Roman" w:cs="Times New Roman"/>
            <w:color w:val="0000FF"/>
            <w:sz w:val="24"/>
            <w:szCs w:val="24"/>
            <w:u w:val="single"/>
          </w:rPr>
          <w:t>JSON</w:t>
        </w:r>
      </w:hyperlink>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Neither of these encodings </w:t>
      </w:r>
      <w:ins w:id="116" w:author="Carl Reed" w:date="2022-05-02T10:49:00Z">
        <w:r>
          <w:rPr>
            <w:rFonts w:ascii="Times New Roman" w:eastAsia="Times New Roman" w:hAnsi="Times New Roman" w:cs="Times New Roman"/>
            <w:sz w:val="24"/>
            <w:szCs w:val="24"/>
          </w:rPr>
          <w:t>is</w:t>
        </w:r>
      </w:ins>
      <w:del w:id="117" w:author="Carl Reed" w:date="2022-05-02T10:49:00Z">
        <w:r w:rsidRPr="00854007" w:rsidDel="00854007">
          <w:rPr>
            <w:rFonts w:ascii="Times New Roman" w:eastAsia="Times New Roman" w:hAnsi="Times New Roman" w:cs="Times New Roman"/>
            <w:sz w:val="24"/>
            <w:szCs w:val="24"/>
          </w:rPr>
          <w:delText>are</w:delText>
        </w:r>
      </w:del>
      <w:r w:rsidRPr="00854007">
        <w:rPr>
          <w:rFonts w:ascii="Times New Roman" w:eastAsia="Times New Roman" w:hAnsi="Times New Roman" w:cs="Times New Roman"/>
          <w:sz w:val="24"/>
          <w:szCs w:val="24"/>
        </w:rPr>
        <w:t xml:space="preserve"> mandatory. An implementation of the </w:t>
      </w:r>
      <w:hyperlink r:id="rId155" w:anchor="rc-collections-section"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requirements class may implement either, both, or neither of them.</w:t>
      </w:r>
    </w:p>
    <w:p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10.2. Requirement Class "HTML"</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Geographic information that is only accessible in formats like GeoJSON or GML has two issues:</w:t>
      </w:r>
    </w:p>
    <w:p w:rsidR="00854007" w:rsidRPr="00854007" w:rsidRDefault="00854007" w:rsidP="0085400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data is not discoverable using the most common mechanism for discovering information</w:t>
      </w:r>
      <w:del w:id="118" w:author="Carl Reed" w:date="2022-05-02T10:50:00Z">
        <w:r w:rsidRPr="00854007" w:rsidDel="00854007">
          <w:rPr>
            <w:rFonts w:ascii="Times New Roman" w:eastAsia="Times New Roman" w:hAnsi="Times New Roman" w:cs="Times New Roman"/>
            <w:sz w:val="24"/>
            <w:szCs w:val="24"/>
          </w:rPr>
          <w:delText>, that is</w:delText>
        </w:r>
      </w:del>
      <w:ins w:id="119" w:author="Carl Reed" w:date="2022-05-02T10:50:00Z">
        <w:r>
          <w:rPr>
            <w:rFonts w:ascii="Times New Roman" w:eastAsia="Times New Roman" w:hAnsi="Times New Roman" w:cs="Times New Roman"/>
            <w:sz w:val="24"/>
            <w:szCs w:val="24"/>
          </w:rPr>
          <w:t>:</w:t>
        </w:r>
      </w:ins>
      <w:r w:rsidRPr="00854007">
        <w:rPr>
          <w:rFonts w:ascii="Times New Roman" w:eastAsia="Times New Roman" w:hAnsi="Times New Roman" w:cs="Times New Roman"/>
          <w:sz w:val="24"/>
          <w:szCs w:val="24"/>
        </w:rPr>
        <w:t xml:space="preserve"> </w:t>
      </w:r>
      <w:ins w:id="120" w:author="Carl Reed" w:date="2022-05-02T10:49:00Z">
        <w:r>
          <w:rPr>
            <w:rFonts w:ascii="Times New Roman" w:eastAsia="Times New Roman" w:hAnsi="Times New Roman" w:cs="Times New Roman"/>
            <w:sz w:val="24"/>
            <w:szCs w:val="24"/>
          </w:rPr>
          <w:t>Web</w:t>
        </w:r>
      </w:ins>
      <w:del w:id="121" w:author="Carl Reed" w:date="2022-05-02T10:49:00Z">
        <w:r w:rsidRPr="00854007" w:rsidDel="00854007">
          <w:rPr>
            <w:rFonts w:ascii="Times New Roman" w:eastAsia="Times New Roman" w:hAnsi="Times New Roman" w:cs="Times New Roman"/>
            <w:sz w:val="24"/>
            <w:szCs w:val="24"/>
          </w:rPr>
          <w:delText>the</w:delText>
        </w:r>
      </w:del>
      <w:r w:rsidRPr="00854007">
        <w:rPr>
          <w:rFonts w:ascii="Times New Roman" w:eastAsia="Times New Roman" w:hAnsi="Times New Roman" w:cs="Times New Roman"/>
          <w:sz w:val="24"/>
          <w:szCs w:val="24"/>
        </w:rPr>
        <w:t xml:space="preserve"> search engines</w:t>
      </w:r>
      <w:ins w:id="122" w:author="Carl Reed" w:date="2022-05-02T10:49:00Z">
        <w:r>
          <w:rPr>
            <w:rFonts w:ascii="Times New Roman" w:eastAsia="Times New Roman" w:hAnsi="Times New Roman" w:cs="Times New Roman"/>
            <w:sz w:val="24"/>
            <w:szCs w:val="24"/>
          </w:rPr>
          <w:t>.</w:t>
        </w:r>
      </w:ins>
      <w:del w:id="123" w:author="Carl Reed" w:date="2022-05-02T10:49:00Z">
        <w:r w:rsidRPr="00854007" w:rsidDel="00854007">
          <w:rPr>
            <w:rFonts w:ascii="Times New Roman" w:eastAsia="Times New Roman" w:hAnsi="Times New Roman" w:cs="Times New Roman"/>
            <w:sz w:val="24"/>
            <w:szCs w:val="24"/>
          </w:rPr>
          <w:delText xml:space="preserve"> of the Web</w:delText>
        </w:r>
      </w:del>
      <w:del w:id="124" w:author="Carl Reed" w:date="2022-05-02T10:50:00Z">
        <w:r w:rsidRPr="00854007" w:rsidDel="00854007">
          <w:rPr>
            <w:rFonts w:ascii="Times New Roman" w:eastAsia="Times New Roman" w:hAnsi="Times New Roman" w:cs="Times New Roman"/>
            <w:sz w:val="24"/>
            <w:szCs w:val="24"/>
          </w:rPr>
          <w:delText>,</w:delText>
        </w:r>
      </w:del>
    </w:p>
    <w:p w:rsidR="00854007" w:rsidRPr="00854007" w:rsidRDefault="00854007" w:rsidP="0085400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 data can</w:t>
      </w:r>
      <w:del w:id="125" w:author="Carl Reed" w:date="2022-05-02T10:50:00Z">
        <w:r w:rsidRPr="00854007" w:rsidDel="00854007">
          <w:rPr>
            <w:rFonts w:ascii="Times New Roman" w:eastAsia="Times New Roman" w:hAnsi="Times New Roman" w:cs="Times New Roman"/>
            <w:sz w:val="24"/>
            <w:szCs w:val="24"/>
          </w:rPr>
          <w:delText xml:space="preserve"> </w:delText>
        </w:r>
      </w:del>
      <w:r w:rsidRPr="00854007">
        <w:rPr>
          <w:rFonts w:ascii="Times New Roman" w:eastAsia="Times New Roman" w:hAnsi="Times New Roman" w:cs="Times New Roman"/>
          <w:sz w:val="24"/>
          <w:szCs w:val="24"/>
        </w:rPr>
        <w:t>not be viewed directly in a browser</w:t>
      </w:r>
      <w:ins w:id="126" w:author="Carl Reed" w:date="2022-05-02T10:50:00Z">
        <w:r>
          <w:rPr>
            <w:rFonts w:ascii="Times New Roman" w:eastAsia="Times New Roman" w:hAnsi="Times New Roman" w:cs="Times New Roman"/>
            <w:sz w:val="24"/>
            <w:szCs w:val="24"/>
          </w:rPr>
          <w:t xml:space="preserve">. </w:t>
        </w:r>
      </w:ins>
      <w:del w:id="127" w:author="Carl Reed" w:date="2022-05-02T10:50:00Z">
        <w:r w:rsidRPr="00854007" w:rsidDel="00854007">
          <w:rPr>
            <w:rFonts w:ascii="Times New Roman" w:eastAsia="Times New Roman" w:hAnsi="Times New Roman" w:cs="Times New Roman"/>
            <w:sz w:val="24"/>
            <w:szCs w:val="24"/>
          </w:rPr>
          <w:delText xml:space="preserve"> - </w:delText>
        </w:r>
      </w:del>
      <w:ins w:id="128" w:author="Carl Reed" w:date="2022-05-02T10:50:00Z">
        <w:r>
          <w:rPr>
            <w:rFonts w:ascii="Times New Roman" w:eastAsia="Times New Roman" w:hAnsi="Times New Roman" w:cs="Times New Roman"/>
            <w:sz w:val="24"/>
            <w:szCs w:val="24"/>
          </w:rPr>
          <w:t>A</w:t>
        </w:r>
      </w:ins>
      <w:del w:id="129" w:author="Carl Reed" w:date="2022-05-02T10:50:00Z">
        <w:r w:rsidRPr="00854007" w:rsidDel="00854007">
          <w:rPr>
            <w:rFonts w:ascii="Times New Roman" w:eastAsia="Times New Roman" w:hAnsi="Times New Roman" w:cs="Times New Roman"/>
            <w:sz w:val="24"/>
            <w:szCs w:val="24"/>
          </w:rPr>
          <w:delText>a</w:delText>
        </w:r>
      </w:del>
      <w:r w:rsidRPr="00854007">
        <w:rPr>
          <w:rFonts w:ascii="Times New Roman" w:eastAsia="Times New Roman" w:hAnsi="Times New Roman" w:cs="Times New Roman"/>
          <w:sz w:val="24"/>
          <w:szCs w:val="24"/>
        </w:rPr>
        <w:t>dditional tools are required to view the data.</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Therefore, sharing data on the Web should include publication in HTML. To be consistent with the Web, </w:t>
      </w:r>
      <w:ins w:id="130" w:author="Carl Reed" w:date="2022-05-02T10:50:00Z">
        <w:r>
          <w:rPr>
            <w:rFonts w:ascii="Times New Roman" w:eastAsia="Times New Roman" w:hAnsi="Times New Roman" w:cs="Times New Roman"/>
            <w:sz w:val="24"/>
            <w:szCs w:val="24"/>
          </w:rPr>
          <w:t>this</w:t>
        </w:r>
      </w:ins>
      <w:del w:id="131" w:author="Carl Reed" w:date="2022-05-02T10:50:00Z">
        <w:r w:rsidRPr="00854007" w:rsidDel="00854007">
          <w:rPr>
            <w:rFonts w:ascii="Times New Roman" w:eastAsia="Times New Roman" w:hAnsi="Times New Roman" w:cs="Times New Roman"/>
            <w:sz w:val="24"/>
            <w:szCs w:val="24"/>
          </w:rPr>
          <w:delText>it</w:delText>
        </w:r>
      </w:del>
      <w:r w:rsidRPr="00854007">
        <w:rPr>
          <w:rFonts w:ascii="Times New Roman" w:eastAsia="Times New Roman" w:hAnsi="Times New Roman" w:cs="Times New Roman"/>
          <w:sz w:val="24"/>
          <w:szCs w:val="24"/>
        </w:rPr>
        <w:t xml:space="preserve"> should be done in a way that enables users and </w:t>
      </w:r>
      <w:commentRangeStart w:id="132"/>
      <w:r w:rsidRPr="00854007">
        <w:rPr>
          <w:rFonts w:ascii="Times New Roman" w:eastAsia="Times New Roman" w:hAnsi="Times New Roman" w:cs="Times New Roman"/>
          <w:sz w:val="24"/>
          <w:szCs w:val="24"/>
        </w:rPr>
        <w:t>search engines to access all data</w:t>
      </w:r>
      <w:commentRangeEnd w:id="132"/>
      <w:r>
        <w:rPr>
          <w:rStyle w:val="CommentReference"/>
        </w:rPr>
        <w:commentReference w:id="132"/>
      </w:r>
      <w:r w:rsidRPr="00854007">
        <w:rPr>
          <w:rFonts w:ascii="Times New Roman" w:eastAsia="Times New Roman" w:hAnsi="Times New Roman" w:cs="Times New Roman"/>
          <w:sz w:val="24"/>
          <w:szCs w:val="24"/>
        </w:rPr>
        <w:t>.</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This is discussed in detail in</w:t>
      </w:r>
      <w:ins w:id="133" w:author="Carl Reed" w:date="2022-05-02T10:51:00Z">
        <w:r>
          <w:rPr>
            <w:rFonts w:ascii="Times New Roman" w:eastAsia="Times New Roman" w:hAnsi="Times New Roman" w:cs="Times New Roman"/>
            <w:sz w:val="24"/>
            <w:szCs w:val="24"/>
          </w:rPr>
          <w:t xml:space="preserve"> the</w:t>
        </w:r>
      </w:ins>
      <w:r w:rsidRPr="00854007">
        <w:rPr>
          <w:rFonts w:ascii="Times New Roman" w:eastAsia="Times New Roman" w:hAnsi="Times New Roman" w:cs="Times New Roman"/>
          <w:sz w:val="24"/>
          <w:szCs w:val="24"/>
        </w:rPr>
        <w:t xml:space="preserve"> </w:t>
      </w:r>
      <w:hyperlink r:id="rId156" w:anchor="SDWBP" w:history="1">
        <w:r w:rsidRPr="00854007">
          <w:rPr>
            <w:rFonts w:ascii="Times New Roman" w:eastAsia="Times New Roman" w:hAnsi="Times New Roman" w:cs="Times New Roman"/>
            <w:color w:val="0000FF"/>
            <w:sz w:val="24"/>
            <w:szCs w:val="24"/>
            <w:u w:val="single"/>
          </w:rPr>
          <w:t>W3C Best Practice</w:t>
        </w:r>
      </w:hyperlink>
      <w:r w:rsidRPr="00854007">
        <w:rPr>
          <w:rFonts w:ascii="Times New Roman" w:eastAsia="Times New Roman" w:hAnsi="Times New Roman" w:cs="Times New Roman"/>
          <w:sz w:val="24"/>
          <w:szCs w:val="24"/>
        </w:rPr>
        <w:t xml:space="preserve">. This standard therefore </w:t>
      </w:r>
      <w:hyperlink r:id="rId157" w:anchor="rec_html" w:history="1">
        <w:r w:rsidRPr="00854007">
          <w:rPr>
            <w:rFonts w:ascii="Times New Roman" w:eastAsia="Times New Roman" w:hAnsi="Times New Roman" w:cs="Times New Roman"/>
            <w:color w:val="0000FF"/>
            <w:sz w:val="24"/>
            <w:szCs w:val="24"/>
            <w:u w:val="single"/>
          </w:rPr>
          <w:t>recommends</w:t>
        </w:r>
      </w:hyperlink>
      <w:r w:rsidRPr="00854007">
        <w:rPr>
          <w:rFonts w:ascii="Times New Roman" w:eastAsia="Times New Roman" w:hAnsi="Times New Roman" w:cs="Times New Roman"/>
          <w:sz w:val="24"/>
          <w:szCs w:val="24"/>
        </w:rPr>
        <w:t xml:space="preserve"> supporting HTML as an encoding.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59"/>
        <w:gridCol w:w="4146"/>
      </w:tblGrid>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Class</w:t>
            </w:r>
          </w:p>
        </w:tc>
      </w:tr>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58" w:history="1">
              <w:r w:rsidRPr="00854007">
                <w:rPr>
                  <w:rFonts w:ascii="Times New Roman" w:eastAsia="Times New Roman" w:hAnsi="Times New Roman" w:cs="Times New Roman"/>
                  <w:color w:val="0000FF"/>
                  <w:sz w:val="24"/>
                  <w:szCs w:val="24"/>
                  <w:u w:val="single"/>
                </w:rPr>
                <w:t>http://www.opengis.net/spec/ogcapi_common-2/1.0/req/html</w:t>
              </w:r>
            </w:hyperlink>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59" w:anchor="html5" w:history="1">
              <w:r w:rsidRPr="00854007">
                <w:rPr>
                  <w:rFonts w:ascii="Times New Roman" w:eastAsia="Times New Roman" w:hAnsi="Times New Roman" w:cs="Times New Roman"/>
                  <w:color w:val="0000FF"/>
                  <w:sz w:val="24"/>
                  <w:szCs w:val="24"/>
                  <w:u w:val="single"/>
                </w:rPr>
                <w:t>HTML5</w:t>
              </w:r>
            </w:hyperlink>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60" w:anchor="schema_org" w:history="1">
              <w:r w:rsidRPr="00854007">
                <w:rPr>
                  <w:rFonts w:ascii="Times New Roman" w:eastAsia="Times New Roman" w:hAnsi="Times New Roman" w:cs="Times New Roman"/>
                  <w:color w:val="0000FF"/>
                  <w:sz w:val="24"/>
                  <w:szCs w:val="24"/>
                  <w:u w:val="single"/>
                </w:rPr>
                <w:t>Schema.org</w:t>
              </w:r>
            </w:hyperlink>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80"/>
        <w:gridCol w:w="6925"/>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24</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/html/definition</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-responses of the server SHALL support the </w:t>
            </w:r>
            <w:r w:rsidRPr="00854007">
              <w:rPr>
                <w:rFonts w:ascii="Courier New" w:eastAsia="Times New Roman" w:hAnsi="Courier New" w:cs="Courier New"/>
                <w:sz w:val="20"/>
                <w:szCs w:val="20"/>
              </w:rPr>
              <w:t>text/html</w:t>
            </w:r>
            <w:r w:rsidRPr="00854007">
              <w:rPr>
                <w:rFonts w:ascii="Times New Roman" w:eastAsia="Times New Roman" w:hAnsi="Times New Roman" w:cs="Times New Roman"/>
                <w:sz w:val="24"/>
                <w:szCs w:val="24"/>
              </w:rPr>
              <w:t xml:space="preserve"> media type for the </w:t>
            </w:r>
            <w:hyperlink r:id="rId161" w:anchor="col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62"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8"/>
        <w:gridCol w:w="6967"/>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25</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/html/content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lastRenderedPageBreak/>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Every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of the API with the media type "text/html" SHALL be a </w:t>
            </w:r>
            <w:hyperlink r:id="rId163" w:history="1">
              <w:r w:rsidRPr="00854007">
                <w:rPr>
                  <w:rFonts w:ascii="Times New Roman" w:eastAsia="Times New Roman" w:hAnsi="Times New Roman" w:cs="Times New Roman"/>
                  <w:color w:val="0000FF"/>
                  <w:sz w:val="24"/>
                  <w:szCs w:val="24"/>
                  <w:u w:val="single"/>
                </w:rPr>
                <w:t>HTML 5 document</w:t>
              </w:r>
            </w:hyperlink>
            <w:r w:rsidRPr="00854007">
              <w:rPr>
                <w:rFonts w:ascii="Times New Roman" w:eastAsia="Times New Roman" w:hAnsi="Times New Roman" w:cs="Times New Roman"/>
                <w:sz w:val="24"/>
                <w:szCs w:val="24"/>
              </w:rPr>
              <w:t xml:space="preserve"> that includes the following information in the HTML body:</w:t>
            </w:r>
          </w:p>
          <w:p w:rsidR="00854007" w:rsidRPr="00854007" w:rsidRDefault="00854007" w:rsidP="0085400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All information identified in the schemas of the </w:t>
            </w:r>
            <w:hyperlink r:id="rId164" w:anchor="responseObject" w:history="1">
              <w:r w:rsidRPr="00854007">
                <w:rPr>
                  <w:rFonts w:ascii="Times New Roman" w:eastAsia="Times New Roman" w:hAnsi="Times New Roman" w:cs="Times New Roman"/>
                  <w:color w:val="0000FF"/>
                  <w:sz w:val="24"/>
                  <w:szCs w:val="24"/>
                  <w:u w:val="single"/>
                </w:rPr>
                <w:t>Response Object</w:t>
              </w:r>
            </w:hyperlink>
            <w:r w:rsidRPr="00854007">
              <w:rPr>
                <w:rFonts w:ascii="Times New Roman" w:eastAsia="Times New Roman" w:hAnsi="Times New Roman" w:cs="Times New Roman"/>
                <w:sz w:val="24"/>
                <w:szCs w:val="24"/>
              </w:rPr>
              <w:t xml:space="preserve"> in the HTML </w:t>
            </w:r>
            <w:r w:rsidRPr="00854007">
              <w:rPr>
                <w:rFonts w:ascii="Courier New" w:eastAsia="Times New Roman" w:hAnsi="Courier New" w:cs="Courier New"/>
                <w:sz w:val="20"/>
                <w:szCs w:val="20"/>
              </w:rPr>
              <w:t>&lt;body/&gt;</w:t>
            </w:r>
            <w:r w:rsidRPr="00854007">
              <w:rPr>
                <w:rFonts w:ascii="Times New Roman" w:eastAsia="Times New Roman" w:hAnsi="Times New Roman" w:cs="Times New Roman"/>
                <w:sz w:val="24"/>
                <w:szCs w:val="24"/>
              </w:rPr>
              <w:t>, and</w:t>
            </w:r>
          </w:p>
          <w:p w:rsidR="00854007" w:rsidRPr="00854007" w:rsidRDefault="00854007" w:rsidP="0085400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All links in HTML </w:t>
            </w:r>
            <w:r w:rsidRPr="00854007">
              <w:rPr>
                <w:rFonts w:ascii="Courier New" w:eastAsia="Times New Roman" w:hAnsi="Courier New" w:cs="Courier New"/>
                <w:sz w:val="20"/>
                <w:szCs w:val="20"/>
              </w:rPr>
              <w:t>&lt;a/&gt;</w:t>
            </w:r>
            <w:r w:rsidRPr="00854007">
              <w:rPr>
                <w:rFonts w:ascii="Times New Roman" w:eastAsia="Times New Roman" w:hAnsi="Times New Roman" w:cs="Times New Roman"/>
                <w:sz w:val="24"/>
                <w:szCs w:val="24"/>
              </w:rPr>
              <w:t xml:space="preserve"> elements in the HTML </w:t>
            </w:r>
            <w:r w:rsidRPr="00854007">
              <w:rPr>
                <w:rFonts w:ascii="Courier New" w:eastAsia="Times New Roman" w:hAnsi="Courier New" w:cs="Courier New"/>
                <w:sz w:val="20"/>
                <w:szCs w:val="20"/>
              </w:rPr>
              <w:t>&lt;body/&gt;</w:t>
            </w:r>
            <w:r w:rsidRPr="00854007">
              <w:rPr>
                <w:rFonts w:ascii="Times New Roman" w:eastAsia="Times New Roman" w:hAnsi="Times New Roman" w:cs="Times New Roman"/>
                <w:sz w:val="24"/>
                <w:szCs w:val="24"/>
              </w:rPr>
              <w:t>.</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067"/>
        <w:gridCol w:w="6438"/>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Recommendation 12</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/rec/html/schema-org</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A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with the media type </w:t>
            </w:r>
            <w:r w:rsidRPr="00854007">
              <w:rPr>
                <w:rFonts w:ascii="Courier New" w:eastAsia="Times New Roman" w:hAnsi="Courier New" w:cs="Courier New"/>
                <w:sz w:val="20"/>
                <w:szCs w:val="20"/>
              </w:rPr>
              <w:t>text/</w:t>
            </w:r>
            <w:proofErr w:type="gramStart"/>
            <w:r w:rsidRPr="00854007">
              <w:rPr>
                <w:rFonts w:ascii="Courier New" w:eastAsia="Times New Roman" w:hAnsi="Courier New" w:cs="Courier New"/>
                <w:sz w:val="20"/>
                <w:szCs w:val="20"/>
              </w:rPr>
              <w:t>html</w:t>
            </w:r>
            <w:r w:rsidRPr="00854007">
              <w:rPr>
                <w:rFonts w:ascii="Times New Roman" w:eastAsia="Times New Roman" w:hAnsi="Times New Roman" w:cs="Times New Roman"/>
                <w:sz w:val="24"/>
                <w:szCs w:val="24"/>
              </w:rPr>
              <w:t>,</w:t>
            </w:r>
            <w:proofErr w:type="gramEnd"/>
            <w:r w:rsidRPr="00854007">
              <w:rPr>
                <w:rFonts w:ascii="Times New Roman" w:eastAsia="Times New Roman" w:hAnsi="Times New Roman" w:cs="Times New Roman"/>
                <w:sz w:val="24"/>
                <w:szCs w:val="24"/>
              </w:rPr>
              <w:t xml:space="preserve"> SHOULD include </w:t>
            </w:r>
            <w:hyperlink r:id="rId165" w:anchor="schema_org" w:history="1">
              <w:r w:rsidRPr="00854007">
                <w:rPr>
                  <w:rFonts w:ascii="Times New Roman" w:eastAsia="Times New Roman" w:hAnsi="Times New Roman" w:cs="Times New Roman"/>
                  <w:color w:val="0000FF"/>
                  <w:sz w:val="24"/>
                  <w:szCs w:val="24"/>
                  <w:u w:val="single"/>
                </w:rPr>
                <w:t>Schema.org</w:t>
              </w:r>
            </w:hyperlink>
            <w:r w:rsidRPr="00854007">
              <w:rPr>
                <w:rFonts w:ascii="Times New Roman" w:eastAsia="Times New Roman" w:hAnsi="Times New Roman" w:cs="Times New Roman"/>
                <w:sz w:val="24"/>
                <w:szCs w:val="24"/>
              </w:rPr>
              <w:t xml:space="preserve"> annotations.</w:t>
            </w:r>
          </w:p>
        </w:tc>
      </w:tr>
    </w:tbl>
    <w:p w:rsidR="00854007" w:rsidRPr="00854007" w:rsidRDefault="00854007" w:rsidP="00854007">
      <w:pPr>
        <w:spacing w:before="100" w:beforeAutospacing="1" w:after="100" w:afterAutospacing="1" w:line="240" w:lineRule="auto"/>
        <w:outlineLvl w:val="2"/>
        <w:rPr>
          <w:rFonts w:ascii="Times New Roman" w:eastAsia="Times New Roman" w:hAnsi="Times New Roman" w:cs="Times New Roman"/>
          <w:b/>
          <w:bCs/>
          <w:sz w:val="27"/>
          <w:szCs w:val="27"/>
        </w:rPr>
      </w:pPr>
      <w:r w:rsidRPr="00854007">
        <w:rPr>
          <w:rFonts w:ascii="Times New Roman" w:eastAsia="Times New Roman" w:hAnsi="Times New Roman" w:cs="Times New Roman"/>
          <w:b/>
          <w:bCs/>
          <w:sz w:val="27"/>
          <w:szCs w:val="27"/>
        </w:rPr>
        <w:t>10.3. Requirement Class "JSON"</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JSON is a text syntax that facilitates structured data interchange between programming languages. </w:t>
      </w:r>
      <w:ins w:id="134" w:author="Carl Reed" w:date="2022-05-02T10:51:00Z">
        <w:r>
          <w:rPr>
            <w:rFonts w:ascii="Times New Roman" w:eastAsia="Times New Roman" w:hAnsi="Times New Roman" w:cs="Times New Roman"/>
            <w:sz w:val="24"/>
            <w:szCs w:val="24"/>
          </w:rPr>
          <w:t>JSON is</w:t>
        </w:r>
      </w:ins>
      <w:bookmarkStart w:id="135" w:name="_GoBack"/>
      <w:bookmarkEnd w:id="135"/>
      <w:del w:id="136" w:author="Carl Reed" w:date="2022-05-02T10:51:00Z">
        <w:r w:rsidRPr="00854007" w:rsidDel="00854007">
          <w:rPr>
            <w:rFonts w:ascii="Times New Roman" w:eastAsia="Times New Roman" w:hAnsi="Times New Roman" w:cs="Times New Roman"/>
            <w:sz w:val="24"/>
            <w:szCs w:val="24"/>
          </w:rPr>
          <w:delText>It</w:delText>
        </w:r>
      </w:del>
      <w:r w:rsidRPr="00854007">
        <w:rPr>
          <w:rFonts w:ascii="Times New Roman" w:eastAsia="Times New Roman" w:hAnsi="Times New Roman" w:cs="Times New Roman"/>
          <w:sz w:val="24"/>
          <w:szCs w:val="24"/>
        </w:rPr>
        <w:t xml:space="preserve"> commonly used for Web-based software-to-software interchanges. Most Web developers are comfortable with using a JSON-based format, so supporting JSON is recommended for machine-to-machine interactions.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75"/>
        <w:gridCol w:w="7230"/>
      </w:tblGrid>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Requirements Class</w:t>
            </w:r>
          </w:p>
        </w:tc>
      </w:tr>
      <w:tr w:rsidR="00854007" w:rsidRPr="00854007" w:rsidTr="00854007">
        <w:trPr>
          <w:tblCellSpacing w:w="15" w:type="dxa"/>
        </w:trPr>
        <w:tc>
          <w:tcPr>
            <w:tcW w:w="0" w:type="auto"/>
            <w:gridSpan w:val="2"/>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66" w:history="1">
              <w:r w:rsidRPr="00854007">
                <w:rPr>
                  <w:rFonts w:ascii="Times New Roman" w:eastAsia="Times New Roman" w:hAnsi="Times New Roman" w:cs="Times New Roman"/>
                  <w:color w:val="0000FF"/>
                  <w:sz w:val="24"/>
                  <w:szCs w:val="24"/>
                  <w:u w:val="single"/>
                </w:rPr>
                <w:t>http://www.opengis.net/spec/ogcapi_common-2/1.0/req/json</w:t>
              </w:r>
            </w:hyperlink>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Target type</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Web API</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67" w:anchor="rfc8259" w:history="1">
              <w:r w:rsidRPr="00854007">
                <w:rPr>
                  <w:rFonts w:ascii="Times New Roman" w:eastAsia="Times New Roman" w:hAnsi="Times New Roman" w:cs="Times New Roman"/>
                  <w:color w:val="0000FF"/>
                  <w:sz w:val="24"/>
                  <w:szCs w:val="24"/>
                  <w:u w:val="single"/>
                </w:rPr>
                <w:t>IETF RFC 8259: The JavaScript Object Notation (JSON) Data Interchange Format</w:t>
              </w:r>
            </w:hyperlink>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Dependency</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hyperlink r:id="rId168" w:anchor="jschema" w:history="1">
              <w:r w:rsidRPr="00854007">
                <w:rPr>
                  <w:rFonts w:ascii="Times New Roman" w:eastAsia="Times New Roman" w:hAnsi="Times New Roman" w:cs="Times New Roman"/>
                  <w:color w:val="0000FF"/>
                  <w:sz w:val="24"/>
                  <w:szCs w:val="24"/>
                  <w:u w:val="single"/>
                </w:rPr>
                <w:t>JSON Schema</w:t>
              </w:r>
            </w:hyperlink>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68"/>
        <w:gridCol w:w="6937"/>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26</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json</w:t>
            </w:r>
            <w:proofErr w:type="spellEnd"/>
            <w:r w:rsidRPr="00854007">
              <w:rPr>
                <w:rFonts w:ascii="Times New Roman" w:eastAsia="Times New Roman" w:hAnsi="Times New Roman" w:cs="Times New Roman"/>
                <w:b/>
                <w:bCs/>
                <w:sz w:val="24"/>
                <w:szCs w:val="24"/>
              </w:rPr>
              <w:t>/definition</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-responses of the server SHALL support the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media type for the </w:t>
            </w:r>
            <w:hyperlink r:id="rId169" w:anchor="colections-metadata" w:history="1">
              <w:r w:rsidRPr="00854007">
                <w:rPr>
                  <w:rFonts w:ascii="Times New Roman" w:eastAsia="Times New Roman" w:hAnsi="Times New Roman" w:cs="Times New Roman"/>
                  <w:color w:val="0000FF"/>
                  <w:sz w:val="24"/>
                  <w:szCs w:val="24"/>
                  <w:u w:val="single"/>
                </w:rPr>
                <w:t>Collections</w:t>
              </w:r>
            </w:hyperlink>
            <w:r w:rsidRPr="00854007">
              <w:rPr>
                <w:rFonts w:ascii="Times New Roman" w:eastAsia="Times New Roman" w:hAnsi="Times New Roman" w:cs="Times New Roman"/>
                <w:sz w:val="24"/>
                <w:szCs w:val="24"/>
              </w:rPr>
              <w:t xml:space="preserve"> and </w:t>
            </w:r>
            <w:hyperlink r:id="rId170" w:anchor="collection-description" w:history="1">
              <w:r w:rsidRPr="00854007">
                <w:rPr>
                  <w:rFonts w:ascii="Times New Roman" w:eastAsia="Times New Roman" w:hAnsi="Times New Roman" w:cs="Times New Roman"/>
                  <w:color w:val="0000FF"/>
                  <w:sz w:val="24"/>
                  <w:szCs w:val="24"/>
                  <w:u w:val="single"/>
                </w:rPr>
                <w:t>Collection</w:t>
              </w:r>
            </w:hyperlink>
            <w:r w:rsidRPr="00854007">
              <w:rPr>
                <w:rFonts w:ascii="Times New Roman" w:eastAsia="Times New Roman" w:hAnsi="Times New Roman" w:cs="Times New Roman"/>
                <w:sz w:val="24"/>
                <w:szCs w:val="24"/>
              </w:rPr>
              <w:t xml:space="preserve"> resources.</w:t>
            </w:r>
          </w:p>
        </w:tc>
      </w:tr>
    </w:tbl>
    <w:p w:rsidR="00854007" w:rsidRPr="00854007" w:rsidRDefault="00854007" w:rsidP="00854007">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40"/>
        <w:gridCol w:w="6965"/>
      </w:tblGrid>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Requirement 27</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req</w:t>
            </w:r>
            <w:proofErr w:type="spellEnd"/>
            <w:r w:rsidRPr="00854007">
              <w:rPr>
                <w:rFonts w:ascii="Times New Roman" w:eastAsia="Times New Roman" w:hAnsi="Times New Roman" w:cs="Times New Roman"/>
                <w:b/>
                <w:bCs/>
                <w:sz w:val="24"/>
                <w:szCs w:val="24"/>
              </w:rPr>
              <w:t>/</w:t>
            </w:r>
            <w:proofErr w:type="spellStart"/>
            <w:r w:rsidRPr="00854007">
              <w:rPr>
                <w:rFonts w:ascii="Times New Roman" w:eastAsia="Times New Roman" w:hAnsi="Times New Roman" w:cs="Times New Roman"/>
                <w:b/>
                <w:bCs/>
                <w:sz w:val="24"/>
                <w:szCs w:val="24"/>
              </w:rPr>
              <w:t>json</w:t>
            </w:r>
            <w:proofErr w:type="spellEnd"/>
            <w:r w:rsidRPr="00854007">
              <w:rPr>
                <w:rFonts w:ascii="Times New Roman" w:eastAsia="Times New Roman" w:hAnsi="Times New Roman" w:cs="Times New Roman"/>
                <w:b/>
                <w:bCs/>
                <w:sz w:val="24"/>
                <w:szCs w:val="24"/>
              </w:rPr>
              <w:t>/content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A</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Every </w:t>
            </w:r>
            <w:r w:rsidRPr="00854007">
              <w:rPr>
                <w:rFonts w:ascii="Courier New" w:eastAsia="Times New Roman" w:hAnsi="Courier New" w:cs="Courier New"/>
                <w:sz w:val="20"/>
                <w:szCs w:val="20"/>
              </w:rPr>
              <w:t>200</w:t>
            </w:r>
            <w:r w:rsidRPr="00854007">
              <w:rPr>
                <w:rFonts w:ascii="Times New Roman" w:eastAsia="Times New Roman" w:hAnsi="Times New Roman" w:cs="Times New Roman"/>
                <w:sz w:val="24"/>
                <w:szCs w:val="24"/>
              </w:rPr>
              <w:t xml:space="preserve">-response with the media type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SHALL include, or link to, a payload encoded according to the </w:t>
            </w:r>
            <w:hyperlink r:id="rId171" w:anchor="rfc8259" w:history="1">
              <w:r w:rsidRPr="00854007">
                <w:rPr>
                  <w:rFonts w:ascii="Times New Roman" w:eastAsia="Times New Roman" w:hAnsi="Times New Roman" w:cs="Times New Roman"/>
                  <w:color w:val="0000FF"/>
                  <w:sz w:val="24"/>
                  <w:szCs w:val="24"/>
                  <w:u w:val="single"/>
                </w:rPr>
                <w:t>JSON Interchange Format</w:t>
              </w:r>
            </w:hyperlink>
            <w:r w:rsidRPr="00854007">
              <w:rPr>
                <w:rFonts w:ascii="Times New Roman" w:eastAsia="Times New Roman" w:hAnsi="Times New Roman" w:cs="Times New Roman"/>
                <w:sz w:val="24"/>
                <w:szCs w:val="24"/>
              </w:rPr>
              <w:t>.</w:t>
            </w:r>
          </w:p>
        </w:tc>
      </w:tr>
      <w:tr w:rsidR="00854007" w:rsidRPr="00854007" w:rsidTr="00854007">
        <w:trPr>
          <w:tblCellSpacing w:w="15" w:type="dxa"/>
        </w:trPr>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B</w:t>
            </w:r>
          </w:p>
        </w:tc>
        <w:tc>
          <w:tcPr>
            <w:tcW w:w="0" w:type="auto"/>
            <w:shd w:val="clear" w:color="auto" w:fill="FFFFFF"/>
            <w:vAlign w:val="center"/>
            <w:hideMark/>
          </w:tcPr>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The schema of all responses with the media type </w:t>
            </w:r>
            <w:r w:rsidRPr="00854007">
              <w:rPr>
                <w:rFonts w:ascii="Courier New" w:eastAsia="Times New Roman" w:hAnsi="Courier New" w:cs="Courier New"/>
                <w:sz w:val="20"/>
                <w:szCs w:val="20"/>
              </w:rPr>
              <w:t>application/</w:t>
            </w:r>
            <w:proofErr w:type="spellStart"/>
            <w:r w:rsidRPr="00854007">
              <w:rPr>
                <w:rFonts w:ascii="Courier New" w:eastAsia="Times New Roman" w:hAnsi="Courier New" w:cs="Courier New"/>
                <w:sz w:val="20"/>
                <w:szCs w:val="20"/>
              </w:rPr>
              <w:t>json</w:t>
            </w:r>
            <w:proofErr w:type="spellEnd"/>
            <w:r w:rsidRPr="00854007">
              <w:rPr>
                <w:rFonts w:ascii="Times New Roman" w:eastAsia="Times New Roman" w:hAnsi="Times New Roman" w:cs="Times New Roman"/>
                <w:sz w:val="24"/>
                <w:szCs w:val="24"/>
              </w:rPr>
              <w:t xml:space="preserve"> SHALL conform </w:t>
            </w:r>
            <w:proofErr w:type="gramStart"/>
            <w:r w:rsidRPr="00854007">
              <w:rPr>
                <w:rFonts w:ascii="Times New Roman" w:eastAsia="Times New Roman" w:hAnsi="Times New Roman" w:cs="Times New Roman"/>
                <w:sz w:val="24"/>
                <w:szCs w:val="24"/>
              </w:rPr>
              <w:t>with</w:t>
            </w:r>
            <w:proofErr w:type="gramEnd"/>
            <w:r w:rsidRPr="00854007">
              <w:rPr>
                <w:rFonts w:ascii="Times New Roman" w:eastAsia="Times New Roman" w:hAnsi="Times New Roman" w:cs="Times New Roman"/>
                <w:sz w:val="24"/>
                <w:szCs w:val="24"/>
              </w:rPr>
              <w:t xml:space="preserve"> the JSON Schema specified for that resource.</w:t>
            </w:r>
          </w:p>
        </w:tc>
      </w:tr>
    </w:tbl>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 xml:space="preserve">JSON Schema for the Collections and Collection responses are available at </w:t>
      </w:r>
      <w:hyperlink r:id="rId172" w:history="1">
        <w:proofErr w:type="spellStart"/>
        <w:r w:rsidRPr="00854007">
          <w:rPr>
            <w:rFonts w:ascii="Times New Roman" w:eastAsia="Times New Roman" w:hAnsi="Times New Roman" w:cs="Times New Roman"/>
            <w:color w:val="0000FF"/>
            <w:sz w:val="24"/>
            <w:szCs w:val="24"/>
            <w:u w:val="single"/>
          </w:rPr>
          <w:t>collections.yaml</w:t>
        </w:r>
        <w:proofErr w:type="spellEnd"/>
      </w:hyperlink>
      <w:r w:rsidRPr="00854007">
        <w:rPr>
          <w:rFonts w:ascii="Times New Roman" w:eastAsia="Times New Roman" w:hAnsi="Times New Roman" w:cs="Times New Roman"/>
          <w:sz w:val="24"/>
          <w:szCs w:val="24"/>
        </w:rPr>
        <w:t xml:space="preserve"> and </w:t>
      </w:r>
      <w:hyperlink r:id="rId173" w:history="1">
        <w:proofErr w:type="spellStart"/>
        <w:r w:rsidRPr="00854007">
          <w:rPr>
            <w:rFonts w:ascii="Times New Roman" w:eastAsia="Times New Roman" w:hAnsi="Times New Roman" w:cs="Times New Roman"/>
            <w:color w:val="0000FF"/>
            <w:sz w:val="24"/>
            <w:szCs w:val="24"/>
            <w:u w:val="single"/>
          </w:rPr>
          <w:t>collectionDesc.yaml</w:t>
        </w:r>
        <w:proofErr w:type="spellEnd"/>
      </w:hyperlink>
      <w:r w:rsidRPr="00854007">
        <w:rPr>
          <w:rFonts w:ascii="Times New Roman" w:eastAsia="Times New Roman" w:hAnsi="Times New Roman" w:cs="Times New Roman"/>
          <w:sz w:val="24"/>
          <w:szCs w:val="24"/>
        </w:rPr>
        <w:t>.</w:t>
      </w:r>
    </w:p>
    <w:p w:rsidR="00854007" w:rsidRPr="00854007" w:rsidRDefault="00854007" w:rsidP="00854007">
      <w:pPr>
        <w:spacing w:before="100" w:beforeAutospacing="1" w:after="100" w:afterAutospacing="1" w:line="240" w:lineRule="auto"/>
        <w:rPr>
          <w:rFonts w:ascii="Times New Roman" w:eastAsia="Times New Roman" w:hAnsi="Times New Roman" w:cs="Times New Roman"/>
          <w:sz w:val="24"/>
          <w:szCs w:val="24"/>
        </w:rPr>
      </w:pPr>
      <w:r w:rsidRPr="00854007">
        <w:rPr>
          <w:rFonts w:ascii="Times New Roman" w:eastAsia="Times New Roman" w:hAnsi="Times New Roman" w:cs="Times New Roman"/>
          <w:sz w:val="24"/>
          <w:szCs w:val="24"/>
        </w:rPr>
        <w:t>These are generic schemas that do not include any application schema information about specific resource types or their properties.</w:t>
      </w:r>
    </w:p>
    <w:p w:rsidR="00DD69EE" w:rsidRDefault="00DD69EE"/>
    <w:sectPr w:rsidR="00DD69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Carl Reed" w:date="2022-04-29T12:13:00Z" w:initials="CNR">
    <w:p w:rsidR="001330E5" w:rsidRDefault="001330E5">
      <w:pPr>
        <w:pStyle w:val="CommentText"/>
      </w:pPr>
      <w:r>
        <w:rPr>
          <w:rStyle w:val="CommentReference"/>
        </w:rPr>
        <w:annotationRef/>
      </w:r>
      <w:r>
        <w:t>Is resources a better word?</w:t>
      </w:r>
    </w:p>
  </w:comment>
  <w:comment w:id="11" w:author="Carl Reed" w:date="2022-04-29T12:13:00Z" w:initials="CNR">
    <w:p w:rsidR="001330E5" w:rsidRDefault="001330E5">
      <w:pPr>
        <w:pStyle w:val="CommentText"/>
      </w:pPr>
      <w:r>
        <w:rPr>
          <w:rStyle w:val="CommentReference"/>
        </w:rPr>
        <w:annotationRef/>
      </w:r>
      <w:r>
        <w:t>Try not to start sentences with it.</w:t>
      </w:r>
    </w:p>
  </w:comment>
  <w:comment w:id="15" w:author="Carl Reed" w:date="2022-04-29T12:13:00Z" w:initials="CNR">
    <w:p w:rsidR="001330E5" w:rsidRDefault="001330E5">
      <w:pPr>
        <w:pStyle w:val="CommentText"/>
      </w:pPr>
      <w:r>
        <w:rPr>
          <w:rStyle w:val="CommentReference"/>
        </w:rPr>
        <w:annotationRef/>
      </w:r>
      <w:r>
        <w:t>Four times in one sentence!</w:t>
      </w:r>
    </w:p>
  </w:comment>
  <w:comment w:id="16" w:author="Carl Reed" w:date="2022-04-29T12:13:00Z" w:initials="CNR">
    <w:p w:rsidR="001330E5" w:rsidRDefault="001330E5">
      <w:pPr>
        <w:pStyle w:val="CommentText"/>
      </w:pPr>
      <w:r>
        <w:rPr>
          <w:rStyle w:val="CommentReference"/>
        </w:rPr>
        <w:annotationRef/>
      </w:r>
      <w:r>
        <w:t>APIs do not host anything. They provide access etc.</w:t>
      </w:r>
    </w:p>
  </w:comment>
  <w:comment w:id="31" w:author="Carl Reed" w:date="2022-04-29T12:13:00Z" w:initials="CNR">
    <w:p w:rsidR="001330E5" w:rsidRDefault="001330E5">
      <w:pPr>
        <w:pStyle w:val="CommentText"/>
      </w:pPr>
      <w:r>
        <w:rPr>
          <w:rStyle w:val="CommentReference"/>
        </w:rPr>
        <w:annotationRef/>
      </w:r>
      <w:r>
        <w:t>These are not equivalent. There are basic shapes in geometry (like an equilateral triangle) but the inverse is not true.</w:t>
      </w:r>
    </w:p>
  </w:comment>
  <w:comment w:id="32" w:author="Carl Reed" w:date="2022-04-29T12:13:00Z" w:initials="CNR">
    <w:p w:rsidR="001330E5" w:rsidRDefault="001330E5">
      <w:pPr>
        <w:pStyle w:val="CommentText"/>
      </w:pPr>
      <w:r>
        <w:rPr>
          <w:rStyle w:val="CommentReference"/>
        </w:rPr>
        <w:annotationRef/>
      </w:r>
      <w:r>
        <w:t xml:space="preserve">We knew this back in the </w:t>
      </w:r>
      <w:proofErr w:type="spellStart"/>
      <w:r>
        <w:t>mid 1990s</w:t>
      </w:r>
      <w:proofErr w:type="spellEnd"/>
      <w:r>
        <w:t xml:space="preserve"> – why the OGC was formed </w:t>
      </w:r>
      <w:r>
        <w:sym w:font="Wingdings" w:char="F04A"/>
      </w:r>
    </w:p>
  </w:comment>
  <w:comment w:id="48" w:author="Carl Reed" w:date="2022-04-29T12:13:00Z" w:initials="CNR">
    <w:p w:rsidR="001330E5" w:rsidRDefault="001330E5">
      <w:pPr>
        <w:pStyle w:val="CommentText"/>
      </w:pPr>
      <w:r>
        <w:rPr>
          <w:rStyle w:val="CommentReference"/>
        </w:rPr>
        <w:annotationRef/>
      </w:r>
      <w:r>
        <w:rPr>
          <w:rStyle w:val="hgkelc"/>
          <w:b/>
          <w:bCs/>
        </w:rPr>
        <w:t>The API itself will not store the extracted data</w:t>
      </w:r>
      <w:r>
        <w:rPr>
          <w:rStyle w:val="hgkelc"/>
        </w:rPr>
        <w:t xml:space="preserve"> - it merely processes requests for the data. From Swagger host is </w:t>
      </w:r>
      <w:r>
        <w:rPr>
          <w:rStyle w:val="hgkelc"/>
          <w:b/>
          <w:bCs/>
        </w:rPr>
        <w:t>the domain name or IP address (IPv4) of the host that serves the API</w:t>
      </w:r>
      <w:r>
        <w:rPr>
          <w:rStyle w:val="hgkelc"/>
        </w:rPr>
        <w:t>.</w:t>
      </w:r>
    </w:p>
  </w:comment>
  <w:comment w:id="65" w:author="Carl Reed" w:date="2022-04-29T12:13:00Z" w:initials="CNR">
    <w:p w:rsidR="001330E5" w:rsidRDefault="001330E5">
      <w:pPr>
        <w:pStyle w:val="CommentText"/>
      </w:pPr>
      <w:r>
        <w:rPr>
          <w:rStyle w:val="CommentReference"/>
        </w:rPr>
        <w:annotationRef/>
      </w:r>
      <w:r>
        <w:t>DO distributions conform to the API or does the API specify a distribution forma?</w:t>
      </w:r>
    </w:p>
  </w:comment>
  <w:comment w:id="72" w:author="Carl Reed" w:date="2022-04-29T12:13:00Z" w:initials="CNR">
    <w:p w:rsidR="001330E5" w:rsidRDefault="001330E5">
      <w:pPr>
        <w:pStyle w:val="CommentText"/>
      </w:pPr>
      <w:r>
        <w:rPr>
          <w:rStyle w:val="CommentReference"/>
        </w:rPr>
        <w:annotationRef/>
      </w:r>
      <w:r>
        <w:t>Interesting. I implemented a view concept/capability in MOSS back in 1979 – just made logical sense.  While MOSS was CLI based, in today’s world CLIs are making a comeback and coexist with APIs, such as in Google Cloud.</w:t>
      </w:r>
    </w:p>
  </w:comment>
  <w:comment w:id="73" w:author="Carl Reed" w:date="2022-04-29T12:13:00Z" w:initials="CNR">
    <w:p w:rsidR="001330E5" w:rsidRDefault="001330E5">
      <w:pPr>
        <w:pStyle w:val="CommentText"/>
      </w:pPr>
      <w:r>
        <w:rPr>
          <w:rStyle w:val="CommentReference"/>
        </w:rPr>
        <w:annotationRef/>
      </w:r>
      <w:r>
        <w:t>Could be binary. Probably should mention.</w:t>
      </w:r>
    </w:p>
  </w:comment>
  <w:comment w:id="84" w:author="Carl Reed" w:date="2022-05-02T10:22:00Z" w:initials="CNR">
    <w:p w:rsidR="001330E5" w:rsidRDefault="001330E5">
      <w:pPr>
        <w:pStyle w:val="CommentText"/>
      </w:pPr>
      <w:r>
        <w:rPr>
          <w:rStyle w:val="CommentReference"/>
        </w:rPr>
        <w:annotationRef/>
      </w:r>
      <w:r>
        <w:t>How?</w:t>
      </w:r>
    </w:p>
  </w:comment>
  <w:comment w:id="85" w:author="Carl Reed" w:date="2022-05-02T10:23:00Z" w:initials="CNR">
    <w:p w:rsidR="001330E5" w:rsidRDefault="001330E5">
      <w:pPr>
        <w:pStyle w:val="CommentText"/>
      </w:pPr>
      <w:r>
        <w:rPr>
          <w:rStyle w:val="CommentReference"/>
        </w:rPr>
        <w:annotationRef/>
      </w:r>
      <w:r>
        <w:t>How?</w:t>
      </w:r>
    </w:p>
  </w:comment>
  <w:comment w:id="88" w:author="Carl Reed" w:date="2022-05-02T10:23:00Z" w:initials="CNR">
    <w:p w:rsidR="001330E5" w:rsidRDefault="001330E5">
      <w:pPr>
        <w:pStyle w:val="CommentText"/>
      </w:pPr>
      <w:r>
        <w:rPr>
          <w:rStyle w:val="CommentReference"/>
        </w:rPr>
        <w:annotationRef/>
      </w:r>
      <w:r>
        <w:t>Perhaps some more detail?</w:t>
      </w:r>
    </w:p>
  </w:comment>
  <w:comment w:id="103" w:author="Carl Reed" w:date="2022-05-02T10:34:00Z" w:initials="CNR">
    <w:p w:rsidR="00765FAF" w:rsidRDefault="00765FAF">
      <w:pPr>
        <w:pStyle w:val="CommentText"/>
      </w:pPr>
      <w:r>
        <w:rPr>
          <w:rStyle w:val="CommentReference"/>
        </w:rPr>
        <w:annotationRef/>
      </w:r>
      <w:r>
        <w:t>What about other extent types such as bounding volumes?</w:t>
      </w:r>
    </w:p>
  </w:comment>
  <w:comment w:id="104" w:author="Carl Reed" w:date="2022-05-02T10:34:00Z" w:initials="CNR">
    <w:p w:rsidR="001330E5" w:rsidRDefault="001330E5">
      <w:pPr>
        <w:pStyle w:val="CommentText"/>
      </w:pPr>
      <w:r>
        <w:rPr>
          <w:rStyle w:val="CommentReference"/>
        </w:rPr>
        <w:annotationRef/>
      </w:r>
      <w:r>
        <w:t>Is this the correct word?</w:t>
      </w:r>
      <w:r w:rsidR="00765FAF">
        <w:t xml:space="preserve"> I did a search and got 0 hits in this context. The only hits were from earthquake studies.</w:t>
      </w:r>
    </w:p>
  </w:comment>
  <w:comment w:id="107" w:author="Carl Reed" w:date="2022-05-02T10:35:00Z" w:initials="CNR">
    <w:p w:rsidR="00765FAF" w:rsidRDefault="00765FAF">
      <w:pPr>
        <w:pStyle w:val="CommentText"/>
      </w:pPr>
      <w:r>
        <w:rPr>
          <w:rStyle w:val="CommentReference"/>
        </w:rPr>
        <w:annotationRef/>
      </w:r>
      <w:r>
        <w:t>Bbox?</w:t>
      </w:r>
    </w:p>
  </w:comment>
  <w:comment w:id="110" w:author="Carl Reed" w:date="2022-05-02T10:37:00Z" w:initials="CNR">
    <w:p w:rsidR="00765FAF" w:rsidRDefault="00765FAF">
      <w:pPr>
        <w:pStyle w:val="CommentText"/>
      </w:pPr>
      <w:r>
        <w:rPr>
          <w:rStyle w:val="CommentReference"/>
        </w:rPr>
        <w:annotationRef/>
      </w:r>
      <w:r>
        <w:t>Geospatial?</w:t>
      </w:r>
    </w:p>
  </w:comment>
  <w:comment w:id="111" w:author="Carl Reed" w:date="2022-05-02T10:44:00Z" w:initials="CNR">
    <w:p w:rsidR="002D1C40" w:rsidRDefault="002D1C40">
      <w:pPr>
        <w:pStyle w:val="CommentText"/>
      </w:pPr>
      <w:r>
        <w:rPr>
          <w:rStyle w:val="CommentReference"/>
        </w:rPr>
        <w:annotationRef/>
      </w:r>
      <w:r>
        <w:t xml:space="preserve">This is sometimes </w:t>
      </w:r>
      <w:proofErr w:type="spellStart"/>
      <w:r>
        <w:t>dateTime</w:t>
      </w:r>
      <w:proofErr w:type="spellEnd"/>
      <w:r>
        <w:t xml:space="preserve"> in OGC land. What should be the consistent usage. In Python, DateTime is the class and “datetime” is the variable. </w:t>
      </w:r>
    </w:p>
  </w:comment>
  <w:comment w:id="132" w:author="Carl Reed" w:date="2022-05-02T10:51:00Z" w:initials="CNR">
    <w:p w:rsidR="00854007" w:rsidRDefault="00854007">
      <w:pPr>
        <w:pStyle w:val="CommentText"/>
      </w:pPr>
      <w:r>
        <w:rPr>
          <w:rStyle w:val="CommentReference"/>
        </w:rPr>
        <w:annotationRef/>
      </w:r>
      <w:r>
        <w:t>Given authorization levels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CC3"/>
    <w:multiLevelType w:val="multilevel"/>
    <w:tmpl w:val="DC4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A6463"/>
    <w:multiLevelType w:val="multilevel"/>
    <w:tmpl w:val="E16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523DD"/>
    <w:multiLevelType w:val="multilevel"/>
    <w:tmpl w:val="0572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35E7B"/>
    <w:multiLevelType w:val="multilevel"/>
    <w:tmpl w:val="9F72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E6F9F"/>
    <w:multiLevelType w:val="multilevel"/>
    <w:tmpl w:val="099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C6250"/>
    <w:multiLevelType w:val="multilevel"/>
    <w:tmpl w:val="DA7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F6275"/>
    <w:multiLevelType w:val="multilevel"/>
    <w:tmpl w:val="D55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53966"/>
    <w:multiLevelType w:val="multilevel"/>
    <w:tmpl w:val="9DE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368F7"/>
    <w:multiLevelType w:val="multilevel"/>
    <w:tmpl w:val="13A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B12C2"/>
    <w:multiLevelType w:val="multilevel"/>
    <w:tmpl w:val="7CD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D1E01"/>
    <w:multiLevelType w:val="multilevel"/>
    <w:tmpl w:val="8EFA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55CCF"/>
    <w:multiLevelType w:val="multilevel"/>
    <w:tmpl w:val="671A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214144"/>
    <w:multiLevelType w:val="multilevel"/>
    <w:tmpl w:val="29A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634A1"/>
    <w:multiLevelType w:val="multilevel"/>
    <w:tmpl w:val="6594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5C6060"/>
    <w:multiLevelType w:val="multilevel"/>
    <w:tmpl w:val="3C42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525B3"/>
    <w:multiLevelType w:val="multilevel"/>
    <w:tmpl w:val="EDE6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0F1215"/>
    <w:multiLevelType w:val="multilevel"/>
    <w:tmpl w:val="D5D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7F7E1D"/>
    <w:multiLevelType w:val="multilevel"/>
    <w:tmpl w:val="EF0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28648A"/>
    <w:multiLevelType w:val="multilevel"/>
    <w:tmpl w:val="967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BF5B57"/>
    <w:multiLevelType w:val="multilevel"/>
    <w:tmpl w:val="CE54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B76DCD"/>
    <w:multiLevelType w:val="multilevel"/>
    <w:tmpl w:val="28A0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672093"/>
    <w:multiLevelType w:val="multilevel"/>
    <w:tmpl w:val="E376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221073"/>
    <w:multiLevelType w:val="multilevel"/>
    <w:tmpl w:val="74CC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20279"/>
    <w:multiLevelType w:val="multilevel"/>
    <w:tmpl w:val="1CE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3C21CF"/>
    <w:multiLevelType w:val="multilevel"/>
    <w:tmpl w:val="932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A1D74"/>
    <w:multiLevelType w:val="multilevel"/>
    <w:tmpl w:val="362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1F729D"/>
    <w:multiLevelType w:val="multilevel"/>
    <w:tmpl w:val="825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4D1707"/>
    <w:multiLevelType w:val="multilevel"/>
    <w:tmpl w:val="44C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62C25"/>
    <w:multiLevelType w:val="multilevel"/>
    <w:tmpl w:val="A8A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814BF1"/>
    <w:multiLevelType w:val="multilevel"/>
    <w:tmpl w:val="41A0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DB0CFC"/>
    <w:multiLevelType w:val="multilevel"/>
    <w:tmpl w:val="91F0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F232BE"/>
    <w:multiLevelType w:val="multilevel"/>
    <w:tmpl w:val="DA3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8A7AAE"/>
    <w:multiLevelType w:val="multilevel"/>
    <w:tmpl w:val="5C84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3172E4"/>
    <w:multiLevelType w:val="multilevel"/>
    <w:tmpl w:val="C0A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5A7227"/>
    <w:multiLevelType w:val="multilevel"/>
    <w:tmpl w:val="4B8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DA3FCA"/>
    <w:multiLevelType w:val="multilevel"/>
    <w:tmpl w:val="BA7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23"/>
  </w:num>
  <w:num w:numId="4">
    <w:abstractNumId w:val="27"/>
  </w:num>
  <w:num w:numId="5">
    <w:abstractNumId w:val="21"/>
  </w:num>
  <w:num w:numId="6">
    <w:abstractNumId w:val="30"/>
  </w:num>
  <w:num w:numId="7">
    <w:abstractNumId w:val="34"/>
  </w:num>
  <w:num w:numId="8">
    <w:abstractNumId w:val="24"/>
  </w:num>
  <w:num w:numId="9">
    <w:abstractNumId w:val="33"/>
  </w:num>
  <w:num w:numId="10">
    <w:abstractNumId w:val="25"/>
  </w:num>
  <w:num w:numId="11">
    <w:abstractNumId w:val="8"/>
  </w:num>
  <w:num w:numId="12">
    <w:abstractNumId w:val="12"/>
  </w:num>
  <w:num w:numId="13">
    <w:abstractNumId w:val="28"/>
  </w:num>
  <w:num w:numId="14">
    <w:abstractNumId w:val="35"/>
  </w:num>
  <w:num w:numId="15">
    <w:abstractNumId w:val="17"/>
  </w:num>
  <w:num w:numId="16">
    <w:abstractNumId w:val="26"/>
  </w:num>
  <w:num w:numId="17">
    <w:abstractNumId w:val="18"/>
  </w:num>
  <w:num w:numId="18">
    <w:abstractNumId w:val="10"/>
  </w:num>
  <w:num w:numId="19">
    <w:abstractNumId w:val="14"/>
  </w:num>
  <w:num w:numId="20">
    <w:abstractNumId w:val="20"/>
  </w:num>
  <w:num w:numId="21">
    <w:abstractNumId w:val="22"/>
  </w:num>
  <w:num w:numId="22">
    <w:abstractNumId w:val="29"/>
  </w:num>
  <w:num w:numId="23">
    <w:abstractNumId w:val="4"/>
  </w:num>
  <w:num w:numId="24">
    <w:abstractNumId w:val="5"/>
  </w:num>
  <w:num w:numId="25">
    <w:abstractNumId w:val="3"/>
  </w:num>
  <w:num w:numId="26">
    <w:abstractNumId w:val="6"/>
  </w:num>
  <w:num w:numId="27">
    <w:abstractNumId w:val="9"/>
  </w:num>
  <w:num w:numId="28">
    <w:abstractNumId w:val="32"/>
  </w:num>
  <w:num w:numId="29">
    <w:abstractNumId w:val="16"/>
  </w:num>
  <w:num w:numId="30">
    <w:abstractNumId w:val="19"/>
  </w:num>
  <w:num w:numId="31">
    <w:abstractNumId w:val="15"/>
  </w:num>
  <w:num w:numId="32">
    <w:abstractNumId w:val="11"/>
  </w:num>
  <w:num w:numId="33">
    <w:abstractNumId w:val="31"/>
  </w:num>
  <w:num w:numId="34">
    <w:abstractNumId w:val="1"/>
  </w:num>
  <w:num w:numId="35">
    <w:abstractNumId w:val="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98E"/>
    <w:rsid w:val="00096C5A"/>
    <w:rsid w:val="001330E5"/>
    <w:rsid w:val="002D1C40"/>
    <w:rsid w:val="0033331D"/>
    <w:rsid w:val="00432F83"/>
    <w:rsid w:val="004E64C8"/>
    <w:rsid w:val="0054698E"/>
    <w:rsid w:val="005E2E65"/>
    <w:rsid w:val="00765FAF"/>
    <w:rsid w:val="00854007"/>
    <w:rsid w:val="00B53408"/>
    <w:rsid w:val="00BF2514"/>
    <w:rsid w:val="00D87240"/>
    <w:rsid w:val="00DD69EE"/>
    <w:rsid w:val="00FD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698E"/>
    <w:rPr>
      <w:sz w:val="16"/>
      <w:szCs w:val="16"/>
    </w:rPr>
  </w:style>
  <w:style w:type="paragraph" w:styleId="CommentText">
    <w:name w:val="annotation text"/>
    <w:basedOn w:val="Normal"/>
    <w:link w:val="CommentTextChar"/>
    <w:uiPriority w:val="99"/>
    <w:semiHidden/>
    <w:unhideWhenUsed/>
    <w:rsid w:val="0054698E"/>
    <w:pPr>
      <w:spacing w:line="240" w:lineRule="auto"/>
    </w:pPr>
    <w:rPr>
      <w:sz w:val="20"/>
      <w:szCs w:val="20"/>
    </w:rPr>
  </w:style>
  <w:style w:type="character" w:customStyle="1" w:styleId="CommentTextChar">
    <w:name w:val="Comment Text Char"/>
    <w:basedOn w:val="DefaultParagraphFont"/>
    <w:link w:val="CommentText"/>
    <w:uiPriority w:val="99"/>
    <w:semiHidden/>
    <w:rsid w:val="0054698E"/>
    <w:rPr>
      <w:sz w:val="20"/>
      <w:szCs w:val="20"/>
    </w:rPr>
  </w:style>
  <w:style w:type="paragraph" w:styleId="CommentSubject">
    <w:name w:val="annotation subject"/>
    <w:basedOn w:val="CommentText"/>
    <w:next w:val="CommentText"/>
    <w:link w:val="CommentSubjectChar"/>
    <w:uiPriority w:val="99"/>
    <w:semiHidden/>
    <w:unhideWhenUsed/>
    <w:rsid w:val="0054698E"/>
    <w:rPr>
      <w:b/>
      <w:bCs/>
    </w:rPr>
  </w:style>
  <w:style w:type="character" w:customStyle="1" w:styleId="CommentSubjectChar">
    <w:name w:val="Comment Subject Char"/>
    <w:basedOn w:val="CommentTextChar"/>
    <w:link w:val="CommentSubject"/>
    <w:uiPriority w:val="99"/>
    <w:semiHidden/>
    <w:rsid w:val="0054698E"/>
    <w:rPr>
      <w:b/>
      <w:bCs/>
      <w:sz w:val="20"/>
      <w:szCs w:val="20"/>
    </w:rPr>
  </w:style>
  <w:style w:type="paragraph" w:styleId="BalloonText">
    <w:name w:val="Balloon Text"/>
    <w:basedOn w:val="Normal"/>
    <w:link w:val="BalloonTextChar"/>
    <w:uiPriority w:val="99"/>
    <w:semiHidden/>
    <w:unhideWhenUsed/>
    <w:rsid w:val="00546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8E"/>
    <w:rPr>
      <w:rFonts w:ascii="Tahoma" w:hAnsi="Tahoma" w:cs="Tahoma"/>
      <w:sz w:val="16"/>
      <w:szCs w:val="16"/>
    </w:rPr>
  </w:style>
  <w:style w:type="character" w:customStyle="1" w:styleId="hgkelc">
    <w:name w:val="hgkelc"/>
    <w:basedOn w:val="DefaultParagraphFont"/>
    <w:rsid w:val="00BF2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698E"/>
    <w:rPr>
      <w:sz w:val="16"/>
      <w:szCs w:val="16"/>
    </w:rPr>
  </w:style>
  <w:style w:type="paragraph" w:styleId="CommentText">
    <w:name w:val="annotation text"/>
    <w:basedOn w:val="Normal"/>
    <w:link w:val="CommentTextChar"/>
    <w:uiPriority w:val="99"/>
    <w:semiHidden/>
    <w:unhideWhenUsed/>
    <w:rsid w:val="0054698E"/>
    <w:pPr>
      <w:spacing w:line="240" w:lineRule="auto"/>
    </w:pPr>
    <w:rPr>
      <w:sz w:val="20"/>
      <w:szCs w:val="20"/>
    </w:rPr>
  </w:style>
  <w:style w:type="character" w:customStyle="1" w:styleId="CommentTextChar">
    <w:name w:val="Comment Text Char"/>
    <w:basedOn w:val="DefaultParagraphFont"/>
    <w:link w:val="CommentText"/>
    <w:uiPriority w:val="99"/>
    <w:semiHidden/>
    <w:rsid w:val="0054698E"/>
    <w:rPr>
      <w:sz w:val="20"/>
      <w:szCs w:val="20"/>
    </w:rPr>
  </w:style>
  <w:style w:type="paragraph" w:styleId="CommentSubject">
    <w:name w:val="annotation subject"/>
    <w:basedOn w:val="CommentText"/>
    <w:next w:val="CommentText"/>
    <w:link w:val="CommentSubjectChar"/>
    <w:uiPriority w:val="99"/>
    <w:semiHidden/>
    <w:unhideWhenUsed/>
    <w:rsid w:val="0054698E"/>
    <w:rPr>
      <w:b/>
      <w:bCs/>
    </w:rPr>
  </w:style>
  <w:style w:type="character" w:customStyle="1" w:styleId="CommentSubjectChar">
    <w:name w:val="Comment Subject Char"/>
    <w:basedOn w:val="CommentTextChar"/>
    <w:link w:val="CommentSubject"/>
    <w:uiPriority w:val="99"/>
    <w:semiHidden/>
    <w:rsid w:val="0054698E"/>
    <w:rPr>
      <w:b/>
      <w:bCs/>
      <w:sz w:val="20"/>
      <w:szCs w:val="20"/>
    </w:rPr>
  </w:style>
  <w:style w:type="paragraph" w:styleId="BalloonText">
    <w:name w:val="Balloon Text"/>
    <w:basedOn w:val="Normal"/>
    <w:link w:val="BalloonTextChar"/>
    <w:uiPriority w:val="99"/>
    <w:semiHidden/>
    <w:unhideWhenUsed/>
    <w:rsid w:val="00546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98E"/>
    <w:rPr>
      <w:rFonts w:ascii="Tahoma" w:hAnsi="Tahoma" w:cs="Tahoma"/>
      <w:sz w:val="16"/>
      <w:szCs w:val="16"/>
    </w:rPr>
  </w:style>
  <w:style w:type="character" w:customStyle="1" w:styleId="hgkelc">
    <w:name w:val="hgkelc"/>
    <w:basedOn w:val="DefaultParagraphFont"/>
    <w:rsid w:val="00BF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3072">
      <w:bodyDiv w:val="1"/>
      <w:marLeft w:val="0"/>
      <w:marRight w:val="0"/>
      <w:marTop w:val="0"/>
      <w:marBottom w:val="0"/>
      <w:divBdr>
        <w:top w:val="none" w:sz="0" w:space="0" w:color="auto"/>
        <w:left w:val="none" w:sz="0" w:space="0" w:color="auto"/>
        <w:bottom w:val="none" w:sz="0" w:space="0" w:color="auto"/>
        <w:right w:val="none" w:sz="0" w:space="0" w:color="auto"/>
      </w:divBdr>
      <w:divsChild>
        <w:div w:id="191694871">
          <w:marLeft w:val="0"/>
          <w:marRight w:val="0"/>
          <w:marTop w:val="0"/>
          <w:marBottom w:val="0"/>
          <w:divBdr>
            <w:top w:val="none" w:sz="0" w:space="0" w:color="auto"/>
            <w:left w:val="none" w:sz="0" w:space="0" w:color="auto"/>
            <w:bottom w:val="none" w:sz="0" w:space="0" w:color="auto"/>
            <w:right w:val="none" w:sz="0" w:space="0" w:color="auto"/>
          </w:divBdr>
          <w:divsChild>
            <w:div w:id="897941403">
              <w:marLeft w:val="0"/>
              <w:marRight w:val="0"/>
              <w:marTop w:val="0"/>
              <w:marBottom w:val="0"/>
              <w:divBdr>
                <w:top w:val="none" w:sz="0" w:space="0" w:color="auto"/>
                <w:left w:val="none" w:sz="0" w:space="0" w:color="auto"/>
                <w:bottom w:val="none" w:sz="0" w:space="0" w:color="auto"/>
                <w:right w:val="none" w:sz="0" w:space="0" w:color="auto"/>
              </w:divBdr>
              <w:divsChild>
                <w:div w:id="1763527240">
                  <w:marLeft w:val="0"/>
                  <w:marRight w:val="0"/>
                  <w:marTop w:val="0"/>
                  <w:marBottom w:val="0"/>
                  <w:divBdr>
                    <w:top w:val="none" w:sz="0" w:space="0" w:color="auto"/>
                    <w:left w:val="none" w:sz="0" w:space="0" w:color="auto"/>
                    <w:bottom w:val="none" w:sz="0" w:space="0" w:color="auto"/>
                    <w:right w:val="none" w:sz="0" w:space="0" w:color="auto"/>
                  </w:divBdr>
                </w:div>
                <w:div w:id="1109277061">
                  <w:marLeft w:val="0"/>
                  <w:marRight w:val="0"/>
                  <w:marTop w:val="0"/>
                  <w:marBottom w:val="0"/>
                  <w:divBdr>
                    <w:top w:val="none" w:sz="0" w:space="0" w:color="auto"/>
                    <w:left w:val="none" w:sz="0" w:space="0" w:color="auto"/>
                    <w:bottom w:val="none" w:sz="0" w:space="0" w:color="auto"/>
                    <w:right w:val="none" w:sz="0" w:space="0" w:color="auto"/>
                  </w:divBdr>
                </w:div>
              </w:divsChild>
            </w:div>
            <w:div w:id="1694260821">
              <w:marLeft w:val="0"/>
              <w:marRight w:val="0"/>
              <w:marTop w:val="0"/>
              <w:marBottom w:val="0"/>
              <w:divBdr>
                <w:top w:val="none" w:sz="0" w:space="0" w:color="auto"/>
                <w:left w:val="none" w:sz="0" w:space="0" w:color="auto"/>
                <w:bottom w:val="none" w:sz="0" w:space="0" w:color="auto"/>
                <w:right w:val="none" w:sz="0" w:space="0" w:color="auto"/>
              </w:divBdr>
              <w:divsChild>
                <w:div w:id="14695263">
                  <w:marLeft w:val="0"/>
                  <w:marRight w:val="0"/>
                  <w:marTop w:val="0"/>
                  <w:marBottom w:val="0"/>
                  <w:divBdr>
                    <w:top w:val="none" w:sz="0" w:space="0" w:color="auto"/>
                    <w:left w:val="none" w:sz="0" w:space="0" w:color="auto"/>
                    <w:bottom w:val="none" w:sz="0" w:space="0" w:color="auto"/>
                    <w:right w:val="none" w:sz="0" w:space="0" w:color="auto"/>
                  </w:divBdr>
                </w:div>
                <w:div w:id="9557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9326">
          <w:marLeft w:val="0"/>
          <w:marRight w:val="0"/>
          <w:marTop w:val="0"/>
          <w:marBottom w:val="0"/>
          <w:divBdr>
            <w:top w:val="none" w:sz="0" w:space="0" w:color="auto"/>
            <w:left w:val="none" w:sz="0" w:space="0" w:color="auto"/>
            <w:bottom w:val="none" w:sz="0" w:space="0" w:color="auto"/>
            <w:right w:val="none" w:sz="0" w:space="0" w:color="auto"/>
          </w:divBdr>
          <w:divsChild>
            <w:div w:id="1454517923">
              <w:marLeft w:val="0"/>
              <w:marRight w:val="0"/>
              <w:marTop w:val="0"/>
              <w:marBottom w:val="0"/>
              <w:divBdr>
                <w:top w:val="none" w:sz="0" w:space="0" w:color="auto"/>
                <w:left w:val="none" w:sz="0" w:space="0" w:color="auto"/>
                <w:bottom w:val="none" w:sz="0" w:space="0" w:color="auto"/>
                <w:right w:val="none" w:sz="0" w:space="0" w:color="auto"/>
              </w:divBdr>
            </w:div>
            <w:div w:id="1235700507">
              <w:marLeft w:val="0"/>
              <w:marRight w:val="0"/>
              <w:marTop w:val="0"/>
              <w:marBottom w:val="0"/>
              <w:divBdr>
                <w:top w:val="none" w:sz="0" w:space="0" w:color="auto"/>
                <w:left w:val="none" w:sz="0" w:space="0" w:color="auto"/>
                <w:bottom w:val="none" w:sz="0" w:space="0" w:color="auto"/>
                <w:right w:val="none" w:sz="0" w:space="0" w:color="auto"/>
              </w:divBdr>
            </w:div>
            <w:div w:id="1825734316">
              <w:marLeft w:val="0"/>
              <w:marRight w:val="0"/>
              <w:marTop w:val="0"/>
              <w:marBottom w:val="0"/>
              <w:divBdr>
                <w:top w:val="none" w:sz="0" w:space="0" w:color="auto"/>
                <w:left w:val="none" w:sz="0" w:space="0" w:color="auto"/>
                <w:bottom w:val="none" w:sz="0" w:space="0" w:color="auto"/>
                <w:right w:val="none" w:sz="0" w:space="0" w:color="auto"/>
              </w:divBdr>
            </w:div>
            <w:div w:id="1238595009">
              <w:marLeft w:val="0"/>
              <w:marRight w:val="0"/>
              <w:marTop w:val="0"/>
              <w:marBottom w:val="0"/>
              <w:divBdr>
                <w:top w:val="none" w:sz="0" w:space="0" w:color="auto"/>
                <w:left w:val="none" w:sz="0" w:space="0" w:color="auto"/>
                <w:bottom w:val="none" w:sz="0" w:space="0" w:color="auto"/>
                <w:right w:val="none" w:sz="0" w:space="0" w:color="auto"/>
              </w:divBdr>
            </w:div>
            <w:div w:id="201015401">
              <w:marLeft w:val="0"/>
              <w:marRight w:val="0"/>
              <w:marTop w:val="0"/>
              <w:marBottom w:val="0"/>
              <w:divBdr>
                <w:top w:val="none" w:sz="0" w:space="0" w:color="auto"/>
                <w:left w:val="none" w:sz="0" w:space="0" w:color="auto"/>
                <w:bottom w:val="none" w:sz="0" w:space="0" w:color="auto"/>
                <w:right w:val="none" w:sz="0" w:space="0" w:color="auto"/>
              </w:divBdr>
            </w:div>
          </w:divsChild>
        </w:div>
        <w:div w:id="1095319083">
          <w:marLeft w:val="0"/>
          <w:marRight w:val="0"/>
          <w:marTop w:val="0"/>
          <w:marBottom w:val="0"/>
          <w:divBdr>
            <w:top w:val="none" w:sz="0" w:space="0" w:color="auto"/>
            <w:left w:val="none" w:sz="0" w:space="0" w:color="auto"/>
            <w:bottom w:val="none" w:sz="0" w:space="0" w:color="auto"/>
            <w:right w:val="none" w:sz="0" w:space="0" w:color="auto"/>
          </w:divBdr>
          <w:divsChild>
            <w:div w:id="1194878871">
              <w:marLeft w:val="0"/>
              <w:marRight w:val="0"/>
              <w:marTop w:val="0"/>
              <w:marBottom w:val="0"/>
              <w:divBdr>
                <w:top w:val="none" w:sz="0" w:space="0" w:color="auto"/>
                <w:left w:val="none" w:sz="0" w:space="0" w:color="auto"/>
                <w:bottom w:val="none" w:sz="0" w:space="0" w:color="auto"/>
                <w:right w:val="none" w:sz="0" w:space="0" w:color="auto"/>
              </w:divBdr>
              <w:divsChild>
                <w:div w:id="1713455273">
                  <w:marLeft w:val="0"/>
                  <w:marRight w:val="0"/>
                  <w:marTop w:val="0"/>
                  <w:marBottom w:val="0"/>
                  <w:divBdr>
                    <w:top w:val="none" w:sz="0" w:space="0" w:color="auto"/>
                    <w:left w:val="none" w:sz="0" w:space="0" w:color="auto"/>
                    <w:bottom w:val="none" w:sz="0" w:space="0" w:color="auto"/>
                    <w:right w:val="none" w:sz="0" w:space="0" w:color="auto"/>
                  </w:divBdr>
                </w:div>
                <w:div w:id="973750535">
                  <w:marLeft w:val="0"/>
                  <w:marRight w:val="0"/>
                  <w:marTop w:val="0"/>
                  <w:marBottom w:val="0"/>
                  <w:divBdr>
                    <w:top w:val="none" w:sz="0" w:space="0" w:color="auto"/>
                    <w:left w:val="none" w:sz="0" w:space="0" w:color="auto"/>
                    <w:bottom w:val="none" w:sz="0" w:space="0" w:color="auto"/>
                    <w:right w:val="none" w:sz="0" w:space="0" w:color="auto"/>
                  </w:divBdr>
                </w:div>
              </w:divsChild>
            </w:div>
            <w:div w:id="381832516">
              <w:marLeft w:val="0"/>
              <w:marRight w:val="0"/>
              <w:marTop w:val="0"/>
              <w:marBottom w:val="0"/>
              <w:divBdr>
                <w:top w:val="none" w:sz="0" w:space="0" w:color="auto"/>
                <w:left w:val="none" w:sz="0" w:space="0" w:color="auto"/>
                <w:bottom w:val="none" w:sz="0" w:space="0" w:color="auto"/>
                <w:right w:val="none" w:sz="0" w:space="0" w:color="auto"/>
              </w:divBdr>
              <w:divsChild>
                <w:div w:id="849297164">
                  <w:marLeft w:val="0"/>
                  <w:marRight w:val="0"/>
                  <w:marTop w:val="0"/>
                  <w:marBottom w:val="0"/>
                  <w:divBdr>
                    <w:top w:val="none" w:sz="0" w:space="0" w:color="auto"/>
                    <w:left w:val="none" w:sz="0" w:space="0" w:color="auto"/>
                    <w:bottom w:val="none" w:sz="0" w:space="0" w:color="auto"/>
                    <w:right w:val="none" w:sz="0" w:space="0" w:color="auto"/>
                  </w:divBdr>
                </w:div>
                <w:div w:id="1414233574">
                  <w:marLeft w:val="0"/>
                  <w:marRight w:val="0"/>
                  <w:marTop w:val="0"/>
                  <w:marBottom w:val="0"/>
                  <w:divBdr>
                    <w:top w:val="none" w:sz="0" w:space="0" w:color="auto"/>
                    <w:left w:val="none" w:sz="0" w:space="0" w:color="auto"/>
                    <w:bottom w:val="none" w:sz="0" w:space="0" w:color="auto"/>
                    <w:right w:val="none" w:sz="0" w:space="0" w:color="auto"/>
                  </w:divBdr>
                </w:div>
              </w:divsChild>
            </w:div>
            <w:div w:id="420682527">
              <w:marLeft w:val="0"/>
              <w:marRight w:val="0"/>
              <w:marTop w:val="0"/>
              <w:marBottom w:val="0"/>
              <w:divBdr>
                <w:top w:val="none" w:sz="0" w:space="0" w:color="auto"/>
                <w:left w:val="none" w:sz="0" w:space="0" w:color="auto"/>
                <w:bottom w:val="none" w:sz="0" w:space="0" w:color="auto"/>
                <w:right w:val="none" w:sz="0" w:space="0" w:color="auto"/>
              </w:divBdr>
              <w:divsChild>
                <w:div w:id="1041857676">
                  <w:marLeft w:val="0"/>
                  <w:marRight w:val="0"/>
                  <w:marTop w:val="0"/>
                  <w:marBottom w:val="0"/>
                  <w:divBdr>
                    <w:top w:val="none" w:sz="0" w:space="0" w:color="auto"/>
                    <w:left w:val="none" w:sz="0" w:space="0" w:color="auto"/>
                    <w:bottom w:val="none" w:sz="0" w:space="0" w:color="auto"/>
                    <w:right w:val="none" w:sz="0" w:space="0" w:color="auto"/>
                  </w:divBdr>
                </w:div>
                <w:div w:id="765467660">
                  <w:marLeft w:val="0"/>
                  <w:marRight w:val="0"/>
                  <w:marTop w:val="0"/>
                  <w:marBottom w:val="0"/>
                  <w:divBdr>
                    <w:top w:val="none" w:sz="0" w:space="0" w:color="auto"/>
                    <w:left w:val="none" w:sz="0" w:space="0" w:color="auto"/>
                    <w:bottom w:val="none" w:sz="0" w:space="0" w:color="auto"/>
                    <w:right w:val="none" w:sz="0" w:space="0" w:color="auto"/>
                  </w:divBdr>
                </w:div>
                <w:div w:id="5325893">
                  <w:marLeft w:val="0"/>
                  <w:marRight w:val="0"/>
                  <w:marTop w:val="0"/>
                  <w:marBottom w:val="0"/>
                  <w:divBdr>
                    <w:top w:val="none" w:sz="0" w:space="0" w:color="auto"/>
                    <w:left w:val="none" w:sz="0" w:space="0" w:color="auto"/>
                    <w:bottom w:val="none" w:sz="0" w:space="0" w:color="auto"/>
                    <w:right w:val="none" w:sz="0" w:space="0" w:color="auto"/>
                  </w:divBdr>
                </w:div>
                <w:div w:id="402916193">
                  <w:marLeft w:val="0"/>
                  <w:marRight w:val="0"/>
                  <w:marTop w:val="0"/>
                  <w:marBottom w:val="0"/>
                  <w:divBdr>
                    <w:top w:val="none" w:sz="0" w:space="0" w:color="auto"/>
                    <w:left w:val="none" w:sz="0" w:space="0" w:color="auto"/>
                    <w:bottom w:val="none" w:sz="0" w:space="0" w:color="auto"/>
                    <w:right w:val="none" w:sz="0" w:space="0" w:color="auto"/>
                  </w:divBdr>
                </w:div>
              </w:divsChild>
            </w:div>
            <w:div w:id="1641883038">
              <w:marLeft w:val="0"/>
              <w:marRight w:val="0"/>
              <w:marTop w:val="0"/>
              <w:marBottom w:val="0"/>
              <w:divBdr>
                <w:top w:val="none" w:sz="0" w:space="0" w:color="auto"/>
                <w:left w:val="none" w:sz="0" w:space="0" w:color="auto"/>
                <w:bottom w:val="none" w:sz="0" w:space="0" w:color="auto"/>
                <w:right w:val="none" w:sz="0" w:space="0" w:color="auto"/>
              </w:divBdr>
              <w:divsChild>
                <w:div w:id="362092767">
                  <w:marLeft w:val="0"/>
                  <w:marRight w:val="0"/>
                  <w:marTop w:val="0"/>
                  <w:marBottom w:val="0"/>
                  <w:divBdr>
                    <w:top w:val="none" w:sz="0" w:space="0" w:color="auto"/>
                    <w:left w:val="none" w:sz="0" w:space="0" w:color="auto"/>
                    <w:bottom w:val="none" w:sz="0" w:space="0" w:color="auto"/>
                    <w:right w:val="none" w:sz="0" w:space="0" w:color="auto"/>
                  </w:divBdr>
                </w:div>
                <w:div w:id="11211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2953">
      <w:bodyDiv w:val="1"/>
      <w:marLeft w:val="0"/>
      <w:marRight w:val="0"/>
      <w:marTop w:val="0"/>
      <w:marBottom w:val="0"/>
      <w:divBdr>
        <w:top w:val="none" w:sz="0" w:space="0" w:color="auto"/>
        <w:left w:val="none" w:sz="0" w:space="0" w:color="auto"/>
        <w:bottom w:val="none" w:sz="0" w:space="0" w:color="auto"/>
        <w:right w:val="none" w:sz="0" w:space="0" w:color="auto"/>
      </w:divBdr>
      <w:divsChild>
        <w:div w:id="1672678081">
          <w:marLeft w:val="0"/>
          <w:marRight w:val="0"/>
          <w:marTop w:val="0"/>
          <w:marBottom w:val="0"/>
          <w:divBdr>
            <w:top w:val="none" w:sz="0" w:space="0" w:color="auto"/>
            <w:left w:val="none" w:sz="0" w:space="0" w:color="auto"/>
            <w:bottom w:val="none" w:sz="0" w:space="0" w:color="auto"/>
            <w:right w:val="none" w:sz="0" w:space="0" w:color="auto"/>
          </w:divBdr>
          <w:divsChild>
            <w:div w:id="1613241382">
              <w:marLeft w:val="0"/>
              <w:marRight w:val="0"/>
              <w:marTop w:val="0"/>
              <w:marBottom w:val="0"/>
              <w:divBdr>
                <w:top w:val="none" w:sz="0" w:space="0" w:color="auto"/>
                <w:left w:val="none" w:sz="0" w:space="0" w:color="auto"/>
                <w:bottom w:val="none" w:sz="0" w:space="0" w:color="auto"/>
                <w:right w:val="none" w:sz="0" w:space="0" w:color="auto"/>
              </w:divBdr>
              <w:divsChild>
                <w:div w:id="1200776412">
                  <w:marLeft w:val="0"/>
                  <w:marRight w:val="0"/>
                  <w:marTop w:val="0"/>
                  <w:marBottom w:val="0"/>
                  <w:divBdr>
                    <w:top w:val="none" w:sz="0" w:space="0" w:color="auto"/>
                    <w:left w:val="none" w:sz="0" w:space="0" w:color="auto"/>
                    <w:bottom w:val="none" w:sz="0" w:space="0" w:color="auto"/>
                    <w:right w:val="none" w:sz="0" w:space="0" w:color="auto"/>
                  </w:divBdr>
                </w:div>
                <w:div w:id="1984920546">
                  <w:marLeft w:val="0"/>
                  <w:marRight w:val="0"/>
                  <w:marTop w:val="0"/>
                  <w:marBottom w:val="0"/>
                  <w:divBdr>
                    <w:top w:val="none" w:sz="0" w:space="0" w:color="auto"/>
                    <w:left w:val="none" w:sz="0" w:space="0" w:color="auto"/>
                    <w:bottom w:val="none" w:sz="0" w:space="0" w:color="auto"/>
                    <w:right w:val="none" w:sz="0" w:space="0" w:color="auto"/>
                  </w:divBdr>
                  <w:divsChild>
                    <w:div w:id="2042585744">
                      <w:marLeft w:val="0"/>
                      <w:marRight w:val="0"/>
                      <w:marTop w:val="0"/>
                      <w:marBottom w:val="0"/>
                      <w:divBdr>
                        <w:top w:val="none" w:sz="0" w:space="0" w:color="auto"/>
                        <w:left w:val="none" w:sz="0" w:space="0" w:color="auto"/>
                        <w:bottom w:val="none" w:sz="0" w:space="0" w:color="auto"/>
                        <w:right w:val="none" w:sz="0" w:space="0" w:color="auto"/>
                      </w:divBdr>
                    </w:div>
                    <w:div w:id="1667829993">
                      <w:marLeft w:val="0"/>
                      <w:marRight w:val="0"/>
                      <w:marTop w:val="0"/>
                      <w:marBottom w:val="0"/>
                      <w:divBdr>
                        <w:top w:val="none" w:sz="0" w:space="0" w:color="auto"/>
                        <w:left w:val="none" w:sz="0" w:space="0" w:color="auto"/>
                        <w:bottom w:val="none" w:sz="0" w:space="0" w:color="auto"/>
                        <w:right w:val="none" w:sz="0" w:space="0" w:color="auto"/>
                      </w:divBdr>
                    </w:div>
                    <w:div w:id="1389111993">
                      <w:marLeft w:val="0"/>
                      <w:marRight w:val="0"/>
                      <w:marTop w:val="0"/>
                      <w:marBottom w:val="0"/>
                      <w:divBdr>
                        <w:top w:val="none" w:sz="0" w:space="0" w:color="auto"/>
                        <w:left w:val="none" w:sz="0" w:space="0" w:color="auto"/>
                        <w:bottom w:val="none" w:sz="0" w:space="0" w:color="auto"/>
                        <w:right w:val="none" w:sz="0" w:space="0" w:color="auto"/>
                      </w:divBdr>
                    </w:div>
                    <w:div w:id="1480808303">
                      <w:marLeft w:val="0"/>
                      <w:marRight w:val="0"/>
                      <w:marTop w:val="0"/>
                      <w:marBottom w:val="0"/>
                      <w:divBdr>
                        <w:top w:val="none" w:sz="0" w:space="0" w:color="auto"/>
                        <w:left w:val="none" w:sz="0" w:space="0" w:color="auto"/>
                        <w:bottom w:val="none" w:sz="0" w:space="0" w:color="auto"/>
                        <w:right w:val="none" w:sz="0" w:space="0" w:color="auto"/>
                      </w:divBdr>
                    </w:div>
                    <w:div w:id="1469663333">
                      <w:marLeft w:val="0"/>
                      <w:marRight w:val="0"/>
                      <w:marTop w:val="0"/>
                      <w:marBottom w:val="0"/>
                      <w:divBdr>
                        <w:top w:val="none" w:sz="0" w:space="0" w:color="auto"/>
                        <w:left w:val="none" w:sz="0" w:space="0" w:color="auto"/>
                        <w:bottom w:val="none" w:sz="0" w:space="0" w:color="auto"/>
                        <w:right w:val="none" w:sz="0" w:space="0" w:color="auto"/>
                      </w:divBdr>
                    </w:div>
                  </w:divsChild>
                </w:div>
                <w:div w:id="1051491860">
                  <w:marLeft w:val="0"/>
                  <w:marRight w:val="0"/>
                  <w:marTop w:val="0"/>
                  <w:marBottom w:val="0"/>
                  <w:divBdr>
                    <w:top w:val="none" w:sz="0" w:space="0" w:color="auto"/>
                    <w:left w:val="none" w:sz="0" w:space="0" w:color="auto"/>
                    <w:bottom w:val="none" w:sz="0" w:space="0" w:color="auto"/>
                    <w:right w:val="none" w:sz="0" w:space="0" w:color="auto"/>
                  </w:divBdr>
                  <w:divsChild>
                    <w:div w:id="951088994">
                      <w:marLeft w:val="0"/>
                      <w:marRight w:val="0"/>
                      <w:marTop w:val="0"/>
                      <w:marBottom w:val="0"/>
                      <w:divBdr>
                        <w:top w:val="none" w:sz="0" w:space="0" w:color="auto"/>
                        <w:left w:val="none" w:sz="0" w:space="0" w:color="auto"/>
                        <w:bottom w:val="none" w:sz="0" w:space="0" w:color="auto"/>
                        <w:right w:val="none" w:sz="0" w:space="0" w:color="auto"/>
                      </w:divBdr>
                    </w:div>
                    <w:div w:id="312030819">
                      <w:marLeft w:val="0"/>
                      <w:marRight w:val="0"/>
                      <w:marTop w:val="0"/>
                      <w:marBottom w:val="0"/>
                      <w:divBdr>
                        <w:top w:val="none" w:sz="0" w:space="0" w:color="auto"/>
                        <w:left w:val="none" w:sz="0" w:space="0" w:color="auto"/>
                        <w:bottom w:val="none" w:sz="0" w:space="0" w:color="auto"/>
                        <w:right w:val="none" w:sz="0" w:space="0" w:color="auto"/>
                      </w:divBdr>
                    </w:div>
                    <w:div w:id="46496850">
                      <w:marLeft w:val="0"/>
                      <w:marRight w:val="0"/>
                      <w:marTop w:val="0"/>
                      <w:marBottom w:val="0"/>
                      <w:divBdr>
                        <w:top w:val="none" w:sz="0" w:space="0" w:color="auto"/>
                        <w:left w:val="none" w:sz="0" w:space="0" w:color="auto"/>
                        <w:bottom w:val="none" w:sz="0" w:space="0" w:color="auto"/>
                        <w:right w:val="none" w:sz="0" w:space="0" w:color="auto"/>
                      </w:divBdr>
                    </w:div>
                    <w:div w:id="46072970">
                      <w:marLeft w:val="0"/>
                      <w:marRight w:val="0"/>
                      <w:marTop w:val="0"/>
                      <w:marBottom w:val="0"/>
                      <w:divBdr>
                        <w:top w:val="none" w:sz="0" w:space="0" w:color="auto"/>
                        <w:left w:val="none" w:sz="0" w:space="0" w:color="auto"/>
                        <w:bottom w:val="none" w:sz="0" w:space="0" w:color="auto"/>
                        <w:right w:val="none" w:sz="0" w:space="0" w:color="auto"/>
                      </w:divBdr>
                    </w:div>
                    <w:div w:id="1606232967">
                      <w:marLeft w:val="0"/>
                      <w:marRight w:val="0"/>
                      <w:marTop w:val="0"/>
                      <w:marBottom w:val="0"/>
                      <w:divBdr>
                        <w:top w:val="none" w:sz="0" w:space="0" w:color="auto"/>
                        <w:left w:val="none" w:sz="0" w:space="0" w:color="auto"/>
                        <w:bottom w:val="none" w:sz="0" w:space="0" w:color="auto"/>
                        <w:right w:val="none" w:sz="0" w:space="0" w:color="auto"/>
                      </w:divBdr>
                      <w:divsChild>
                        <w:div w:id="473373153">
                          <w:marLeft w:val="0"/>
                          <w:marRight w:val="0"/>
                          <w:marTop w:val="0"/>
                          <w:marBottom w:val="0"/>
                          <w:divBdr>
                            <w:top w:val="none" w:sz="0" w:space="0" w:color="auto"/>
                            <w:left w:val="none" w:sz="0" w:space="0" w:color="auto"/>
                            <w:bottom w:val="none" w:sz="0" w:space="0" w:color="auto"/>
                            <w:right w:val="none" w:sz="0" w:space="0" w:color="auto"/>
                          </w:divBdr>
                        </w:div>
                      </w:divsChild>
                    </w:div>
                    <w:div w:id="1638218323">
                      <w:marLeft w:val="0"/>
                      <w:marRight w:val="0"/>
                      <w:marTop w:val="0"/>
                      <w:marBottom w:val="0"/>
                      <w:divBdr>
                        <w:top w:val="none" w:sz="0" w:space="0" w:color="auto"/>
                        <w:left w:val="none" w:sz="0" w:space="0" w:color="auto"/>
                        <w:bottom w:val="none" w:sz="0" w:space="0" w:color="auto"/>
                        <w:right w:val="none" w:sz="0" w:space="0" w:color="auto"/>
                      </w:divBdr>
                    </w:div>
                    <w:div w:id="2002661321">
                      <w:marLeft w:val="0"/>
                      <w:marRight w:val="0"/>
                      <w:marTop w:val="0"/>
                      <w:marBottom w:val="0"/>
                      <w:divBdr>
                        <w:top w:val="none" w:sz="0" w:space="0" w:color="auto"/>
                        <w:left w:val="none" w:sz="0" w:space="0" w:color="auto"/>
                        <w:bottom w:val="none" w:sz="0" w:space="0" w:color="auto"/>
                        <w:right w:val="none" w:sz="0" w:space="0" w:color="auto"/>
                      </w:divBdr>
                    </w:div>
                    <w:div w:id="987130474">
                      <w:marLeft w:val="0"/>
                      <w:marRight w:val="0"/>
                      <w:marTop w:val="0"/>
                      <w:marBottom w:val="0"/>
                      <w:divBdr>
                        <w:top w:val="none" w:sz="0" w:space="0" w:color="auto"/>
                        <w:left w:val="none" w:sz="0" w:space="0" w:color="auto"/>
                        <w:bottom w:val="none" w:sz="0" w:space="0" w:color="auto"/>
                        <w:right w:val="none" w:sz="0" w:space="0" w:color="auto"/>
                      </w:divBdr>
                    </w:div>
                    <w:div w:id="1321229941">
                      <w:marLeft w:val="0"/>
                      <w:marRight w:val="0"/>
                      <w:marTop w:val="0"/>
                      <w:marBottom w:val="0"/>
                      <w:divBdr>
                        <w:top w:val="none" w:sz="0" w:space="0" w:color="auto"/>
                        <w:left w:val="none" w:sz="0" w:space="0" w:color="auto"/>
                        <w:bottom w:val="none" w:sz="0" w:space="0" w:color="auto"/>
                        <w:right w:val="none" w:sz="0" w:space="0" w:color="auto"/>
                      </w:divBdr>
                    </w:div>
                    <w:div w:id="1506361860">
                      <w:marLeft w:val="0"/>
                      <w:marRight w:val="0"/>
                      <w:marTop w:val="0"/>
                      <w:marBottom w:val="0"/>
                      <w:divBdr>
                        <w:top w:val="none" w:sz="0" w:space="0" w:color="auto"/>
                        <w:left w:val="none" w:sz="0" w:space="0" w:color="auto"/>
                        <w:bottom w:val="none" w:sz="0" w:space="0" w:color="auto"/>
                        <w:right w:val="none" w:sz="0" w:space="0" w:color="auto"/>
                      </w:divBdr>
                    </w:div>
                    <w:div w:id="8993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4009">
          <w:marLeft w:val="0"/>
          <w:marRight w:val="0"/>
          <w:marTop w:val="0"/>
          <w:marBottom w:val="0"/>
          <w:divBdr>
            <w:top w:val="none" w:sz="0" w:space="0" w:color="auto"/>
            <w:left w:val="none" w:sz="0" w:space="0" w:color="auto"/>
            <w:bottom w:val="none" w:sz="0" w:space="0" w:color="auto"/>
            <w:right w:val="none" w:sz="0" w:space="0" w:color="auto"/>
          </w:divBdr>
          <w:divsChild>
            <w:div w:id="1102920120">
              <w:marLeft w:val="0"/>
              <w:marRight w:val="0"/>
              <w:marTop w:val="0"/>
              <w:marBottom w:val="0"/>
              <w:divBdr>
                <w:top w:val="none" w:sz="0" w:space="0" w:color="auto"/>
                <w:left w:val="none" w:sz="0" w:space="0" w:color="auto"/>
                <w:bottom w:val="none" w:sz="0" w:space="0" w:color="auto"/>
                <w:right w:val="none" w:sz="0" w:space="0" w:color="auto"/>
              </w:divBdr>
              <w:divsChild>
                <w:div w:id="879129024">
                  <w:marLeft w:val="0"/>
                  <w:marRight w:val="0"/>
                  <w:marTop w:val="0"/>
                  <w:marBottom w:val="0"/>
                  <w:divBdr>
                    <w:top w:val="none" w:sz="0" w:space="0" w:color="auto"/>
                    <w:left w:val="none" w:sz="0" w:space="0" w:color="auto"/>
                    <w:bottom w:val="none" w:sz="0" w:space="0" w:color="auto"/>
                    <w:right w:val="none" w:sz="0" w:space="0" w:color="auto"/>
                  </w:divBdr>
                  <w:divsChild>
                    <w:div w:id="1193959425">
                      <w:marLeft w:val="0"/>
                      <w:marRight w:val="0"/>
                      <w:marTop w:val="0"/>
                      <w:marBottom w:val="0"/>
                      <w:divBdr>
                        <w:top w:val="none" w:sz="0" w:space="0" w:color="auto"/>
                        <w:left w:val="none" w:sz="0" w:space="0" w:color="auto"/>
                        <w:bottom w:val="none" w:sz="0" w:space="0" w:color="auto"/>
                        <w:right w:val="none" w:sz="0" w:space="0" w:color="auto"/>
                      </w:divBdr>
                    </w:div>
                  </w:divsChild>
                </w:div>
                <w:div w:id="303587573">
                  <w:marLeft w:val="0"/>
                  <w:marRight w:val="0"/>
                  <w:marTop w:val="0"/>
                  <w:marBottom w:val="0"/>
                  <w:divBdr>
                    <w:top w:val="none" w:sz="0" w:space="0" w:color="auto"/>
                    <w:left w:val="none" w:sz="0" w:space="0" w:color="auto"/>
                    <w:bottom w:val="none" w:sz="0" w:space="0" w:color="auto"/>
                    <w:right w:val="none" w:sz="0" w:space="0" w:color="auto"/>
                  </w:divBdr>
                  <w:divsChild>
                    <w:div w:id="2100757391">
                      <w:marLeft w:val="0"/>
                      <w:marRight w:val="0"/>
                      <w:marTop w:val="0"/>
                      <w:marBottom w:val="0"/>
                      <w:divBdr>
                        <w:top w:val="none" w:sz="0" w:space="0" w:color="auto"/>
                        <w:left w:val="none" w:sz="0" w:space="0" w:color="auto"/>
                        <w:bottom w:val="none" w:sz="0" w:space="0" w:color="auto"/>
                        <w:right w:val="none" w:sz="0" w:space="0" w:color="auto"/>
                      </w:divBdr>
                    </w:div>
                  </w:divsChild>
                </w:div>
                <w:div w:id="154807335">
                  <w:marLeft w:val="0"/>
                  <w:marRight w:val="0"/>
                  <w:marTop w:val="0"/>
                  <w:marBottom w:val="0"/>
                  <w:divBdr>
                    <w:top w:val="none" w:sz="0" w:space="0" w:color="auto"/>
                    <w:left w:val="none" w:sz="0" w:space="0" w:color="auto"/>
                    <w:bottom w:val="none" w:sz="0" w:space="0" w:color="auto"/>
                    <w:right w:val="none" w:sz="0" w:space="0" w:color="auto"/>
                  </w:divBdr>
                  <w:divsChild>
                    <w:div w:id="1047678965">
                      <w:marLeft w:val="0"/>
                      <w:marRight w:val="0"/>
                      <w:marTop w:val="0"/>
                      <w:marBottom w:val="0"/>
                      <w:divBdr>
                        <w:top w:val="none" w:sz="0" w:space="0" w:color="auto"/>
                        <w:left w:val="none" w:sz="0" w:space="0" w:color="auto"/>
                        <w:bottom w:val="none" w:sz="0" w:space="0" w:color="auto"/>
                        <w:right w:val="none" w:sz="0" w:space="0" w:color="auto"/>
                      </w:divBdr>
                    </w:div>
                  </w:divsChild>
                </w:div>
                <w:div w:id="568730477">
                  <w:marLeft w:val="0"/>
                  <w:marRight w:val="0"/>
                  <w:marTop w:val="0"/>
                  <w:marBottom w:val="0"/>
                  <w:divBdr>
                    <w:top w:val="none" w:sz="0" w:space="0" w:color="auto"/>
                    <w:left w:val="none" w:sz="0" w:space="0" w:color="auto"/>
                    <w:bottom w:val="none" w:sz="0" w:space="0" w:color="auto"/>
                    <w:right w:val="none" w:sz="0" w:space="0" w:color="auto"/>
                  </w:divBdr>
                  <w:divsChild>
                    <w:div w:id="1457722807">
                      <w:marLeft w:val="0"/>
                      <w:marRight w:val="0"/>
                      <w:marTop w:val="0"/>
                      <w:marBottom w:val="0"/>
                      <w:divBdr>
                        <w:top w:val="none" w:sz="0" w:space="0" w:color="auto"/>
                        <w:left w:val="none" w:sz="0" w:space="0" w:color="auto"/>
                        <w:bottom w:val="none" w:sz="0" w:space="0" w:color="auto"/>
                        <w:right w:val="none" w:sz="0" w:space="0" w:color="auto"/>
                      </w:divBdr>
                    </w:div>
                  </w:divsChild>
                </w:div>
                <w:div w:id="154037701">
                  <w:marLeft w:val="0"/>
                  <w:marRight w:val="0"/>
                  <w:marTop w:val="0"/>
                  <w:marBottom w:val="0"/>
                  <w:divBdr>
                    <w:top w:val="none" w:sz="0" w:space="0" w:color="auto"/>
                    <w:left w:val="none" w:sz="0" w:space="0" w:color="auto"/>
                    <w:bottom w:val="none" w:sz="0" w:space="0" w:color="auto"/>
                    <w:right w:val="none" w:sz="0" w:space="0" w:color="auto"/>
                  </w:divBdr>
                  <w:divsChild>
                    <w:div w:id="398869405">
                      <w:marLeft w:val="0"/>
                      <w:marRight w:val="0"/>
                      <w:marTop w:val="0"/>
                      <w:marBottom w:val="0"/>
                      <w:divBdr>
                        <w:top w:val="none" w:sz="0" w:space="0" w:color="auto"/>
                        <w:left w:val="none" w:sz="0" w:space="0" w:color="auto"/>
                        <w:bottom w:val="none" w:sz="0" w:space="0" w:color="auto"/>
                        <w:right w:val="none" w:sz="0" w:space="0" w:color="auto"/>
                      </w:divBdr>
                    </w:div>
                  </w:divsChild>
                </w:div>
                <w:div w:id="970089443">
                  <w:marLeft w:val="0"/>
                  <w:marRight w:val="0"/>
                  <w:marTop w:val="0"/>
                  <w:marBottom w:val="0"/>
                  <w:divBdr>
                    <w:top w:val="none" w:sz="0" w:space="0" w:color="auto"/>
                    <w:left w:val="none" w:sz="0" w:space="0" w:color="auto"/>
                    <w:bottom w:val="none" w:sz="0" w:space="0" w:color="auto"/>
                    <w:right w:val="none" w:sz="0" w:space="0" w:color="auto"/>
                  </w:divBdr>
                  <w:divsChild>
                    <w:div w:id="831608276">
                      <w:marLeft w:val="0"/>
                      <w:marRight w:val="0"/>
                      <w:marTop w:val="0"/>
                      <w:marBottom w:val="0"/>
                      <w:divBdr>
                        <w:top w:val="none" w:sz="0" w:space="0" w:color="auto"/>
                        <w:left w:val="none" w:sz="0" w:space="0" w:color="auto"/>
                        <w:bottom w:val="none" w:sz="0" w:space="0" w:color="auto"/>
                        <w:right w:val="none" w:sz="0" w:space="0" w:color="auto"/>
                      </w:divBdr>
                    </w:div>
                  </w:divsChild>
                </w:div>
                <w:div w:id="63185803">
                  <w:marLeft w:val="0"/>
                  <w:marRight w:val="0"/>
                  <w:marTop w:val="0"/>
                  <w:marBottom w:val="0"/>
                  <w:divBdr>
                    <w:top w:val="none" w:sz="0" w:space="0" w:color="auto"/>
                    <w:left w:val="none" w:sz="0" w:space="0" w:color="auto"/>
                    <w:bottom w:val="none" w:sz="0" w:space="0" w:color="auto"/>
                    <w:right w:val="none" w:sz="0" w:space="0" w:color="auto"/>
                  </w:divBdr>
                  <w:divsChild>
                    <w:div w:id="358286183">
                      <w:marLeft w:val="0"/>
                      <w:marRight w:val="0"/>
                      <w:marTop w:val="0"/>
                      <w:marBottom w:val="0"/>
                      <w:divBdr>
                        <w:top w:val="none" w:sz="0" w:space="0" w:color="auto"/>
                        <w:left w:val="none" w:sz="0" w:space="0" w:color="auto"/>
                        <w:bottom w:val="none" w:sz="0" w:space="0" w:color="auto"/>
                        <w:right w:val="none" w:sz="0" w:space="0" w:color="auto"/>
                      </w:divBdr>
                    </w:div>
                  </w:divsChild>
                </w:div>
                <w:div w:id="1167867200">
                  <w:marLeft w:val="0"/>
                  <w:marRight w:val="0"/>
                  <w:marTop w:val="0"/>
                  <w:marBottom w:val="0"/>
                  <w:divBdr>
                    <w:top w:val="none" w:sz="0" w:space="0" w:color="auto"/>
                    <w:left w:val="none" w:sz="0" w:space="0" w:color="auto"/>
                    <w:bottom w:val="none" w:sz="0" w:space="0" w:color="auto"/>
                    <w:right w:val="none" w:sz="0" w:space="0" w:color="auto"/>
                  </w:divBdr>
                </w:div>
                <w:div w:id="1314796856">
                  <w:marLeft w:val="0"/>
                  <w:marRight w:val="0"/>
                  <w:marTop w:val="0"/>
                  <w:marBottom w:val="0"/>
                  <w:divBdr>
                    <w:top w:val="none" w:sz="0" w:space="0" w:color="auto"/>
                    <w:left w:val="none" w:sz="0" w:space="0" w:color="auto"/>
                    <w:bottom w:val="none" w:sz="0" w:space="0" w:color="auto"/>
                    <w:right w:val="none" w:sz="0" w:space="0" w:color="auto"/>
                  </w:divBdr>
                </w:div>
                <w:div w:id="342052181">
                  <w:marLeft w:val="0"/>
                  <w:marRight w:val="0"/>
                  <w:marTop w:val="0"/>
                  <w:marBottom w:val="0"/>
                  <w:divBdr>
                    <w:top w:val="none" w:sz="0" w:space="0" w:color="auto"/>
                    <w:left w:val="none" w:sz="0" w:space="0" w:color="auto"/>
                    <w:bottom w:val="none" w:sz="0" w:space="0" w:color="auto"/>
                    <w:right w:val="none" w:sz="0" w:space="0" w:color="auto"/>
                  </w:divBdr>
                  <w:divsChild>
                    <w:div w:id="1186796679">
                      <w:marLeft w:val="0"/>
                      <w:marRight w:val="0"/>
                      <w:marTop w:val="0"/>
                      <w:marBottom w:val="0"/>
                      <w:divBdr>
                        <w:top w:val="none" w:sz="0" w:space="0" w:color="auto"/>
                        <w:left w:val="none" w:sz="0" w:space="0" w:color="auto"/>
                        <w:bottom w:val="none" w:sz="0" w:space="0" w:color="auto"/>
                        <w:right w:val="none" w:sz="0" w:space="0" w:color="auto"/>
                      </w:divBdr>
                    </w:div>
                    <w:div w:id="641736971">
                      <w:marLeft w:val="0"/>
                      <w:marRight w:val="0"/>
                      <w:marTop w:val="0"/>
                      <w:marBottom w:val="0"/>
                      <w:divBdr>
                        <w:top w:val="none" w:sz="0" w:space="0" w:color="auto"/>
                        <w:left w:val="none" w:sz="0" w:space="0" w:color="auto"/>
                        <w:bottom w:val="none" w:sz="0" w:space="0" w:color="auto"/>
                        <w:right w:val="none" w:sz="0" w:space="0" w:color="auto"/>
                      </w:divBdr>
                      <w:divsChild>
                        <w:div w:id="741870201">
                          <w:marLeft w:val="0"/>
                          <w:marRight w:val="0"/>
                          <w:marTop w:val="0"/>
                          <w:marBottom w:val="0"/>
                          <w:divBdr>
                            <w:top w:val="none" w:sz="0" w:space="0" w:color="auto"/>
                            <w:left w:val="none" w:sz="0" w:space="0" w:color="auto"/>
                            <w:bottom w:val="none" w:sz="0" w:space="0" w:color="auto"/>
                            <w:right w:val="none" w:sz="0" w:space="0" w:color="auto"/>
                          </w:divBdr>
                          <w:divsChild>
                            <w:div w:id="120460250">
                              <w:marLeft w:val="0"/>
                              <w:marRight w:val="0"/>
                              <w:marTop w:val="0"/>
                              <w:marBottom w:val="0"/>
                              <w:divBdr>
                                <w:top w:val="none" w:sz="0" w:space="0" w:color="auto"/>
                                <w:left w:val="none" w:sz="0" w:space="0" w:color="auto"/>
                                <w:bottom w:val="none" w:sz="0" w:space="0" w:color="auto"/>
                                <w:right w:val="none" w:sz="0" w:space="0" w:color="auto"/>
                              </w:divBdr>
                            </w:div>
                          </w:divsChild>
                        </w:div>
                        <w:div w:id="730924981">
                          <w:marLeft w:val="0"/>
                          <w:marRight w:val="0"/>
                          <w:marTop w:val="0"/>
                          <w:marBottom w:val="0"/>
                          <w:divBdr>
                            <w:top w:val="none" w:sz="0" w:space="0" w:color="auto"/>
                            <w:left w:val="none" w:sz="0" w:space="0" w:color="auto"/>
                            <w:bottom w:val="none" w:sz="0" w:space="0" w:color="auto"/>
                            <w:right w:val="none" w:sz="0" w:space="0" w:color="auto"/>
                          </w:divBdr>
                          <w:divsChild>
                            <w:div w:id="10284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304">
                      <w:marLeft w:val="0"/>
                      <w:marRight w:val="0"/>
                      <w:marTop w:val="0"/>
                      <w:marBottom w:val="0"/>
                      <w:divBdr>
                        <w:top w:val="none" w:sz="0" w:space="0" w:color="auto"/>
                        <w:left w:val="none" w:sz="0" w:space="0" w:color="auto"/>
                        <w:bottom w:val="none" w:sz="0" w:space="0" w:color="auto"/>
                        <w:right w:val="none" w:sz="0" w:space="0" w:color="auto"/>
                      </w:divBdr>
                      <w:divsChild>
                        <w:div w:id="1252618698">
                          <w:marLeft w:val="0"/>
                          <w:marRight w:val="0"/>
                          <w:marTop w:val="0"/>
                          <w:marBottom w:val="0"/>
                          <w:divBdr>
                            <w:top w:val="none" w:sz="0" w:space="0" w:color="auto"/>
                            <w:left w:val="none" w:sz="0" w:space="0" w:color="auto"/>
                            <w:bottom w:val="none" w:sz="0" w:space="0" w:color="auto"/>
                            <w:right w:val="none" w:sz="0" w:space="0" w:color="auto"/>
                          </w:divBdr>
                          <w:divsChild>
                            <w:div w:id="1119954658">
                              <w:marLeft w:val="0"/>
                              <w:marRight w:val="0"/>
                              <w:marTop w:val="0"/>
                              <w:marBottom w:val="0"/>
                              <w:divBdr>
                                <w:top w:val="none" w:sz="0" w:space="0" w:color="auto"/>
                                <w:left w:val="none" w:sz="0" w:space="0" w:color="auto"/>
                                <w:bottom w:val="none" w:sz="0" w:space="0" w:color="auto"/>
                                <w:right w:val="none" w:sz="0" w:space="0" w:color="auto"/>
                              </w:divBdr>
                            </w:div>
                          </w:divsChild>
                        </w:div>
                        <w:div w:id="1583563923">
                          <w:marLeft w:val="0"/>
                          <w:marRight w:val="0"/>
                          <w:marTop w:val="0"/>
                          <w:marBottom w:val="0"/>
                          <w:divBdr>
                            <w:top w:val="none" w:sz="0" w:space="0" w:color="auto"/>
                            <w:left w:val="none" w:sz="0" w:space="0" w:color="auto"/>
                            <w:bottom w:val="none" w:sz="0" w:space="0" w:color="auto"/>
                            <w:right w:val="none" w:sz="0" w:space="0" w:color="auto"/>
                          </w:divBdr>
                          <w:divsChild>
                            <w:div w:id="1783762540">
                              <w:marLeft w:val="0"/>
                              <w:marRight w:val="0"/>
                              <w:marTop w:val="0"/>
                              <w:marBottom w:val="0"/>
                              <w:divBdr>
                                <w:top w:val="none" w:sz="0" w:space="0" w:color="auto"/>
                                <w:left w:val="none" w:sz="0" w:space="0" w:color="auto"/>
                                <w:bottom w:val="none" w:sz="0" w:space="0" w:color="auto"/>
                                <w:right w:val="none" w:sz="0" w:space="0" w:color="auto"/>
                              </w:divBdr>
                            </w:div>
                          </w:divsChild>
                        </w:div>
                        <w:div w:id="804661333">
                          <w:marLeft w:val="0"/>
                          <w:marRight w:val="0"/>
                          <w:marTop w:val="0"/>
                          <w:marBottom w:val="0"/>
                          <w:divBdr>
                            <w:top w:val="none" w:sz="0" w:space="0" w:color="auto"/>
                            <w:left w:val="none" w:sz="0" w:space="0" w:color="auto"/>
                            <w:bottom w:val="none" w:sz="0" w:space="0" w:color="auto"/>
                            <w:right w:val="none" w:sz="0" w:space="0" w:color="auto"/>
                          </w:divBdr>
                          <w:divsChild>
                            <w:div w:id="1464497381">
                              <w:marLeft w:val="0"/>
                              <w:marRight w:val="0"/>
                              <w:marTop w:val="0"/>
                              <w:marBottom w:val="0"/>
                              <w:divBdr>
                                <w:top w:val="none" w:sz="0" w:space="0" w:color="auto"/>
                                <w:left w:val="none" w:sz="0" w:space="0" w:color="auto"/>
                                <w:bottom w:val="none" w:sz="0" w:space="0" w:color="auto"/>
                                <w:right w:val="none" w:sz="0" w:space="0" w:color="auto"/>
                              </w:divBdr>
                            </w:div>
                          </w:divsChild>
                        </w:div>
                        <w:div w:id="779646848">
                          <w:marLeft w:val="0"/>
                          <w:marRight w:val="0"/>
                          <w:marTop w:val="0"/>
                          <w:marBottom w:val="0"/>
                          <w:divBdr>
                            <w:top w:val="none" w:sz="0" w:space="0" w:color="auto"/>
                            <w:left w:val="none" w:sz="0" w:space="0" w:color="auto"/>
                            <w:bottom w:val="none" w:sz="0" w:space="0" w:color="auto"/>
                            <w:right w:val="none" w:sz="0" w:space="0" w:color="auto"/>
                          </w:divBdr>
                        </w:div>
                        <w:div w:id="1050611714">
                          <w:marLeft w:val="0"/>
                          <w:marRight w:val="0"/>
                          <w:marTop w:val="0"/>
                          <w:marBottom w:val="0"/>
                          <w:divBdr>
                            <w:top w:val="none" w:sz="0" w:space="0" w:color="auto"/>
                            <w:left w:val="none" w:sz="0" w:space="0" w:color="auto"/>
                            <w:bottom w:val="none" w:sz="0" w:space="0" w:color="auto"/>
                            <w:right w:val="none" w:sz="0" w:space="0" w:color="auto"/>
                          </w:divBdr>
                          <w:divsChild>
                            <w:div w:id="503788012">
                              <w:marLeft w:val="0"/>
                              <w:marRight w:val="0"/>
                              <w:marTop w:val="0"/>
                              <w:marBottom w:val="0"/>
                              <w:divBdr>
                                <w:top w:val="none" w:sz="0" w:space="0" w:color="auto"/>
                                <w:left w:val="none" w:sz="0" w:space="0" w:color="auto"/>
                                <w:bottom w:val="none" w:sz="0" w:space="0" w:color="auto"/>
                                <w:right w:val="none" w:sz="0" w:space="0" w:color="auto"/>
                              </w:divBdr>
                            </w:div>
                            <w:div w:id="873034098">
                              <w:marLeft w:val="0"/>
                              <w:marRight w:val="0"/>
                              <w:marTop w:val="0"/>
                              <w:marBottom w:val="0"/>
                              <w:divBdr>
                                <w:top w:val="none" w:sz="0" w:space="0" w:color="auto"/>
                                <w:left w:val="none" w:sz="0" w:space="0" w:color="auto"/>
                                <w:bottom w:val="none" w:sz="0" w:space="0" w:color="auto"/>
                                <w:right w:val="none" w:sz="0" w:space="0" w:color="auto"/>
                              </w:divBdr>
                            </w:div>
                          </w:divsChild>
                        </w:div>
                        <w:div w:id="851917851">
                          <w:marLeft w:val="0"/>
                          <w:marRight w:val="0"/>
                          <w:marTop w:val="0"/>
                          <w:marBottom w:val="0"/>
                          <w:divBdr>
                            <w:top w:val="none" w:sz="0" w:space="0" w:color="auto"/>
                            <w:left w:val="none" w:sz="0" w:space="0" w:color="auto"/>
                            <w:bottom w:val="none" w:sz="0" w:space="0" w:color="auto"/>
                            <w:right w:val="none" w:sz="0" w:space="0" w:color="auto"/>
                          </w:divBdr>
                        </w:div>
                        <w:div w:id="9844786">
                          <w:marLeft w:val="0"/>
                          <w:marRight w:val="0"/>
                          <w:marTop w:val="0"/>
                          <w:marBottom w:val="0"/>
                          <w:divBdr>
                            <w:top w:val="none" w:sz="0" w:space="0" w:color="auto"/>
                            <w:left w:val="none" w:sz="0" w:space="0" w:color="auto"/>
                            <w:bottom w:val="none" w:sz="0" w:space="0" w:color="auto"/>
                            <w:right w:val="none" w:sz="0" w:space="0" w:color="auto"/>
                          </w:divBdr>
                        </w:div>
                        <w:div w:id="1320958326">
                          <w:marLeft w:val="0"/>
                          <w:marRight w:val="0"/>
                          <w:marTop w:val="0"/>
                          <w:marBottom w:val="0"/>
                          <w:divBdr>
                            <w:top w:val="none" w:sz="0" w:space="0" w:color="auto"/>
                            <w:left w:val="none" w:sz="0" w:space="0" w:color="auto"/>
                            <w:bottom w:val="none" w:sz="0" w:space="0" w:color="auto"/>
                            <w:right w:val="none" w:sz="0" w:space="0" w:color="auto"/>
                          </w:divBdr>
                          <w:divsChild>
                            <w:div w:id="1758600196">
                              <w:marLeft w:val="0"/>
                              <w:marRight w:val="0"/>
                              <w:marTop w:val="0"/>
                              <w:marBottom w:val="0"/>
                              <w:divBdr>
                                <w:top w:val="none" w:sz="0" w:space="0" w:color="auto"/>
                                <w:left w:val="none" w:sz="0" w:space="0" w:color="auto"/>
                                <w:bottom w:val="none" w:sz="0" w:space="0" w:color="auto"/>
                                <w:right w:val="none" w:sz="0" w:space="0" w:color="auto"/>
                              </w:divBdr>
                            </w:div>
                          </w:divsChild>
                        </w:div>
                        <w:div w:id="1180851937">
                          <w:marLeft w:val="0"/>
                          <w:marRight w:val="0"/>
                          <w:marTop w:val="0"/>
                          <w:marBottom w:val="0"/>
                          <w:divBdr>
                            <w:top w:val="none" w:sz="0" w:space="0" w:color="auto"/>
                            <w:left w:val="none" w:sz="0" w:space="0" w:color="auto"/>
                            <w:bottom w:val="none" w:sz="0" w:space="0" w:color="auto"/>
                            <w:right w:val="none" w:sz="0" w:space="0" w:color="auto"/>
                          </w:divBdr>
                          <w:divsChild>
                            <w:div w:id="1904487801">
                              <w:marLeft w:val="0"/>
                              <w:marRight w:val="0"/>
                              <w:marTop w:val="0"/>
                              <w:marBottom w:val="0"/>
                              <w:divBdr>
                                <w:top w:val="none" w:sz="0" w:space="0" w:color="auto"/>
                                <w:left w:val="none" w:sz="0" w:space="0" w:color="auto"/>
                                <w:bottom w:val="none" w:sz="0" w:space="0" w:color="auto"/>
                                <w:right w:val="none" w:sz="0" w:space="0" w:color="auto"/>
                              </w:divBdr>
                            </w:div>
                            <w:div w:id="133647864">
                              <w:marLeft w:val="0"/>
                              <w:marRight w:val="0"/>
                              <w:marTop w:val="0"/>
                              <w:marBottom w:val="0"/>
                              <w:divBdr>
                                <w:top w:val="none" w:sz="0" w:space="0" w:color="auto"/>
                                <w:left w:val="none" w:sz="0" w:space="0" w:color="auto"/>
                                <w:bottom w:val="none" w:sz="0" w:space="0" w:color="auto"/>
                                <w:right w:val="none" w:sz="0" w:space="0" w:color="auto"/>
                              </w:divBdr>
                            </w:div>
                          </w:divsChild>
                        </w:div>
                        <w:div w:id="593517974">
                          <w:marLeft w:val="0"/>
                          <w:marRight w:val="0"/>
                          <w:marTop w:val="0"/>
                          <w:marBottom w:val="0"/>
                          <w:divBdr>
                            <w:top w:val="none" w:sz="0" w:space="0" w:color="auto"/>
                            <w:left w:val="none" w:sz="0" w:space="0" w:color="auto"/>
                            <w:bottom w:val="none" w:sz="0" w:space="0" w:color="auto"/>
                            <w:right w:val="none" w:sz="0" w:space="0" w:color="auto"/>
                          </w:divBdr>
                          <w:divsChild>
                            <w:div w:id="52048313">
                              <w:marLeft w:val="0"/>
                              <w:marRight w:val="0"/>
                              <w:marTop w:val="0"/>
                              <w:marBottom w:val="0"/>
                              <w:divBdr>
                                <w:top w:val="none" w:sz="0" w:space="0" w:color="auto"/>
                                <w:left w:val="none" w:sz="0" w:space="0" w:color="auto"/>
                                <w:bottom w:val="none" w:sz="0" w:space="0" w:color="auto"/>
                                <w:right w:val="none" w:sz="0" w:space="0" w:color="auto"/>
                              </w:divBdr>
                            </w:div>
                          </w:divsChild>
                        </w:div>
                        <w:div w:id="1398749669">
                          <w:marLeft w:val="0"/>
                          <w:marRight w:val="0"/>
                          <w:marTop w:val="0"/>
                          <w:marBottom w:val="0"/>
                          <w:divBdr>
                            <w:top w:val="none" w:sz="0" w:space="0" w:color="auto"/>
                            <w:left w:val="none" w:sz="0" w:space="0" w:color="auto"/>
                            <w:bottom w:val="none" w:sz="0" w:space="0" w:color="auto"/>
                            <w:right w:val="none" w:sz="0" w:space="0" w:color="auto"/>
                          </w:divBdr>
                        </w:div>
                        <w:div w:id="1340354301">
                          <w:marLeft w:val="0"/>
                          <w:marRight w:val="0"/>
                          <w:marTop w:val="0"/>
                          <w:marBottom w:val="0"/>
                          <w:divBdr>
                            <w:top w:val="none" w:sz="0" w:space="0" w:color="auto"/>
                            <w:left w:val="none" w:sz="0" w:space="0" w:color="auto"/>
                            <w:bottom w:val="none" w:sz="0" w:space="0" w:color="auto"/>
                            <w:right w:val="none" w:sz="0" w:space="0" w:color="auto"/>
                          </w:divBdr>
                          <w:divsChild>
                            <w:div w:id="823279936">
                              <w:marLeft w:val="0"/>
                              <w:marRight w:val="0"/>
                              <w:marTop w:val="0"/>
                              <w:marBottom w:val="0"/>
                              <w:divBdr>
                                <w:top w:val="none" w:sz="0" w:space="0" w:color="auto"/>
                                <w:left w:val="none" w:sz="0" w:space="0" w:color="auto"/>
                                <w:bottom w:val="none" w:sz="0" w:space="0" w:color="auto"/>
                                <w:right w:val="none" w:sz="0" w:space="0" w:color="auto"/>
                              </w:divBdr>
                            </w:div>
                          </w:divsChild>
                        </w:div>
                        <w:div w:id="1189218898">
                          <w:marLeft w:val="0"/>
                          <w:marRight w:val="0"/>
                          <w:marTop w:val="0"/>
                          <w:marBottom w:val="0"/>
                          <w:divBdr>
                            <w:top w:val="none" w:sz="0" w:space="0" w:color="auto"/>
                            <w:left w:val="none" w:sz="0" w:space="0" w:color="auto"/>
                            <w:bottom w:val="none" w:sz="0" w:space="0" w:color="auto"/>
                            <w:right w:val="none" w:sz="0" w:space="0" w:color="auto"/>
                          </w:divBdr>
                          <w:divsChild>
                            <w:div w:id="1103837593">
                              <w:marLeft w:val="0"/>
                              <w:marRight w:val="0"/>
                              <w:marTop w:val="0"/>
                              <w:marBottom w:val="0"/>
                              <w:divBdr>
                                <w:top w:val="none" w:sz="0" w:space="0" w:color="auto"/>
                                <w:left w:val="none" w:sz="0" w:space="0" w:color="auto"/>
                                <w:bottom w:val="none" w:sz="0" w:space="0" w:color="auto"/>
                                <w:right w:val="none" w:sz="0" w:space="0" w:color="auto"/>
                              </w:divBdr>
                            </w:div>
                          </w:divsChild>
                        </w:div>
                        <w:div w:id="208495617">
                          <w:marLeft w:val="0"/>
                          <w:marRight w:val="0"/>
                          <w:marTop w:val="0"/>
                          <w:marBottom w:val="0"/>
                          <w:divBdr>
                            <w:top w:val="none" w:sz="0" w:space="0" w:color="auto"/>
                            <w:left w:val="none" w:sz="0" w:space="0" w:color="auto"/>
                            <w:bottom w:val="none" w:sz="0" w:space="0" w:color="auto"/>
                            <w:right w:val="none" w:sz="0" w:space="0" w:color="auto"/>
                          </w:divBdr>
                          <w:divsChild>
                            <w:div w:id="113912425">
                              <w:marLeft w:val="0"/>
                              <w:marRight w:val="0"/>
                              <w:marTop w:val="0"/>
                              <w:marBottom w:val="0"/>
                              <w:divBdr>
                                <w:top w:val="none" w:sz="0" w:space="0" w:color="auto"/>
                                <w:left w:val="none" w:sz="0" w:space="0" w:color="auto"/>
                                <w:bottom w:val="none" w:sz="0" w:space="0" w:color="auto"/>
                                <w:right w:val="none" w:sz="0" w:space="0" w:color="auto"/>
                              </w:divBdr>
                            </w:div>
                          </w:divsChild>
                        </w:div>
                        <w:div w:id="1549298426">
                          <w:marLeft w:val="0"/>
                          <w:marRight w:val="0"/>
                          <w:marTop w:val="0"/>
                          <w:marBottom w:val="0"/>
                          <w:divBdr>
                            <w:top w:val="none" w:sz="0" w:space="0" w:color="auto"/>
                            <w:left w:val="none" w:sz="0" w:space="0" w:color="auto"/>
                            <w:bottom w:val="none" w:sz="0" w:space="0" w:color="auto"/>
                            <w:right w:val="none" w:sz="0" w:space="0" w:color="auto"/>
                          </w:divBdr>
                        </w:div>
                        <w:div w:id="435562198">
                          <w:marLeft w:val="0"/>
                          <w:marRight w:val="0"/>
                          <w:marTop w:val="0"/>
                          <w:marBottom w:val="0"/>
                          <w:divBdr>
                            <w:top w:val="none" w:sz="0" w:space="0" w:color="auto"/>
                            <w:left w:val="none" w:sz="0" w:space="0" w:color="auto"/>
                            <w:bottom w:val="none" w:sz="0" w:space="0" w:color="auto"/>
                            <w:right w:val="none" w:sz="0" w:space="0" w:color="auto"/>
                          </w:divBdr>
                          <w:divsChild>
                            <w:div w:id="392585293">
                              <w:marLeft w:val="0"/>
                              <w:marRight w:val="0"/>
                              <w:marTop w:val="0"/>
                              <w:marBottom w:val="0"/>
                              <w:divBdr>
                                <w:top w:val="none" w:sz="0" w:space="0" w:color="auto"/>
                                <w:left w:val="none" w:sz="0" w:space="0" w:color="auto"/>
                                <w:bottom w:val="none" w:sz="0" w:space="0" w:color="auto"/>
                                <w:right w:val="none" w:sz="0" w:space="0" w:color="auto"/>
                              </w:divBdr>
                            </w:div>
                          </w:divsChild>
                        </w:div>
                        <w:div w:id="469830575">
                          <w:marLeft w:val="0"/>
                          <w:marRight w:val="0"/>
                          <w:marTop w:val="0"/>
                          <w:marBottom w:val="0"/>
                          <w:divBdr>
                            <w:top w:val="none" w:sz="0" w:space="0" w:color="auto"/>
                            <w:left w:val="none" w:sz="0" w:space="0" w:color="auto"/>
                            <w:bottom w:val="none" w:sz="0" w:space="0" w:color="auto"/>
                            <w:right w:val="none" w:sz="0" w:space="0" w:color="auto"/>
                          </w:divBdr>
                          <w:divsChild>
                            <w:div w:id="79566343">
                              <w:marLeft w:val="0"/>
                              <w:marRight w:val="0"/>
                              <w:marTop w:val="0"/>
                              <w:marBottom w:val="0"/>
                              <w:divBdr>
                                <w:top w:val="none" w:sz="0" w:space="0" w:color="auto"/>
                                <w:left w:val="none" w:sz="0" w:space="0" w:color="auto"/>
                                <w:bottom w:val="none" w:sz="0" w:space="0" w:color="auto"/>
                                <w:right w:val="none" w:sz="0" w:space="0" w:color="auto"/>
                              </w:divBdr>
                            </w:div>
                          </w:divsChild>
                        </w:div>
                        <w:div w:id="558714733">
                          <w:marLeft w:val="0"/>
                          <w:marRight w:val="0"/>
                          <w:marTop w:val="0"/>
                          <w:marBottom w:val="0"/>
                          <w:divBdr>
                            <w:top w:val="none" w:sz="0" w:space="0" w:color="auto"/>
                            <w:left w:val="none" w:sz="0" w:space="0" w:color="auto"/>
                            <w:bottom w:val="none" w:sz="0" w:space="0" w:color="auto"/>
                            <w:right w:val="none" w:sz="0" w:space="0" w:color="auto"/>
                          </w:divBdr>
                        </w:div>
                        <w:div w:id="1508253761">
                          <w:marLeft w:val="0"/>
                          <w:marRight w:val="0"/>
                          <w:marTop w:val="0"/>
                          <w:marBottom w:val="0"/>
                          <w:divBdr>
                            <w:top w:val="none" w:sz="0" w:space="0" w:color="auto"/>
                            <w:left w:val="none" w:sz="0" w:space="0" w:color="auto"/>
                            <w:bottom w:val="none" w:sz="0" w:space="0" w:color="auto"/>
                            <w:right w:val="none" w:sz="0" w:space="0" w:color="auto"/>
                          </w:divBdr>
                          <w:divsChild>
                            <w:div w:id="664162689">
                              <w:marLeft w:val="0"/>
                              <w:marRight w:val="0"/>
                              <w:marTop w:val="0"/>
                              <w:marBottom w:val="0"/>
                              <w:divBdr>
                                <w:top w:val="none" w:sz="0" w:space="0" w:color="auto"/>
                                <w:left w:val="none" w:sz="0" w:space="0" w:color="auto"/>
                                <w:bottom w:val="none" w:sz="0" w:space="0" w:color="auto"/>
                                <w:right w:val="none" w:sz="0" w:space="0" w:color="auto"/>
                              </w:divBdr>
                            </w:div>
                          </w:divsChild>
                        </w:div>
                        <w:div w:id="981079570">
                          <w:marLeft w:val="0"/>
                          <w:marRight w:val="0"/>
                          <w:marTop w:val="0"/>
                          <w:marBottom w:val="0"/>
                          <w:divBdr>
                            <w:top w:val="none" w:sz="0" w:space="0" w:color="auto"/>
                            <w:left w:val="none" w:sz="0" w:space="0" w:color="auto"/>
                            <w:bottom w:val="none" w:sz="0" w:space="0" w:color="auto"/>
                            <w:right w:val="none" w:sz="0" w:space="0" w:color="auto"/>
                          </w:divBdr>
                          <w:divsChild>
                            <w:div w:id="2125732844">
                              <w:marLeft w:val="0"/>
                              <w:marRight w:val="0"/>
                              <w:marTop w:val="0"/>
                              <w:marBottom w:val="0"/>
                              <w:divBdr>
                                <w:top w:val="none" w:sz="0" w:space="0" w:color="auto"/>
                                <w:left w:val="none" w:sz="0" w:space="0" w:color="auto"/>
                                <w:bottom w:val="none" w:sz="0" w:space="0" w:color="auto"/>
                                <w:right w:val="none" w:sz="0" w:space="0" w:color="auto"/>
                              </w:divBdr>
                            </w:div>
                          </w:divsChild>
                        </w:div>
                        <w:div w:id="1244995954">
                          <w:marLeft w:val="0"/>
                          <w:marRight w:val="0"/>
                          <w:marTop w:val="0"/>
                          <w:marBottom w:val="0"/>
                          <w:divBdr>
                            <w:top w:val="none" w:sz="0" w:space="0" w:color="auto"/>
                            <w:left w:val="none" w:sz="0" w:space="0" w:color="auto"/>
                            <w:bottom w:val="none" w:sz="0" w:space="0" w:color="auto"/>
                            <w:right w:val="none" w:sz="0" w:space="0" w:color="auto"/>
                          </w:divBdr>
                          <w:divsChild>
                            <w:div w:id="1015763679">
                              <w:marLeft w:val="0"/>
                              <w:marRight w:val="0"/>
                              <w:marTop w:val="0"/>
                              <w:marBottom w:val="0"/>
                              <w:divBdr>
                                <w:top w:val="none" w:sz="0" w:space="0" w:color="auto"/>
                                <w:left w:val="none" w:sz="0" w:space="0" w:color="auto"/>
                                <w:bottom w:val="none" w:sz="0" w:space="0" w:color="auto"/>
                                <w:right w:val="none" w:sz="0" w:space="0" w:color="auto"/>
                              </w:divBdr>
                            </w:div>
                          </w:divsChild>
                        </w:div>
                        <w:div w:id="304312623">
                          <w:marLeft w:val="0"/>
                          <w:marRight w:val="0"/>
                          <w:marTop w:val="0"/>
                          <w:marBottom w:val="0"/>
                          <w:divBdr>
                            <w:top w:val="none" w:sz="0" w:space="0" w:color="auto"/>
                            <w:left w:val="none" w:sz="0" w:space="0" w:color="auto"/>
                            <w:bottom w:val="none" w:sz="0" w:space="0" w:color="auto"/>
                            <w:right w:val="none" w:sz="0" w:space="0" w:color="auto"/>
                          </w:divBdr>
                        </w:div>
                        <w:div w:id="8649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554378">
      <w:bodyDiv w:val="1"/>
      <w:marLeft w:val="0"/>
      <w:marRight w:val="0"/>
      <w:marTop w:val="0"/>
      <w:marBottom w:val="0"/>
      <w:divBdr>
        <w:top w:val="none" w:sz="0" w:space="0" w:color="auto"/>
        <w:left w:val="none" w:sz="0" w:space="0" w:color="auto"/>
        <w:bottom w:val="none" w:sz="0" w:space="0" w:color="auto"/>
        <w:right w:val="none" w:sz="0" w:space="0" w:color="auto"/>
      </w:divBdr>
      <w:divsChild>
        <w:div w:id="2079744047">
          <w:marLeft w:val="0"/>
          <w:marRight w:val="0"/>
          <w:marTop w:val="0"/>
          <w:marBottom w:val="0"/>
          <w:divBdr>
            <w:top w:val="none" w:sz="0" w:space="0" w:color="auto"/>
            <w:left w:val="none" w:sz="0" w:space="0" w:color="auto"/>
            <w:bottom w:val="none" w:sz="0" w:space="0" w:color="auto"/>
            <w:right w:val="none" w:sz="0" w:space="0" w:color="auto"/>
          </w:divBdr>
          <w:divsChild>
            <w:div w:id="2014263797">
              <w:marLeft w:val="0"/>
              <w:marRight w:val="0"/>
              <w:marTop w:val="0"/>
              <w:marBottom w:val="0"/>
              <w:divBdr>
                <w:top w:val="none" w:sz="0" w:space="0" w:color="auto"/>
                <w:left w:val="none" w:sz="0" w:space="0" w:color="auto"/>
                <w:bottom w:val="none" w:sz="0" w:space="0" w:color="auto"/>
                <w:right w:val="none" w:sz="0" w:space="0" w:color="auto"/>
              </w:divBdr>
              <w:divsChild>
                <w:div w:id="1012219020">
                  <w:marLeft w:val="0"/>
                  <w:marRight w:val="0"/>
                  <w:marTop w:val="0"/>
                  <w:marBottom w:val="0"/>
                  <w:divBdr>
                    <w:top w:val="none" w:sz="0" w:space="0" w:color="auto"/>
                    <w:left w:val="none" w:sz="0" w:space="0" w:color="auto"/>
                    <w:bottom w:val="none" w:sz="0" w:space="0" w:color="auto"/>
                    <w:right w:val="none" w:sz="0" w:space="0" w:color="auto"/>
                  </w:divBdr>
                  <w:divsChild>
                    <w:div w:id="854000138">
                      <w:marLeft w:val="0"/>
                      <w:marRight w:val="0"/>
                      <w:marTop w:val="0"/>
                      <w:marBottom w:val="0"/>
                      <w:divBdr>
                        <w:top w:val="none" w:sz="0" w:space="0" w:color="auto"/>
                        <w:left w:val="none" w:sz="0" w:space="0" w:color="auto"/>
                        <w:bottom w:val="none" w:sz="0" w:space="0" w:color="auto"/>
                        <w:right w:val="none" w:sz="0" w:space="0" w:color="auto"/>
                      </w:divBdr>
                      <w:divsChild>
                        <w:div w:id="1055197936">
                          <w:marLeft w:val="0"/>
                          <w:marRight w:val="0"/>
                          <w:marTop w:val="0"/>
                          <w:marBottom w:val="0"/>
                          <w:divBdr>
                            <w:top w:val="none" w:sz="0" w:space="0" w:color="auto"/>
                            <w:left w:val="none" w:sz="0" w:space="0" w:color="auto"/>
                            <w:bottom w:val="none" w:sz="0" w:space="0" w:color="auto"/>
                            <w:right w:val="none" w:sz="0" w:space="0" w:color="auto"/>
                          </w:divBdr>
                        </w:div>
                        <w:div w:id="1398896889">
                          <w:marLeft w:val="0"/>
                          <w:marRight w:val="0"/>
                          <w:marTop w:val="0"/>
                          <w:marBottom w:val="0"/>
                          <w:divBdr>
                            <w:top w:val="none" w:sz="0" w:space="0" w:color="auto"/>
                            <w:left w:val="none" w:sz="0" w:space="0" w:color="auto"/>
                            <w:bottom w:val="none" w:sz="0" w:space="0" w:color="auto"/>
                            <w:right w:val="none" w:sz="0" w:space="0" w:color="auto"/>
                          </w:divBdr>
                          <w:divsChild>
                            <w:div w:id="502284685">
                              <w:marLeft w:val="0"/>
                              <w:marRight w:val="0"/>
                              <w:marTop w:val="0"/>
                              <w:marBottom w:val="0"/>
                              <w:divBdr>
                                <w:top w:val="none" w:sz="0" w:space="0" w:color="auto"/>
                                <w:left w:val="none" w:sz="0" w:space="0" w:color="auto"/>
                                <w:bottom w:val="none" w:sz="0" w:space="0" w:color="auto"/>
                                <w:right w:val="none" w:sz="0" w:space="0" w:color="auto"/>
                              </w:divBdr>
                            </w:div>
                          </w:divsChild>
                        </w:div>
                        <w:div w:id="1669478765">
                          <w:marLeft w:val="0"/>
                          <w:marRight w:val="0"/>
                          <w:marTop w:val="0"/>
                          <w:marBottom w:val="0"/>
                          <w:divBdr>
                            <w:top w:val="none" w:sz="0" w:space="0" w:color="auto"/>
                            <w:left w:val="none" w:sz="0" w:space="0" w:color="auto"/>
                            <w:bottom w:val="none" w:sz="0" w:space="0" w:color="auto"/>
                            <w:right w:val="none" w:sz="0" w:space="0" w:color="auto"/>
                          </w:divBdr>
                          <w:divsChild>
                            <w:div w:id="113213073">
                              <w:marLeft w:val="0"/>
                              <w:marRight w:val="0"/>
                              <w:marTop w:val="0"/>
                              <w:marBottom w:val="0"/>
                              <w:divBdr>
                                <w:top w:val="none" w:sz="0" w:space="0" w:color="auto"/>
                                <w:left w:val="none" w:sz="0" w:space="0" w:color="auto"/>
                                <w:bottom w:val="none" w:sz="0" w:space="0" w:color="auto"/>
                                <w:right w:val="none" w:sz="0" w:space="0" w:color="auto"/>
                              </w:divBdr>
                            </w:div>
                            <w:div w:id="234317770">
                              <w:marLeft w:val="0"/>
                              <w:marRight w:val="0"/>
                              <w:marTop w:val="0"/>
                              <w:marBottom w:val="0"/>
                              <w:divBdr>
                                <w:top w:val="none" w:sz="0" w:space="0" w:color="auto"/>
                                <w:left w:val="none" w:sz="0" w:space="0" w:color="auto"/>
                                <w:bottom w:val="none" w:sz="0" w:space="0" w:color="auto"/>
                                <w:right w:val="none" w:sz="0" w:space="0" w:color="auto"/>
                              </w:divBdr>
                              <w:divsChild>
                                <w:div w:id="7981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410">
                          <w:marLeft w:val="0"/>
                          <w:marRight w:val="0"/>
                          <w:marTop w:val="0"/>
                          <w:marBottom w:val="0"/>
                          <w:divBdr>
                            <w:top w:val="none" w:sz="0" w:space="0" w:color="auto"/>
                            <w:left w:val="none" w:sz="0" w:space="0" w:color="auto"/>
                            <w:bottom w:val="none" w:sz="0" w:space="0" w:color="auto"/>
                            <w:right w:val="none" w:sz="0" w:space="0" w:color="auto"/>
                          </w:divBdr>
                          <w:divsChild>
                            <w:div w:id="433744972">
                              <w:marLeft w:val="0"/>
                              <w:marRight w:val="0"/>
                              <w:marTop w:val="0"/>
                              <w:marBottom w:val="0"/>
                              <w:divBdr>
                                <w:top w:val="none" w:sz="0" w:space="0" w:color="auto"/>
                                <w:left w:val="none" w:sz="0" w:space="0" w:color="auto"/>
                                <w:bottom w:val="none" w:sz="0" w:space="0" w:color="auto"/>
                                <w:right w:val="none" w:sz="0" w:space="0" w:color="auto"/>
                              </w:divBdr>
                            </w:div>
                          </w:divsChild>
                        </w:div>
                        <w:div w:id="385106731">
                          <w:marLeft w:val="0"/>
                          <w:marRight w:val="0"/>
                          <w:marTop w:val="0"/>
                          <w:marBottom w:val="0"/>
                          <w:divBdr>
                            <w:top w:val="none" w:sz="0" w:space="0" w:color="auto"/>
                            <w:left w:val="none" w:sz="0" w:space="0" w:color="auto"/>
                            <w:bottom w:val="none" w:sz="0" w:space="0" w:color="auto"/>
                            <w:right w:val="none" w:sz="0" w:space="0" w:color="auto"/>
                          </w:divBdr>
                        </w:div>
                        <w:div w:id="1363936796">
                          <w:marLeft w:val="0"/>
                          <w:marRight w:val="0"/>
                          <w:marTop w:val="0"/>
                          <w:marBottom w:val="0"/>
                          <w:divBdr>
                            <w:top w:val="none" w:sz="0" w:space="0" w:color="auto"/>
                            <w:left w:val="none" w:sz="0" w:space="0" w:color="auto"/>
                            <w:bottom w:val="none" w:sz="0" w:space="0" w:color="auto"/>
                            <w:right w:val="none" w:sz="0" w:space="0" w:color="auto"/>
                          </w:divBdr>
                          <w:divsChild>
                            <w:div w:id="1644853148">
                              <w:marLeft w:val="0"/>
                              <w:marRight w:val="0"/>
                              <w:marTop w:val="0"/>
                              <w:marBottom w:val="0"/>
                              <w:divBdr>
                                <w:top w:val="none" w:sz="0" w:space="0" w:color="auto"/>
                                <w:left w:val="none" w:sz="0" w:space="0" w:color="auto"/>
                                <w:bottom w:val="none" w:sz="0" w:space="0" w:color="auto"/>
                                <w:right w:val="none" w:sz="0" w:space="0" w:color="auto"/>
                              </w:divBdr>
                            </w:div>
                          </w:divsChild>
                        </w:div>
                        <w:div w:id="1577207460">
                          <w:marLeft w:val="0"/>
                          <w:marRight w:val="0"/>
                          <w:marTop w:val="0"/>
                          <w:marBottom w:val="0"/>
                          <w:divBdr>
                            <w:top w:val="none" w:sz="0" w:space="0" w:color="auto"/>
                            <w:left w:val="none" w:sz="0" w:space="0" w:color="auto"/>
                            <w:bottom w:val="none" w:sz="0" w:space="0" w:color="auto"/>
                            <w:right w:val="none" w:sz="0" w:space="0" w:color="auto"/>
                          </w:divBdr>
                          <w:divsChild>
                            <w:div w:id="1971862765">
                              <w:marLeft w:val="0"/>
                              <w:marRight w:val="0"/>
                              <w:marTop w:val="0"/>
                              <w:marBottom w:val="0"/>
                              <w:divBdr>
                                <w:top w:val="none" w:sz="0" w:space="0" w:color="auto"/>
                                <w:left w:val="none" w:sz="0" w:space="0" w:color="auto"/>
                                <w:bottom w:val="none" w:sz="0" w:space="0" w:color="auto"/>
                                <w:right w:val="none" w:sz="0" w:space="0" w:color="auto"/>
                              </w:divBdr>
                            </w:div>
                          </w:divsChild>
                        </w:div>
                        <w:div w:id="675419190">
                          <w:marLeft w:val="0"/>
                          <w:marRight w:val="0"/>
                          <w:marTop w:val="0"/>
                          <w:marBottom w:val="0"/>
                          <w:divBdr>
                            <w:top w:val="none" w:sz="0" w:space="0" w:color="auto"/>
                            <w:left w:val="none" w:sz="0" w:space="0" w:color="auto"/>
                            <w:bottom w:val="none" w:sz="0" w:space="0" w:color="auto"/>
                            <w:right w:val="none" w:sz="0" w:space="0" w:color="auto"/>
                          </w:divBdr>
                          <w:divsChild>
                            <w:div w:id="514268693">
                              <w:marLeft w:val="0"/>
                              <w:marRight w:val="0"/>
                              <w:marTop w:val="0"/>
                              <w:marBottom w:val="0"/>
                              <w:divBdr>
                                <w:top w:val="none" w:sz="0" w:space="0" w:color="auto"/>
                                <w:left w:val="none" w:sz="0" w:space="0" w:color="auto"/>
                                <w:bottom w:val="none" w:sz="0" w:space="0" w:color="auto"/>
                                <w:right w:val="none" w:sz="0" w:space="0" w:color="auto"/>
                              </w:divBdr>
                            </w:div>
                          </w:divsChild>
                        </w:div>
                        <w:div w:id="379592434">
                          <w:marLeft w:val="0"/>
                          <w:marRight w:val="0"/>
                          <w:marTop w:val="0"/>
                          <w:marBottom w:val="0"/>
                          <w:divBdr>
                            <w:top w:val="none" w:sz="0" w:space="0" w:color="auto"/>
                            <w:left w:val="none" w:sz="0" w:space="0" w:color="auto"/>
                            <w:bottom w:val="none" w:sz="0" w:space="0" w:color="auto"/>
                            <w:right w:val="none" w:sz="0" w:space="0" w:color="auto"/>
                          </w:divBdr>
                          <w:divsChild>
                            <w:div w:id="1970044293">
                              <w:marLeft w:val="0"/>
                              <w:marRight w:val="0"/>
                              <w:marTop w:val="0"/>
                              <w:marBottom w:val="0"/>
                              <w:divBdr>
                                <w:top w:val="none" w:sz="0" w:space="0" w:color="auto"/>
                                <w:left w:val="none" w:sz="0" w:space="0" w:color="auto"/>
                                <w:bottom w:val="none" w:sz="0" w:space="0" w:color="auto"/>
                                <w:right w:val="none" w:sz="0" w:space="0" w:color="auto"/>
                              </w:divBdr>
                            </w:div>
                          </w:divsChild>
                        </w:div>
                        <w:div w:id="1711420202">
                          <w:marLeft w:val="0"/>
                          <w:marRight w:val="0"/>
                          <w:marTop w:val="0"/>
                          <w:marBottom w:val="0"/>
                          <w:divBdr>
                            <w:top w:val="none" w:sz="0" w:space="0" w:color="auto"/>
                            <w:left w:val="none" w:sz="0" w:space="0" w:color="auto"/>
                            <w:bottom w:val="none" w:sz="0" w:space="0" w:color="auto"/>
                            <w:right w:val="none" w:sz="0" w:space="0" w:color="auto"/>
                          </w:divBdr>
                        </w:div>
                        <w:div w:id="1739209075">
                          <w:marLeft w:val="0"/>
                          <w:marRight w:val="0"/>
                          <w:marTop w:val="0"/>
                          <w:marBottom w:val="0"/>
                          <w:divBdr>
                            <w:top w:val="none" w:sz="0" w:space="0" w:color="auto"/>
                            <w:left w:val="none" w:sz="0" w:space="0" w:color="auto"/>
                            <w:bottom w:val="none" w:sz="0" w:space="0" w:color="auto"/>
                            <w:right w:val="none" w:sz="0" w:space="0" w:color="auto"/>
                          </w:divBdr>
                        </w:div>
                        <w:div w:id="984819539">
                          <w:marLeft w:val="0"/>
                          <w:marRight w:val="0"/>
                          <w:marTop w:val="0"/>
                          <w:marBottom w:val="0"/>
                          <w:divBdr>
                            <w:top w:val="none" w:sz="0" w:space="0" w:color="auto"/>
                            <w:left w:val="none" w:sz="0" w:space="0" w:color="auto"/>
                            <w:bottom w:val="none" w:sz="0" w:space="0" w:color="auto"/>
                            <w:right w:val="none" w:sz="0" w:space="0" w:color="auto"/>
                          </w:divBdr>
                          <w:divsChild>
                            <w:div w:id="2321424">
                              <w:marLeft w:val="0"/>
                              <w:marRight w:val="0"/>
                              <w:marTop w:val="0"/>
                              <w:marBottom w:val="0"/>
                              <w:divBdr>
                                <w:top w:val="none" w:sz="0" w:space="0" w:color="auto"/>
                                <w:left w:val="none" w:sz="0" w:space="0" w:color="auto"/>
                                <w:bottom w:val="none" w:sz="0" w:space="0" w:color="auto"/>
                                <w:right w:val="none" w:sz="0" w:space="0" w:color="auto"/>
                              </w:divBdr>
                            </w:div>
                          </w:divsChild>
                        </w:div>
                        <w:div w:id="1384251669">
                          <w:marLeft w:val="0"/>
                          <w:marRight w:val="0"/>
                          <w:marTop w:val="0"/>
                          <w:marBottom w:val="0"/>
                          <w:divBdr>
                            <w:top w:val="none" w:sz="0" w:space="0" w:color="auto"/>
                            <w:left w:val="none" w:sz="0" w:space="0" w:color="auto"/>
                            <w:bottom w:val="none" w:sz="0" w:space="0" w:color="auto"/>
                            <w:right w:val="none" w:sz="0" w:space="0" w:color="auto"/>
                          </w:divBdr>
                          <w:divsChild>
                            <w:div w:id="976570572">
                              <w:marLeft w:val="0"/>
                              <w:marRight w:val="0"/>
                              <w:marTop w:val="0"/>
                              <w:marBottom w:val="0"/>
                              <w:divBdr>
                                <w:top w:val="none" w:sz="0" w:space="0" w:color="auto"/>
                                <w:left w:val="none" w:sz="0" w:space="0" w:color="auto"/>
                                <w:bottom w:val="none" w:sz="0" w:space="0" w:color="auto"/>
                                <w:right w:val="none" w:sz="0" w:space="0" w:color="auto"/>
                              </w:divBdr>
                            </w:div>
                          </w:divsChild>
                        </w:div>
                        <w:div w:id="849300266">
                          <w:marLeft w:val="0"/>
                          <w:marRight w:val="0"/>
                          <w:marTop w:val="0"/>
                          <w:marBottom w:val="0"/>
                          <w:divBdr>
                            <w:top w:val="none" w:sz="0" w:space="0" w:color="auto"/>
                            <w:left w:val="none" w:sz="0" w:space="0" w:color="auto"/>
                            <w:bottom w:val="none" w:sz="0" w:space="0" w:color="auto"/>
                            <w:right w:val="none" w:sz="0" w:space="0" w:color="auto"/>
                          </w:divBdr>
                        </w:div>
                        <w:div w:id="532308096">
                          <w:marLeft w:val="0"/>
                          <w:marRight w:val="0"/>
                          <w:marTop w:val="0"/>
                          <w:marBottom w:val="0"/>
                          <w:divBdr>
                            <w:top w:val="none" w:sz="0" w:space="0" w:color="auto"/>
                            <w:left w:val="none" w:sz="0" w:space="0" w:color="auto"/>
                            <w:bottom w:val="none" w:sz="0" w:space="0" w:color="auto"/>
                            <w:right w:val="none" w:sz="0" w:space="0" w:color="auto"/>
                          </w:divBdr>
                        </w:div>
                        <w:div w:id="1773747794">
                          <w:marLeft w:val="0"/>
                          <w:marRight w:val="0"/>
                          <w:marTop w:val="0"/>
                          <w:marBottom w:val="0"/>
                          <w:divBdr>
                            <w:top w:val="none" w:sz="0" w:space="0" w:color="auto"/>
                            <w:left w:val="none" w:sz="0" w:space="0" w:color="auto"/>
                            <w:bottom w:val="none" w:sz="0" w:space="0" w:color="auto"/>
                            <w:right w:val="none" w:sz="0" w:space="0" w:color="auto"/>
                          </w:divBdr>
                          <w:divsChild>
                            <w:div w:id="1173910712">
                              <w:marLeft w:val="0"/>
                              <w:marRight w:val="0"/>
                              <w:marTop w:val="0"/>
                              <w:marBottom w:val="0"/>
                              <w:divBdr>
                                <w:top w:val="none" w:sz="0" w:space="0" w:color="auto"/>
                                <w:left w:val="none" w:sz="0" w:space="0" w:color="auto"/>
                                <w:bottom w:val="none" w:sz="0" w:space="0" w:color="auto"/>
                                <w:right w:val="none" w:sz="0" w:space="0" w:color="auto"/>
                              </w:divBdr>
                            </w:div>
                          </w:divsChild>
                        </w:div>
                        <w:div w:id="1822572995">
                          <w:marLeft w:val="0"/>
                          <w:marRight w:val="0"/>
                          <w:marTop w:val="0"/>
                          <w:marBottom w:val="0"/>
                          <w:divBdr>
                            <w:top w:val="none" w:sz="0" w:space="0" w:color="auto"/>
                            <w:left w:val="none" w:sz="0" w:space="0" w:color="auto"/>
                            <w:bottom w:val="none" w:sz="0" w:space="0" w:color="auto"/>
                            <w:right w:val="none" w:sz="0" w:space="0" w:color="auto"/>
                          </w:divBdr>
                          <w:divsChild>
                            <w:div w:id="1589457609">
                              <w:marLeft w:val="0"/>
                              <w:marRight w:val="0"/>
                              <w:marTop w:val="0"/>
                              <w:marBottom w:val="0"/>
                              <w:divBdr>
                                <w:top w:val="none" w:sz="0" w:space="0" w:color="auto"/>
                                <w:left w:val="none" w:sz="0" w:space="0" w:color="auto"/>
                                <w:bottom w:val="none" w:sz="0" w:space="0" w:color="auto"/>
                                <w:right w:val="none" w:sz="0" w:space="0" w:color="auto"/>
                              </w:divBdr>
                            </w:div>
                          </w:divsChild>
                        </w:div>
                        <w:div w:id="1786533076">
                          <w:marLeft w:val="0"/>
                          <w:marRight w:val="0"/>
                          <w:marTop w:val="0"/>
                          <w:marBottom w:val="0"/>
                          <w:divBdr>
                            <w:top w:val="none" w:sz="0" w:space="0" w:color="auto"/>
                            <w:left w:val="none" w:sz="0" w:space="0" w:color="auto"/>
                            <w:bottom w:val="none" w:sz="0" w:space="0" w:color="auto"/>
                            <w:right w:val="none" w:sz="0" w:space="0" w:color="auto"/>
                          </w:divBdr>
                          <w:divsChild>
                            <w:div w:id="1086073505">
                              <w:marLeft w:val="0"/>
                              <w:marRight w:val="0"/>
                              <w:marTop w:val="0"/>
                              <w:marBottom w:val="0"/>
                              <w:divBdr>
                                <w:top w:val="none" w:sz="0" w:space="0" w:color="auto"/>
                                <w:left w:val="none" w:sz="0" w:space="0" w:color="auto"/>
                                <w:bottom w:val="none" w:sz="0" w:space="0" w:color="auto"/>
                                <w:right w:val="none" w:sz="0" w:space="0" w:color="auto"/>
                              </w:divBdr>
                            </w:div>
                          </w:divsChild>
                        </w:div>
                        <w:div w:id="1282147265">
                          <w:marLeft w:val="0"/>
                          <w:marRight w:val="0"/>
                          <w:marTop w:val="0"/>
                          <w:marBottom w:val="0"/>
                          <w:divBdr>
                            <w:top w:val="none" w:sz="0" w:space="0" w:color="auto"/>
                            <w:left w:val="none" w:sz="0" w:space="0" w:color="auto"/>
                            <w:bottom w:val="none" w:sz="0" w:space="0" w:color="auto"/>
                            <w:right w:val="none" w:sz="0" w:space="0" w:color="auto"/>
                          </w:divBdr>
                          <w:divsChild>
                            <w:div w:id="1810980095">
                              <w:marLeft w:val="0"/>
                              <w:marRight w:val="0"/>
                              <w:marTop w:val="0"/>
                              <w:marBottom w:val="0"/>
                              <w:divBdr>
                                <w:top w:val="none" w:sz="0" w:space="0" w:color="auto"/>
                                <w:left w:val="none" w:sz="0" w:space="0" w:color="auto"/>
                                <w:bottom w:val="none" w:sz="0" w:space="0" w:color="auto"/>
                                <w:right w:val="none" w:sz="0" w:space="0" w:color="auto"/>
                              </w:divBdr>
                            </w:div>
                          </w:divsChild>
                        </w:div>
                        <w:div w:id="194126009">
                          <w:marLeft w:val="0"/>
                          <w:marRight w:val="0"/>
                          <w:marTop w:val="0"/>
                          <w:marBottom w:val="0"/>
                          <w:divBdr>
                            <w:top w:val="none" w:sz="0" w:space="0" w:color="auto"/>
                            <w:left w:val="none" w:sz="0" w:space="0" w:color="auto"/>
                            <w:bottom w:val="none" w:sz="0" w:space="0" w:color="auto"/>
                            <w:right w:val="none" w:sz="0" w:space="0" w:color="auto"/>
                          </w:divBdr>
                          <w:divsChild>
                            <w:div w:id="1534995172">
                              <w:marLeft w:val="0"/>
                              <w:marRight w:val="0"/>
                              <w:marTop w:val="0"/>
                              <w:marBottom w:val="0"/>
                              <w:divBdr>
                                <w:top w:val="none" w:sz="0" w:space="0" w:color="auto"/>
                                <w:left w:val="none" w:sz="0" w:space="0" w:color="auto"/>
                                <w:bottom w:val="none" w:sz="0" w:space="0" w:color="auto"/>
                                <w:right w:val="none" w:sz="0" w:space="0" w:color="auto"/>
                              </w:divBdr>
                            </w:div>
                          </w:divsChild>
                        </w:div>
                        <w:div w:id="577836063">
                          <w:marLeft w:val="0"/>
                          <w:marRight w:val="0"/>
                          <w:marTop w:val="0"/>
                          <w:marBottom w:val="0"/>
                          <w:divBdr>
                            <w:top w:val="none" w:sz="0" w:space="0" w:color="auto"/>
                            <w:left w:val="none" w:sz="0" w:space="0" w:color="auto"/>
                            <w:bottom w:val="none" w:sz="0" w:space="0" w:color="auto"/>
                            <w:right w:val="none" w:sz="0" w:space="0" w:color="auto"/>
                          </w:divBdr>
                          <w:divsChild>
                            <w:div w:id="1534809762">
                              <w:marLeft w:val="0"/>
                              <w:marRight w:val="0"/>
                              <w:marTop w:val="0"/>
                              <w:marBottom w:val="0"/>
                              <w:divBdr>
                                <w:top w:val="none" w:sz="0" w:space="0" w:color="auto"/>
                                <w:left w:val="none" w:sz="0" w:space="0" w:color="auto"/>
                                <w:bottom w:val="none" w:sz="0" w:space="0" w:color="auto"/>
                                <w:right w:val="none" w:sz="0" w:space="0" w:color="auto"/>
                              </w:divBdr>
                            </w:div>
                          </w:divsChild>
                        </w:div>
                        <w:div w:id="1722291773">
                          <w:marLeft w:val="0"/>
                          <w:marRight w:val="0"/>
                          <w:marTop w:val="0"/>
                          <w:marBottom w:val="0"/>
                          <w:divBdr>
                            <w:top w:val="none" w:sz="0" w:space="0" w:color="auto"/>
                            <w:left w:val="none" w:sz="0" w:space="0" w:color="auto"/>
                            <w:bottom w:val="none" w:sz="0" w:space="0" w:color="auto"/>
                            <w:right w:val="none" w:sz="0" w:space="0" w:color="auto"/>
                          </w:divBdr>
                        </w:div>
                        <w:div w:id="306787563">
                          <w:marLeft w:val="0"/>
                          <w:marRight w:val="0"/>
                          <w:marTop w:val="0"/>
                          <w:marBottom w:val="0"/>
                          <w:divBdr>
                            <w:top w:val="none" w:sz="0" w:space="0" w:color="auto"/>
                            <w:left w:val="none" w:sz="0" w:space="0" w:color="auto"/>
                            <w:bottom w:val="none" w:sz="0" w:space="0" w:color="auto"/>
                            <w:right w:val="none" w:sz="0" w:space="0" w:color="auto"/>
                          </w:divBdr>
                          <w:divsChild>
                            <w:div w:id="1101990686">
                              <w:marLeft w:val="0"/>
                              <w:marRight w:val="0"/>
                              <w:marTop w:val="0"/>
                              <w:marBottom w:val="0"/>
                              <w:divBdr>
                                <w:top w:val="none" w:sz="0" w:space="0" w:color="auto"/>
                                <w:left w:val="none" w:sz="0" w:space="0" w:color="auto"/>
                                <w:bottom w:val="none" w:sz="0" w:space="0" w:color="auto"/>
                                <w:right w:val="none" w:sz="0" w:space="0" w:color="auto"/>
                              </w:divBdr>
                            </w:div>
                          </w:divsChild>
                        </w:div>
                        <w:div w:id="1104574637">
                          <w:marLeft w:val="0"/>
                          <w:marRight w:val="0"/>
                          <w:marTop w:val="0"/>
                          <w:marBottom w:val="0"/>
                          <w:divBdr>
                            <w:top w:val="none" w:sz="0" w:space="0" w:color="auto"/>
                            <w:left w:val="none" w:sz="0" w:space="0" w:color="auto"/>
                            <w:bottom w:val="none" w:sz="0" w:space="0" w:color="auto"/>
                            <w:right w:val="none" w:sz="0" w:space="0" w:color="auto"/>
                          </w:divBdr>
                          <w:divsChild>
                            <w:div w:id="9937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2642">
                  <w:marLeft w:val="0"/>
                  <w:marRight w:val="0"/>
                  <w:marTop w:val="0"/>
                  <w:marBottom w:val="0"/>
                  <w:divBdr>
                    <w:top w:val="none" w:sz="0" w:space="0" w:color="auto"/>
                    <w:left w:val="none" w:sz="0" w:space="0" w:color="auto"/>
                    <w:bottom w:val="none" w:sz="0" w:space="0" w:color="auto"/>
                    <w:right w:val="none" w:sz="0" w:space="0" w:color="auto"/>
                  </w:divBdr>
                  <w:divsChild>
                    <w:div w:id="1311321519">
                      <w:marLeft w:val="0"/>
                      <w:marRight w:val="0"/>
                      <w:marTop w:val="0"/>
                      <w:marBottom w:val="0"/>
                      <w:divBdr>
                        <w:top w:val="none" w:sz="0" w:space="0" w:color="auto"/>
                        <w:left w:val="none" w:sz="0" w:space="0" w:color="auto"/>
                        <w:bottom w:val="none" w:sz="0" w:space="0" w:color="auto"/>
                        <w:right w:val="none" w:sz="0" w:space="0" w:color="auto"/>
                      </w:divBdr>
                    </w:div>
                    <w:div w:id="557740733">
                      <w:marLeft w:val="0"/>
                      <w:marRight w:val="0"/>
                      <w:marTop w:val="0"/>
                      <w:marBottom w:val="0"/>
                      <w:divBdr>
                        <w:top w:val="none" w:sz="0" w:space="0" w:color="auto"/>
                        <w:left w:val="none" w:sz="0" w:space="0" w:color="auto"/>
                        <w:bottom w:val="none" w:sz="0" w:space="0" w:color="auto"/>
                        <w:right w:val="none" w:sz="0" w:space="0" w:color="auto"/>
                      </w:divBdr>
                    </w:div>
                    <w:div w:id="1819494400">
                      <w:marLeft w:val="0"/>
                      <w:marRight w:val="0"/>
                      <w:marTop w:val="0"/>
                      <w:marBottom w:val="0"/>
                      <w:divBdr>
                        <w:top w:val="none" w:sz="0" w:space="0" w:color="auto"/>
                        <w:left w:val="none" w:sz="0" w:space="0" w:color="auto"/>
                        <w:bottom w:val="none" w:sz="0" w:space="0" w:color="auto"/>
                        <w:right w:val="none" w:sz="0" w:space="0" w:color="auto"/>
                      </w:divBdr>
                    </w:div>
                    <w:div w:id="1794325089">
                      <w:marLeft w:val="0"/>
                      <w:marRight w:val="0"/>
                      <w:marTop w:val="0"/>
                      <w:marBottom w:val="0"/>
                      <w:divBdr>
                        <w:top w:val="none" w:sz="0" w:space="0" w:color="auto"/>
                        <w:left w:val="none" w:sz="0" w:space="0" w:color="auto"/>
                        <w:bottom w:val="none" w:sz="0" w:space="0" w:color="auto"/>
                        <w:right w:val="none" w:sz="0" w:space="0" w:color="auto"/>
                      </w:divBdr>
                      <w:divsChild>
                        <w:div w:id="1068113621">
                          <w:marLeft w:val="0"/>
                          <w:marRight w:val="0"/>
                          <w:marTop w:val="0"/>
                          <w:marBottom w:val="0"/>
                          <w:divBdr>
                            <w:top w:val="none" w:sz="0" w:space="0" w:color="auto"/>
                            <w:left w:val="none" w:sz="0" w:space="0" w:color="auto"/>
                            <w:bottom w:val="none" w:sz="0" w:space="0" w:color="auto"/>
                            <w:right w:val="none" w:sz="0" w:space="0" w:color="auto"/>
                          </w:divBdr>
                        </w:div>
                        <w:div w:id="1365516692">
                          <w:marLeft w:val="0"/>
                          <w:marRight w:val="0"/>
                          <w:marTop w:val="0"/>
                          <w:marBottom w:val="0"/>
                          <w:divBdr>
                            <w:top w:val="none" w:sz="0" w:space="0" w:color="auto"/>
                            <w:left w:val="none" w:sz="0" w:space="0" w:color="auto"/>
                            <w:bottom w:val="none" w:sz="0" w:space="0" w:color="auto"/>
                            <w:right w:val="none" w:sz="0" w:space="0" w:color="auto"/>
                          </w:divBdr>
                        </w:div>
                        <w:div w:id="36510131">
                          <w:marLeft w:val="0"/>
                          <w:marRight w:val="0"/>
                          <w:marTop w:val="0"/>
                          <w:marBottom w:val="0"/>
                          <w:divBdr>
                            <w:top w:val="none" w:sz="0" w:space="0" w:color="auto"/>
                            <w:left w:val="none" w:sz="0" w:space="0" w:color="auto"/>
                            <w:bottom w:val="none" w:sz="0" w:space="0" w:color="auto"/>
                            <w:right w:val="none" w:sz="0" w:space="0" w:color="auto"/>
                          </w:divBdr>
                          <w:divsChild>
                            <w:div w:id="777918028">
                              <w:marLeft w:val="0"/>
                              <w:marRight w:val="0"/>
                              <w:marTop w:val="0"/>
                              <w:marBottom w:val="0"/>
                              <w:divBdr>
                                <w:top w:val="none" w:sz="0" w:space="0" w:color="auto"/>
                                <w:left w:val="none" w:sz="0" w:space="0" w:color="auto"/>
                                <w:bottom w:val="none" w:sz="0" w:space="0" w:color="auto"/>
                                <w:right w:val="none" w:sz="0" w:space="0" w:color="auto"/>
                              </w:divBdr>
                            </w:div>
                          </w:divsChild>
                        </w:div>
                        <w:div w:id="1470853608">
                          <w:marLeft w:val="0"/>
                          <w:marRight w:val="0"/>
                          <w:marTop w:val="0"/>
                          <w:marBottom w:val="0"/>
                          <w:divBdr>
                            <w:top w:val="none" w:sz="0" w:space="0" w:color="auto"/>
                            <w:left w:val="none" w:sz="0" w:space="0" w:color="auto"/>
                            <w:bottom w:val="none" w:sz="0" w:space="0" w:color="auto"/>
                            <w:right w:val="none" w:sz="0" w:space="0" w:color="auto"/>
                          </w:divBdr>
                          <w:divsChild>
                            <w:div w:id="1860582650">
                              <w:marLeft w:val="0"/>
                              <w:marRight w:val="0"/>
                              <w:marTop w:val="0"/>
                              <w:marBottom w:val="0"/>
                              <w:divBdr>
                                <w:top w:val="none" w:sz="0" w:space="0" w:color="auto"/>
                                <w:left w:val="none" w:sz="0" w:space="0" w:color="auto"/>
                                <w:bottom w:val="none" w:sz="0" w:space="0" w:color="auto"/>
                                <w:right w:val="none" w:sz="0" w:space="0" w:color="auto"/>
                              </w:divBdr>
                            </w:div>
                          </w:divsChild>
                        </w:div>
                        <w:div w:id="561644052">
                          <w:marLeft w:val="0"/>
                          <w:marRight w:val="0"/>
                          <w:marTop w:val="0"/>
                          <w:marBottom w:val="0"/>
                          <w:divBdr>
                            <w:top w:val="none" w:sz="0" w:space="0" w:color="auto"/>
                            <w:left w:val="none" w:sz="0" w:space="0" w:color="auto"/>
                            <w:bottom w:val="none" w:sz="0" w:space="0" w:color="auto"/>
                            <w:right w:val="none" w:sz="0" w:space="0" w:color="auto"/>
                          </w:divBdr>
                          <w:divsChild>
                            <w:div w:id="1814639297">
                              <w:marLeft w:val="0"/>
                              <w:marRight w:val="0"/>
                              <w:marTop w:val="0"/>
                              <w:marBottom w:val="0"/>
                              <w:divBdr>
                                <w:top w:val="none" w:sz="0" w:space="0" w:color="auto"/>
                                <w:left w:val="none" w:sz="0" w:space="0" w:color="auto"/>
                                <w:bottom w:val="none" w:sz="0" w:space="0" w:color="auto"/>
                                <w:right w:val="none" w:sz="0" w:space="0" w:color="auto"/>
                              </w:divBdr>
                            </w:div>
                          </w:divsChild>
                        </w:div>
                        <w:div w:id="1232615591">
                          <w:marLeft w:val="0"/>
                          <w:marRight w:val="0"/>
                          <w:marTop w:val="0"/>
                          <w:marBottom w:val="0"/>
                          <w:divBdr>
                            <w:top w:val="none" w:sz="0" w:space="0" w:color="auto"/>
                            <w:left w:val="none" w:sz="0" w:space="0" w:color="auto"/>
                            <w:bottom w:val="none" w:sz="0" w:space="0" w:color="auto"/>
                            <w:right w:val="none" w:sz="0" w:space="0" w:color="auto"/>
                          </w:divBdr>
                          <w:divsChild>
                            <w:div w:id="2122800256">
                              <w:marLeft w:val="0"/>
                              <w:marRight w:val="0"/>
                              <w:marTop w:val="0"/>
                              <w:marBottom w:val="0"/>
                              <w:divBdr>
                                <w:top w:val="none" w:sz="0" w:space="0" w:color="auto"/>
                                <w:left w:val="none" w:sz="0" w:space="0" w:color="auto"/>
                                <w:bottom w:val="none" w:sz="0" w:space="0" w:color="auto"/>
                                <w:right w:val="none" w:sz="0" w:space="0" w:color="auto"/>
                              </w:divBdr>
                            </w:div>
                          </w:divsChild>
                        </w:div>
                        <w:div w:id="1319846462">
                          <w:marLeft w:val="0"/>
                          <w:marRight w:val="0"/>
                          <w:marTop w:val="0"/>
                          <w:marBottom w:val="0"/>
                          <w:divBdr>
                            <w:top w:val="none" w:sz="0" w:space="0" w:color="auto"/>
                            <w:left w:val="none" w:sz="0" w:space="0" w:color="auto"/>
                            <w:bottom w:val="none" w:sz="0" w:space="0" w:color="auto"/>
                            <w:right w:val="none" w:sz="0" w:space="0" w:color="auto"/>
                          </w:divBdr>
                          <w:divsChild>
                            <w:div w:id="28262533">
                              <w:marLeft w:val="0"/>
                              <w:marRight w:val="0"/>
                              <w:marTop w:val="0"/>
                              <w:marBottom w:val="0"/>
                              <w:divBdr>
                                <w:top w:val="none" w:sz="0" w:space="0" w:color="auto"/>
                                <w:left w:val="none" w:sz="0" w:space="0" w:color="auto"/>
                                <w:bottom w:val="none" w:sz="0" w:space="0" w:color="auto"/>
                                <w:right w:val="none" w:sz="0" w:space="0" w:color="auto"/>
                              </w:divBdr>
                            </w:div>
                          </w:divsChild>
                        </w:div>
                        <w:div w:id="1971130372">
                          <w:marLeft w:val="0"/>
                          <w:marRight w:val="0"/>
                          <w:marTop w:val="0"/>
                          <w:marBottom w:val="0"/>
                          <w:divBdr>
                            <w:top w:val="none" w:sz="0" w:space="0" w:color="auto"/>
                            <w:left w:val="none" w:sz="0" w:space="0" w:color="auto"/>
                            <w:bottom w:val="none" w:sz="0" w:space="0" w:color="auto"/>
                            <w:right w:val="none" w:sz="0" w:space="0" w:color="auto"/>
                          </w:divBdr>
                          <w:divsChild>
                            <w:div w:id="13263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8515">
                      <w:marLeft w:val="0"/>
                      <w:marRight w:val="0"/>
                      <w:marTop w:val="0"/>
                      <w:marBottom w:val="0"/>
                      <w:divBdr>
                        <w:top w:val="none" w:sz="0" w:space="0" w:color="auto"/>
                        <w:left w:val="none" w:sz="0" w:space="0" w:color="auto"/>
                        <w:bottom w:val="none" w:sz="0" w:space="0" w:color="auto"/>
                        <w:right w:val="none" w:sz="0" w:space="0" w:color="auto"/>
                      </w:divBdr>
                      <w:divsChild>
                        <w:div w:id="1164855937">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sChild>
                            <w:div w:id="1118911812">
                              <w:marLeft w:val="0"/>
                              <w:marRight w:val="0"/>
                              <w:marTop w:val="0"/>
                              <w:marBottom w:val="0"/>
                              <w:divBdr>
                                <w:top w:val="none" w:sz="0" w:space="0" w:color="auto"/>
                                <w:left w:val="none" w:sz="0" w:space="0" w:color="auto"/>
                                <w:bottom w:val="none" w:sz="0" w:space="0" w:color="auto"/>
                                <w:right w:val="none" w:sz="0" w:space="0" w:color="auto"/>
                              </w:divBdr>
                            </w:div>
                          </w:divsChild>
                        </w:div>
                        <w:div w:id="1142966701">
                          <w:marLeft w:val="0"/>
                          <w:marRight w:val="0"/>
                          <w:marTop w:val="0"/>
                          <w:marBottom w:val="0"/>
                          <w:divBdr>
                            <w:top w:val="none" w:sz="0" w:space="0" w:color="auto"/>
                            <w:left w:val="none" w:sz="0" w:space="0" w:color="auto"/>
                            <w:bottom w:val="none" w:sz="0" w:space="0" w:color="auto"/>
                            <w:right w:val="none" w:sz="0" w:space="0" w:color="auto"/>
                          </w:divBdr>
                          <w:divsChild>
                            <w:div w:id="1654214203">
                              <w:marLeft w:val="0"/>
                              <w:marRight w:val="0"/>
                              <w:marTop w:val="0"/>
                              <w:marBottom w:val="0"/>
                              <w:divBdr>
                                <w:top w:val="none" w:sz="0" w:space="0" w:color="auto"/>
                                <w:left w:val="none" w:sz="0" w:space="0" w:color="auto"/>
                                <w:bottom w:val="none" w:sz="0" w:space="0" w:color="auto"/>
                                <w:right w:val="none" w:sz="0" w:space="0" w:color="auto"/>
                              </w:divBdr>
                            </w:div>
                          </w:divsChild>
                        </w:div>
                        <w:div w:id="859196732">
                          <w:marLeft w:val="0"/>
                          <w:marRight w:val="0"/>
                          <w:marTop w:val="0"/>
                          <w:marBottom w:val="0"/>
                          <w:divBdr>
                            <w:top w:val="none" w:sz="0" w:space="0" w:color="auto"/>
                            <w:left w:val="none" w:sz="0" w:space="0" w:color="auto"/>
                            <w:bottom w:val="none" w:sz="0" w:space="0" w:color="auto"/>
                            <w:right w:val="none" w:sz="0" w:space="0" w:color="auto"/>
                          </w:divBdr>
                          <w:divsChild>
                            <w:div w:id="2096197865">
                              <w:marLeft w:val="0"/>
                              <w:marRight w:val="0"/>
                              <w:marTop w:val="0"/>
                              <w:marBottom w:val="0"/>
                              <w:divBdr>
                                <w:top w:val="none" w:sz="0" w:space="0" w:color="auto"/>
                                <w:left w:val="none" w:sz="0" w:space="0" w:color="auto"/>
                                <w:bottom w:val="none" w:sz="0" w:space="0" w:color="auto"/>
                                <w:right w:val="none" w:sz="0" w:space="0" w:color="auto"/>
                              </w:divBdr>
                            </w:div>
                          </w:divsChild>
                        </w:div>
                        <w:div w:id="704216902">
                          <w:marLeft w:val="0"/>
                          <w:marRight w:val="0"/>
                          <w:marTop w:val="0"/>
                          <w:marBottom w:val="0"/>
                          <w:divBdr>
                            <w:top w:val="none" w:sz="0" w:space="0" w:color="auto"/>
                            <w:left w:val="none" w:sz="0" w:space="0" w:color="auto"/>
                            <w:bottom w:val="none" w:sz="0" w:space="0" w:color="auto"/>
                            <w:right w:val="none" w:sz="0" w:space="0" w:color="auto"/>
                          </w:divBdr>
                        </w:div>
                        <w:div w:id="1100490772">
                          <w:marLeft w:val="0"/>
                          <w:marRight w:val="0"/>
                          <w:marTop w:val="0"/>
                          <w:marBottom w:val="0"/>
                          <w:divBdr>
                            <w:top w:val="none" w:sz="0" w:space="0" w:color="auto"/>
                            <w:left w:val="none" w:sz="0" w:space="0" w:color="auto"/>
                            <w:bottom w:val="none" w:sz="0" w:space="0" w:color="auto"/>
                            <w:right w:val="none" w:sz="0" w:space="0" w:color="auto"/>
                          </w:divBdr>
                          <w:divsChild>
                            <w:div w:id="1038816222">
                              <w:marLeft w:val="0"/>
                              <w:marRight w:val="0"/>
                              <w:marTop w:val="0"/>
                              <w:marBottom w:val="0"/>
                              <w:divBdr>
                                <w:top w:val="none" w:sz="0" w:space="0" w:color="auto"/>
                                <w:left w:val="none" w:sz="0" w:space="0" w:color="auto"/>
                                <w:bottom w:val="none" w:sz="0" w:space="0" w:color="auto"/>
                                <w:right w:val="none" w:sz="0" w:space="0" w:color="auto"/>
                              </w:divBdr>
                            </w:div>
                          </w:divsChild>
                        </w:div>
                        <w:div w:id="1736858384">
                          <w:marLeft w:val="0"/>
                          <w:marRight w:val="0"/>
                          <w:marTop w:val="0"/>
                          <w:marBottom w:val="0"/>
                          <w:divBdr>
                            <w:top w:val="none" w:sz="0" w:space="0" w:color="auto"/>
                            <w:left w:val="none" w:sz="0" w:space="0" w:color="auto"/>
                            <w:bottom w:val="none" w:sz="0" w:space="0" w:color="auto"/>
                            <w:right w:val="none" w:sz="0" w:space="0" w:color="auto"/>
                          </w:divBdr>
                          <w:divsChild>
                            <w:div w:id="4326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4717">
                      <w:marLeft w:val="0"/>
                      <w:marRight w:val="0"/>
                      <w:marTop w:val="0"/>
                      <w:marBottom w:val="0"/>
                      <w:divBdr>
                        <w:top w:val="none" w:sz="0" w:space="0" w:color="auto"/>
                        <w:left w:val="none" w:sz="0" w:space="0" w:color="auto"/>
                        <w:bottom w:val="none" w:sz="0" w:space="0" w:color="auto"/>
                        <w:right w:val="none" w:sz="0" w:space="0" w:color="auto"/>
                      </w:divBdr>
                      <w:divsChild>
                        <w:div w:id="1848444552">
                          <w:marLeft w:val="0"/>
                          <w:marRight w:val="0"/>
                          <w:marTop w:val="0"/>
                          <w:marBottom w:val="0"/>
                          <w:divBdr>
                            <w:top w:val="none" w:sz="0" w:space="0" w:color="auto"/>
                            <w:left w:val="none" w:sz="0" w:space="0" w:color="auto"/>
                            <w:bottom w:val="none" w:sz="0" w:space="0" w:color="auto"/>
                            <w:right w:val="none" w:sz="0" w:space="0" w:color="auto"/>
                          </w:divBdr>
                        </w:div>
                        <w:div w:id="1019510084">
                          <w:marLeft w:val="0"/>
                          <w:marRight w:val="0"/>
                          <w:marTop w:val="0"/>
                          <w:marBottom w:val="0"/>
                          <w:divBdr>
                            <w:top w:val="none" w:sz="0" w:space="0" w:color="auto"/>
                            <w:left w:val="none" w:sz="0" w:space="0" w:color="auto"/>
                            <w:bottom w:val="none" w:sz="0" w:space="0" w:color="auto"/>
                            <w:right w:val="none" w:sz="0" w:space="0" w:color="auto"/>
                          </w:divBdr>
                          <w:divsChild>
                            <w:div w:id="403572901">
                              <w:marLeft w:val="0"/>
                              <w:marRight w:val="0"/>
                              <w:marTop w:val="0"/>
                              <w:marBottom w:val="0"/>
                              <w:divBdr>
                                <w:top w:val="none" w:sz="0" w:space="0" w:color="auto"/>
                                <w:left w:val="none" w:sz="0" w:space="0" w:color="auto"/>
                                <w:bottom w:val="none" w:sz="0" w:space="0" w:color="auto"/>
                                <w:right w:val="none" w:sz="0" w:space="0" w:color="auto"/>
                              </w:divBdr>
                            </w:div>
                          </w:divsChild>
                        </w:div>
                        <w:div w:id="535429261">
                          <w:marLeft w:val="0"/>
                          <w:marRight w:val="0"/>
                          <w:marTop w:val="0"/>
                          <w:marBottom w:val="0"/>
                          <w:divBdr>
                            <w:top w:val="none" w:sz="0" w:space="0" w:color="auto"/>
                            <w:left w:val="none" w:sz="0" w:space="0" w:color="auto"/>
                            <w:bottom w:val="none" w:sz="0" w:space="0" w:color="auto"/>
                            <w:right w:val="none" w:sz="0" w:space="0" w:color="auto"/>
                          </w:divBdr>
                          <w:divsChild>
                            <w:div w:id="1203908555">
                              <w:marLeft w:val="0"/>
                              <w:marRight w:val="0"/>
                              <w:marTop w:val="0"/>
                              <w:marBottom w:val="0"/>
                              <w:divBdr>
                                <w:top w:val="none" w:sz="0" w:space="0" w:color="auto"/>
                                <w:left w:val="none" w:sz="0" w:space="0" w:color="auto"/>
                                <w:bottom w:val="none" w:sz="0" w:space="0" w:color="auto"/>
                                <w:right w:val="none" w:sz="0" w:space="0" w:color="auto"/>
                              </w:divBdr>
                            </w:div>
                          </w:divsChild>
                        </w:div>
                        <w:div w:id="466238024">
                          <w:marLeft w:val="0"/>
                          <w:marRight w:val="0"/>
                          <w:marTop w:val="0"/>
                          <w:marBottom w:val="0"/>
                          <w:divBdr>
                            <w:top w:val="none" w:sz="0" w:space="0" w:color="auto"/>
                            <w:left w:val="none" w:sz="0" w:space="0" w:color="auto"/>
                            <w:bottom w:val="none" w:sz="0" w:space="0" w:color="auto"/>
                            <w:right w:val="none" w:sz="0" w:space="0" w:color="auto"/>
                          </w:divBdr>
                        </w:div>
                        <w:div w:id="1924335286">
                          <w:marLeft w:val="0"/>
                          <w:marRight w:val="0"/>
                          <w:marTop w:val="0"/>
                          <w:marBottom w:val="0"/>
                          <w:divBdr>
                            <w:top w:val="none" w:sz="0" w:space="0" w:color="auto"/>
                            <w:left w:val="none" w:sz="0" w:space="0" w:color="auto"/>
                            <w:bottom w:val="none" w:sz="0" w:space="0" w:color="auto"/>
                            <w:right w:val="none" w:sz="0" w:space="0" w:color="auto"/>
                          </w:divBdr>
                          <w:divsChild>
                            <w:div w:id="1702435204">
                              <w:marLeft w:val="0"/>
                              <w:marRight w:val="0"/>
                              <w:marTop w:val="0"/>
                              <w:marBottom w:val="0"/>
                              <w:divBdr>
                                <w:top w:val="none" w:sz="0" w:space="0" w:color="auto"/>
                                <w:left w:val="none" w:sz="0" w:space="0" w:color="auto"/>
                                <w:bottom w:val="none" w:sz="0" w:space="0" w:color="auto"/>
                                <w:right w:val="none" w:sz="0" w:space="0" w:color="auto"/>
                              </w:divBdr>
                            </w:div>
                          </w:divsChild>
                        </w:div>
                        <w:div w:id="1502623350">
                          <w:marLeft w:val="0"/>
                          <w:marRight w:val="0"/>
                          <w:marTop w:val="0"/>
                          <w:marBottom w:val="0"/>
                          <w:divBdr>
                            <w:top w:val="none" w:sz="0" w:space="0" w:color="auto"/>
                            <w:left w:val="none" w:sz="0" w:space="0" w:color="auto"/>
                            <w:bottom w:val="none" w:sz="0" w:space="0" w:color="auto"/>
                            <w:right w:val="none" w:sz="0" w:space="0" w:color="auto"/>
                          </w:divBdr>
                          <w:divsChild>
                            <w:div w:id="2106805639">
                              <w:marLeft w:val="0"/>
                              <w:marRight w:val="0"/>
                              <w:marTop w:val="0"/>
                              <w:marBottom w:val="0"/>
                              <w:divBdr>
                                <w:top w:val="none" w:sz="0" w:space="0" w:color="auto"/>
                                <w:left w:val="none" w:sz="0" w:space="0" w:color="auto"/>
                                <w:bottom w:val="none" w:sz="0" w:space="0" w:color="auto"/>
                                <w:right w:val="none" w:sz="0" w:space="0" w:color="auto"/>
                              </w:divBdr>
                            </w:div>
                          </w:divsChild>
                        </w:div>
                        <w:div w:id="1163544526">
                          <w:marLeft w:val="0"/>
                          <w:marRight w:val="0"/>
                          <w:marTop w:val="0"/>
                          <w:marBottom w:val="0"/>
                          <w:divBdr>
                            <w:top w:val="none" w:sz="0" w:space="0" w:color="auto"/>
                            <w:left w:val="none" w:sz="0" w:space="0" w:color="auto"/>
                            <w:bottom w:val="none" w:sz="0" w:space="0" w:color="auto"/>
                            <w:right w:val="none" w:sz="0" w:space="0" w:color="auto"/>
                          </w:divBdr>
                          <w:divsChild>
                            <w:div w:id="1866599487">
                              <w:marLeft w:val="0"/>
                              <w:marRight w:val="0"/>
                              <w:marTop w:val="0"/>
                              <w:marBottom w:val="0"/>
                              <w:divBdr>
                                <w:top w:val="none" w:sz="0" w:space="0" w:color="auto"/>
                                <w:left w:val="none" w:sz="0" w:space="0" w:color="auto"/>
                                <w:bottom w:val="none" w:sz="0" w:space="0" w:color="auto"/>
                                <w:right w:val="none" w:sz="0" w:space="0" w:color="auto"/>
                              </w:divBdr>
                            </w:div>
                          </w:divsChild>
                        </w:div>
                        <w:div w:id="897789665">
                          <w:marLeft w:val="0"/>
                          <w:marRight w:val="0"/>
                          <w:marTop w:val="0"/>
                          <w:marBottom w:val="0"/>
                          <w:divBdr>
                            <w:top w:val="none" w:sz="0" w:space="0" w:color="auto"/>
                            <w:left w:val="none" w:sz="0" w:space="0" w:color="auto"/>
                            <w:bottom w:val="none" w:sz="0" w:space="0" w:color="auto"/>
                            <w:right w:val="none" w:sz="0" w:space="0" w:color="auto"/>
                          </w:divBdr>
                        </w:div>
                        <w:div w:id="263462069">
                          <w:marLeft w:val="0"/>
                          <w:marRight w:val="0"/>
                          <w:marTop w:val="0"/>
                          <w:marBottom w:val="0"/>
                          <w:divBdr>
                            <w:top w:val="none" w:sz="0" w:space="0" w:color="auto"/>
                            <w:left w:val="none" w:sz="0" w:space="0" w:color="auto"/>
                            <w:bottom w:val="none" w:sz="0" w:space="0" w:color="auto"/>
                            <w:right w:val="none" w:sz="0" w:space="0" w:color="auto"/>
                          </w:divBdr>
                          <w:divsChild>
                            <w:div w:id="367687502">
                              <w:marLeft w:val="0"/>
                              <w:marRight w:val="0"/>
                              <w:marTop w:val="0"/>
                              <w:marBottom w:val="0"/>
                              <w:divBdr>
                                <w:top w:val="none" w:sz="0" w:space="0" w:color="auto"/>
                                <w:left w:val="none" w:sz="0" w:space="0" w:color="auto"/>
                                <w:bottom w:val="none" w:sz="0" w:space="0" w:color="auto"/>
                                <w:right w:val="none" w:sz="0" w:space="0" w:color="auto"/>
                              </w:divBdr>
                            </w:div>
                          </w:divsChild>
                        </w:div>
                        <w:div w:id="1665863039">
                          <w:marLeft w:val="0"/>
                          <w:marRight w:val="0"/>
                          <w:marTop w:val="0"/>
                          <w:marBottom w:val="0"/>
                          <w:divBdr>
                            <w:top w:val="none" w:sz="0" w:space="0" w:color="auto"/>
                            <w:left w:val="none" w:sz="0" w:space="0" w:color="auto"/>
                            <w:bottom w:val="none" w:sz="0" w:space="0" w:color="auto"/>
                            <w:right w:val="none" w:sz="0" w:space="0" w:color="auto"/>
                          </w:divBdr>
                          <w:divsChild>
                            <w:div w:id="1584608079">
                              <w:marLeft w:val="0"/>
                              <w:marRight w:val="0"/>
                              <w:marTop w:val="0"/>
                              <w:marBottom w:val="0"/>
                              <w:divBdr>
                                <w:top w:val="none" w:sz="0" w:space="0" w:color="auto"/>
                                <w:left w:val="none" w:sz="0" w:space="0" w:color="auto"/>
                                <w:bottom w:val="none" w:sz="0" w:space="0" w:color="auto"/>
                                <w:right w:val="none" w:sz="0" w:space="0" w:color="auto"/>
                              </w:divBdr>
                            </w:div>
                          </w:divsChild>
                        </w:div>
                        <w:div w:id="2072462389">
                          <w:marLeft w:val="0"/>
                          <w:marRight w:val="0"/>
                          <w:marTop w:val="0"/>
                          <w:marBottom w:val="0"/>
                          <w:divBdr>
                            <w:top w:val="none" w:sz="0" w:space="0" w:color="auto"/>
                            <w:left w:val="none" w:sz="0" w:space="0" w:color="auto"/>
                            <w:bottom w:val="none" w:sz="0" w:space="0" w:color="auto"/>
                            <w:right w:val="none" w:sz="0" w:space="0" w:color="auto"/>
                          </w:divBdr>
                          <w:divsChild>
                            <w:div w:id="1438330196">
                              <w:marLeft w:val="0"/>
                              <w:marRight w:val="0"/>
                              <w:marTop w:val="0"/>
                              <w:marBottom w:val="0"/>
                              <w:divBdr>
                                <w:top w:val="none" w:sz="0" w:space="0" w:color="auto"/>
                                <w:left w:val="none" w:sz="0" w:space="0" w:color="auto"/>
                                <w:bottom w:val="none" w:sz="0" w:space="0" w:color="auto"/>
                                <w:right w:val="none" w:sz="0" w:space="0" w:color="auto"/>
                              </w:divBdr>
                            </w:div>
                          </w:divsChild>
                        </w:div>
                        <w:div w:id="8078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159">
          <w:marLeft w:val="0"/>
          <w:marRight w:val="0"/>
          <w:marTop w:val="0"/>
          <w:marBottom w:val="0"/>
          <w:divBdr>
            <w:top w:val="none" w:sz="0" w:space="0" w:color="auto"/>
            <w:left w:val="none" w:sz="0" w:space="0" w:color="auto"/>
            <w:bottom w:val="none" w:sz="0" w:space="0" w:color="auto"/>
            <w:right w:val="none" w:sz="0" w:space="0" w:color="auto"/>
          </w:divBdr>
          <w:divsChild>
            <w:div w:id="815881228">
              <w:marLeft w:val="0"/>
              <w:marRight w:val="0"/>
              <w:marTop w:val="0"/>
              <w:marBottom w:val="0"/>
              <w:divBdr>
                <w:top w:val="none" w:sz="0" w:space="0" w:color="auto"/>
                <w:left w:val="none" w:sz="0" w:space="0" w:color="auto"/>
                <w:bottom w:val="none" w:sz="0" w:space="0" w:color="auto"/>
                <w:right w:val="none" w:sz="0" w:space="0" w:color="auto"/>
              </w:divBdr>
              <w:divsChild>
                <w:div w:id="1676227727">
                  <w:marLeft w:val="0"/>
                  <w:marRight w:val="0"/>
                  <w:marTop w:val="0"/>
                  <w:marBottom w:val="0"/>
                  <w:divBdr>
                    <w:top w:val="none" w:sz="0" w:space="0" w:color="auto"/>
                    <w:left w:val="none" w:sz="0" w:space="0" w:color="auto"/>
                    <w:bottom w:val="none" w:sz="0" w:space="0" w:color="auto"/>
                    <w:right w:val="none" w:sz="0" w:space="0" w:color="auto"/>
                  </w:divBdr>
                  <w:divsChild>
                    <w:div w:id="350884585">
                      <w:marLeft w:val="0"/>
                      <w:marRight w:val="0"/>
                      <w:marTop w:val="0"/>
                      <w:marBottom w:val="0"/>
                      <w:divBdr>
                        <w:top w:val="none" w:sz="0" w:space="0" w:color="auto"/>
                        <w:left w:val="none" w:sz="0" w:space="0" w:color="auto"/>
                        <w:bottom w:val="none" w:sz="0" w:space="0" w:color="auto"/>
                        <w:right w:val="none" w:sz="0" w:space="0" w:color="auto"/>
                      </w:divBdr>
                    </w:div>
                    <w:div w:id="1442535070">
                      <w:marLeft w:val="0"/>
                      <w:marRight w:val="0"/>
                      <w:marTop w:val="0"/>
                      <w:marBottom w:val="0"/>
                      <w:divBdr>
                        <w:top w:val="none" w:sz="0" w:space="0" w:color="auto"/>
                        <w:left w:val="none" w:sz="0" w:space="0" w:color="auto"/>
                        <w:bottom w:val="none" w:sz="0" w:space="0" w:color="auto"/>
                        <w:right w:val="none" w:sz="0" w:space="0" w:color="auto"/>
                      </w:divBdr>
                    </w:div>
                    <w:div w:id="138304421">
                      <w:marLeft w:val="0"/>
                      <w:marRight w:val="0"/>
                      <w:marTop w:val="0"/>
                      <w:marBottom w:val="0"/>
                      <w:divBdr>
                        <w:top w:val="none" w:sz="0" w:space="0" w:color="auto"/>
                        <w:left w:val="none" w:sz="0" w:space="0" w:color="auto"/>
                        <w:bottom w:val="none" w:sz="0" w:space="0" w:color="auto"/>
                        <w:right w:val="none" w:sz="0" w:space="0" w:color="auto"/>
                      </w:divBdr>
                    </w:div>
                  </w:divsChild>
                </w:div>
                <w:div w:id="967055384">
                  <w:marLeft w:val="0"/>
                  <w:marRight w:val="0"/>
                  <w:marTop w:val="0"/>
                  <w:marBottom w:val="0"/>
                  <w:divBdr>
                    <w:top w:val="none" w:sz="0" w:space="0" w:color="auto"/>
                    <w:left w:val="none" w:sz="0" w:space="0" w:color="auto"/>
                    <w:bottom w:val="none" w:sz="0" w:space="0" w:color="auto"/>
                    <w:right w:val="none" w:sz="0" w:space="0" w:color="auto"/>
                  </w:divBdr>
                  <w:divsChild>
                    <w:div w:id="2050952016">
                      <w:marLeft w:val="0"/>
                      <w:marRight w:val="0"/>
                      <w:marTop w:val="0"/>
                      <w:marBottom w:val="0"/>
                      <w:divBdr>
                        <w:top w:val="none" w:sz="0" w:space="0" w:color="auto"/>
                        <w:left w:val="none" w:sz="0" w:space="0" w:color="auto"/>
                        <w:bottom w:val="none" w:sz="0" w:space="0" w:color="auto"/>
                        <w:right w:val="none" w:sz="0" w:space="0" w:color="auto"/>
                      </w:divBdr>
                    </w:div>
                    <w:div w:id="448090067">
                      <w:marLeft w:val="0"/>
                      <w:marRight w:val="0"/>
                      <w:marTop w:val="0"/>
                      <w:marBottom w:val="0"/>
                      <w:divBdr>
                        <w:top w:val="none" w:sz="0" w:space="0" w:color="auto"/>
                        <w:left w:val="none" w:sz="0" w:space="0" w:color="auto"/>
                        <w:bottom w:val="none" w:sz="0" w:space="0" w:color="auto"/>
                        <w:right w:val="none" w:sz="0" w:space="0" w:color="auto"/>
                      </w:divBdr>
                    </w:div>
                    <w:div w:id="1844665599">
                      <w:marLeft w:val="0"/>
                      <w:marRight w:val="0"/>
                      <w:marTop w:val="0"/>
                      <w:marBottom w:val="0"/>
                      <w:divBdr>
                        <w:top w:val="none" w:sz="0" w:space="0" w:color="auto"/>
                        <w:left w:val="none" w:sz="0" w:space="0" w:color="auto"/>
                        <w:bottom w:val="none" w:sz="0" w:space="0" w:color="auto"/>
                        <w:right w:val="none" w:sz="0" w:space="0" w:color="auto"/>
                      </w:divBdr>
                    </w:div>
                    <w:div w:id="1003316785">
                      <w:marLeft w:val="0"/>
                      <w:marRight w:val="0"/>
                      <w:marTop w:val="0"/>
                      <w:marBottom w:val="0"/>
                      <w:divBdr>
                        <w:top w:val="none" w:sz="0" w:space="0" w:color="auto"/>
                        <w:left w:val="none" w:sz="0" w:space="0" w:color="auto"/>
                        <w:bottom w:val="none" w:sz="0" w:space="0" w:color="auto"/>
                        <w:right w:val="none" w:sz="0" w:space="0" w:color="auto"/>
                      </w:divBdr>
                    </w:div>
                    <w:div w:id="1172601644">
                      <w:marLeft w:val="0"/>
                      <w:marRight w:val="0"/>
                      <w:marTop w:val="0"/>
                      <w:marBottom w:val="0"/>
                      <w:divBdr>
                        <w:top w:val="none" w:sz="0" w:space="0" w:color="auto"/>
                        <w:left w:val="none" w:sz="0" w:space="0" w:color="auto"/>
                        <w:bottom w:val="none" w:sz="0" w:space="0" w:color="auto"/>
                        <w:right w:val="none" w:sz="0" w:space="0" w:color="auto"/>
                      </w:divBdr>
                      <w:divsChild>
                        <w:div w:id="1091896392">
                          <w:marLeft w:val="0"/>
                          <w:marRight w:val="0"/>
                          <w:marTop w:val="0"/>
                          <w:marBottom w:val="0"/>
                          <w:divBdr>
                            <w:top w:val="none" w:sz="0" w:space="0" w:color="auto"/>
                            <w:left w:val="none" w:sz="0" w:space="0" w:color="auto"/>
                            <w:bottom w:val="none" w:sz="0" w:space="0" w:color="auto"/>
                            <w:right w:val="none" w:sz="0" w:space="0" w:color="auto"/>
                          </w:divBdr>
                        </w:div>
                      </w:divsChild>
                    </w:div>
                    <w:div w:id="454562758">
                      <w:marLeft w:val="0"/>
                      <w:marRight w:val="0"/>
                      <w:marTop w:val="0"/>
                      <w:marBottom w:val="0"/>
                      <w:divBdr>
                        <w:top w:val="none" w:sz="0" w:space="0" w:color="auto"/>
                        <w:left w:val="none" w:sz="0" w:space="0" w:color="auto"/>
                        <w:bottom w:val="none" w:sz="0" w:space="0" w:color="auto"/>
                        <w:right w:val="none" w:sz="0" w:space="0" w:color="auto"/>
                      </w:divBdr>
                      <w:divsChild>
                        <w:div w:id="1903324001">
                          <w:marLeft w:val="0"/>
                          <w:marRight w:val="0"/>
                          <w:marTop w:val="0"/>
                          <w:marBottom w:val="0"/>
                          <w:divBdr>
                            <w:top w:val="none" w:sz="0" w:space="0" w:color="auto"/>
                            <w:left w:val="none" w:sz="0" w:space="0" w:color="auto"/>
                            <w:bottom w:val="none" w:sz="0" w:space="0" w:color="auto"/>
                            <w:right w:val="none" w:sz="0" w:space="0" w:color="auto"/>
                          </w:divBdr>
                        </w:div>
                      </w:divsChild>
                    </w:div>
                    <w:div w:id="1469933788">
                      <w:marLeft w:val="0"/>
                      <w:marRight w:val="0"/>
                      <w:marTop w:val="0"/>
                      <w:marBottom w:val="0"/>
                      <w:divBdr>
                        <w:top w:val="none" w:sz="0" w:space="0" w:color="auto"/>
                        <w:left w:val="none" w:sz="0" w:space="0" w:color="auto"/>
                        <w:bottom w:val="none" w:sz="0" w:space="0" w:color="auto"/>
                        <w:right w:val="none" w:sz="0" w:space="0" w:color="auto"/>
                      </w:divBdr>
                      <w:divsChild>
                        <w:div w:id="310210426">
                          <w:marLeft w:val="0"/>
                          <w:marRight w:val="0"/>
                          <w:marTop w:val="0"/>
                          <w:marBottom w:val="0"/>
                          <w:divBdr>
                            <w:top w:val="none" w:sz="0" w:space="0" w:color="auto"/>
                            <w:left w:val="none" w:sz="0" w:space="0" w:color="auto"/>
                            <w:bottom w:val="none" w:sz="0" w:space="0" w:color="auto"/>
                            <w:right w:val="none" w:sz="0" w:space="0" w:color="auto"/>
                          </w:divBdr>
                        </w:div>
                      </w:divsChild>
                    </w:div>
                    <w:div w:id="1262760684">
                      <w:marLeft w:val="0"/>
                      <w:marRight w:val="0"/>
                      <w:marTop w:val="0"/>
                      <w:marBottom w:val="0"/>
                      <w:divBdr>
                        <w:top w:val="none" w:sz="0" w:space="0" w:color="auto"/>
                        <w:left w:val="none" w:sz="0" w:space="0" w:color="auto"/>
                        <w:bottom w:val="none" w:sz="0" w:space="0" w:color="auto"/>
                        <w:right w:val="none" w:sz="0" w:space="0" w:color="auto"/>
                      </w:divBdr>
                      <w:divsChild>
                        <w:div w:id="2039963688">
                          <w:marLeft w:val="0"/>
                          <w:marRight w:val="0"/>
                          <w:marTop w:val="0"/>
                          <w:marBottom w:val="0"/>
                          <w:divBdr>
                            <w:top w:val="none" w:sz="0" w:space="0" w:color="auto"/>
                            <w:left w:val="none" w:sz="0" w:space="0" w:color="auto"/>
                            <w:bottom w:val="none" w:sz="0" w:space="0" w:color="auto"/>
                            <w:right w:val="none" w:sz="0" w:space="0" w:color="auto"/>
                          </w:divBdr>
                        </w:div>
                        <w:div w:id="1171604623">
                          <w:marLeft w:val="0"/>
                          <w:marRight w:val="0"/>
                          <w:marTop w:val="0"/>
                          <w:marBottom w:val="0"/>
                          <w:divBdr>
                            <w:top w:val="none" w:sz="0" w:space="0" w:color="auto"/>
                            <w:left w:val="none" w:sz="0" w:space="0" w:color="auto"/>
                            <w:bottom w:val="none" w:sz="0" w:space="0" w:color="auto"/>
                            <w:right w:val="none" w:sz="0" w:space="0" w:color="auto"/>
                          </w:divBdr>
                        </w:div>
                      </w:divsChild>
                    </w:div>
                    <w:div w:id="31737565">
                      <w:marLeft w:val="0"/>
                      <w:marRight w:val="0"/>
                      <w:marTop w:val="0"/>
                      <w:marBottom w:val="0"/>
                      <w:divBdr>
                        <w:top w:val="none" w:sz="0" w:space="0" w:color="auto"/>
                        <w:left w:val="none" w:sz="0" w:space="0" w:color="auto"/>
                        <w:bottom w:val="none" w:sz="0" w:space="0" w:color="auto"/>
                        <w:right w:val="none" w:sz="0" w:space="0" w:color="auto"/>
                      </w:divBdr>
                      <w:divsChild>
                        <w:div w:id="1077366242">
                          <w:marLeft w:val="0"/>
                          <w:marRight w:val="0"/>
                          <w:marTop w:val="0"/>
                          <w:marBottom w:val="0"/>
                          <w:divBdr>
                            <w:top w:val="none" w:sz="0" w:space="0" w:color="auto"/>
                            <w:left w:val="none" w:sz="0" w:space="0" w:color="auto"/>
                            <w:bottom w:val="none" w:sz="0" w:space="0" w:color="auto"/>
                            <w:right w:val="none" w:sz="0" w:space="0" w:color="auto"/>
                          </w:divBdr>
                        </w:div>
                      </w:divsChild>
                    </w:div>
                    <w:div w:id="1223712367">
                      <w:marLeft w:val="0"/>
                      <w:marRight w:val="0"/>
                      <w:marTop w:val="0"/>
                      <w:marBottom w:val="0"/>
                      <w:divBdr>
                        <w:top w:val="none" w:sz="0" w:space="0" w:color="auto"/>
                        <w:left w:val="none" w:sz="0" w:space="0" w:color="auto"/>
                        <w:bottom w:val="none" w:sz="0" w:space="0" w:color="auto"/>
                        <w:right w:val="none" w:sz="0" w:space="0" w:color="auto"/>
                      </w:divBdr>
                      <w:divsChild>
                        <w:div w:id="8747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555">
                  <w:marLeft w:val="0"/>
                  <w:marRight w:val="0"/>
                  <w:marTop w:val="0"/>
                  <w:marBottom w:val="0"/>
                  <w:divBdr>
                    <w:top w:val="none" w:sz="0" w:space="0" w:color="auto"/>
                    <w:left w:val="none" w:sz="0" w:space="0" w:color="auto"/>
                    <w:bottom w:val="none" w:sz="0" w:space="0" w:color="auto"/>
                    <w:right w:val="none" w:sz="0" w:space="0" w:color="auto"/>
                  </w:divBdr>
                  <w:divsChild>
                    <w:div w:id="1834032508">
                      <w:marLeft w:val="0"/>
                      <w:marRight w:val="0"/>
                      <w:marTop w:val="0"/>
                      <w:marBottom w:val="0"/>
                      <w:divBdr>
                        <w:top w:val="none" w:sz="0" w:space="0" w:color="auto"/>
                        <w:left w:val="none" w:sz="0" w:space="0" w:color="auto"/>
                        <w:bottom w:val="none" w:sz="0" w:space="0" w:color="auto"/>
                        <w:right w:val="none" w:sz="0" w:space="0" w:color="auto"/>
                      </w:divBdr>
                    </w:div>
                    <w:div w:id="755322964">
                      <w:marLeft w:val="0"/>
                      <w:marRight w:val="0"/>
                      <w:marTop w:val="0"/>
                      <w:marBottom w:val="0"/>
                      <w:divBdr>
                        <w:top w:val="none" w:sz="0" w:space="0" w:color="auto"/>
                        <w:left w:val="none" w:sz="0" w:space="0" w:color="auto"/>
                        <w:bottom w:val="none" w:sz="0" w:space="0" w:color="auto"/>
                        <w:right w:val="none" w:sz="0" w:space="0" w:color="auto"/>
                      </w:divBdr>
                      <w:divsChild>
                        <w:div w:id="196433357">
                          <w:marLeft w:val="0"/>
                          <w:marRight w:val="0"/>
                          <w:marTop w:val="0"/>
                          <w:marBottom w:val="0"/>
                          <w:divBdr>
                            <w:top w:val="none" w:sz="0" w:space="0" w:color="auto"/>
                            <w:left w:val="none" w:sz="0" w:space="0" w:color="auto"/>
                            <w:bottom w:val="none" w:sz="0" w:space="0" w:color="auto"/>
                            <w:right w:val="none" w:sz="0" w:space="0" w:color="auto"/>
                          </w:divBdr>
                        </w:div>
                      </w:divsChild>
                    </w:div>
                    <w:div w:id="2093156183">
                      <w:marLeft w:val="0"/>
                      <w:marRight w:val="0"/>
                      <w:marTop w:val="0"/>
                      <w:marBottom w:val="0"/>
                      <w:divBdr>
                        <w:top w:val="none" w:sz="0" w:space="0" w:color="auto"/>
                        <w:left w:val="none" w:sz="0" w:space="0" w:color="auto"/>
                        <w:bottom w:val="none" w:sz="0" w:space="0" w:color="auto"/>
                        <w:right w:val="none" w:sz="0" w:space="0" w:color="auto"/>
                      </w:divBdr>
                      <w:divsChild>
                        <w:div w:id="1482497803">
                          <w:marLeft w:val="0"/>
                          <w:marRight w:val="0"/>
                          <w:marTop w:val="0"/>
                          <w:marBottom w:val="0"/>
                          <w:divBdr>
                            <w:top w:val="none" w:sz="0" w:space="0" w:color="auto"/>
                            <w:left w:val="none" w:sz="0" w:space="0" w:color="auto"/>
                            <w:bottom w:val="none" w:sz="0" w:space="0" w:color="auto"/>
                            <w:right w:val="none" w:sz="0" w:space="0" w:color="auto"/>
                          </w:divBdr>
                        </w:div>
                      </w:divsChild>
                    </w:div>
                    <w:div w:id="942033742">
                      <w:marLeft w:val="0"/>
                      <w:marRight w:val="0"/>
                      <w:marTop w:val="0"/>
                      <w:marBottom w:val="0"/>
                      <w:divBdr>
                        <w:top w:val="none" w:sz="0" w:space="0" w:color="auto"/>
                        <w:left w:val="none" w:sz="0" w:space="0" w:color="auto"/>
                        <w:bottom w:val="none" w:sz="0" w:space="0" w:color="auto"/>
                        <w:right w:val="none" w:sz="0" w:space="0" w:color="auto"/>
                      </w:divBdr>
                      <w:divsChild>
                        <w:div w:id="1911112894">
                          <w:marLeft w:val="0"/>
                          <w:marRight w:val="0"/>
                          <w:marTop w:val="0"/>
                          <w:marBottom w:val="0"/>
                          <w:divBdr>
                            <w:top w:val="none" w:sz="0" w:space="0" w:color="auto"/>
                            <w:left w:val="none" w:sz="0" w:space="0" w:color="auto"/>
                            <w:bottom w:val="none" w:sz="0" w:space="0" w:color="auto"/>
                            <w:right w:val="none" w:sz="0" w:space="0" w:color="auto"/>
                          </w:divBdr>
                        </w:div>
                      </w:divsChild>
                    </w:div>
                    <w:div w:id="845287793">
                      <w:marLeft w:val="0"/>
                      <w:marRight w:val="0"/>
                      <w:marTop w:val="0"/>
                      <w:marBottom w:val="0"/>
                      <w:divBdr>
                        <w:top w:val="none" w:sz="0" w:space="0" w:color="auto"/>
                        <w:left w:val="none" w:sz="0" w:space="0" w:color="auto"/>
                        <w:bottom w:val="none" w:sz="0" w:space="0" w:color="auto"/>
                        <w:right w:val="none" w:sz="0" w:space="0" w:color="auto"/>
                      </w:divBdr>
                      <w:divsChild>
                        <w:div w:id="184485486">
                          <w:marLeft w:val="0"/>
                          <w:marRight w:val="0"/>
                          <w:marTop w:val="0"/>
                          <w:marBottom w:val="0"/>
                          <w:divBdr>
                            <w:top w:val="none" w:sz="0" w:space="0" w:color="auto"/>
                            <w:left w:val="none" w:sz="0" w:space="0" w:color="auto"/>
                            <w:bottom w:val="none" w:sz="0" w:space="0" w:color="auto"/>
                            <w:right w:val="none" w:sz="0" w:space="0" w:color="auto"/>
                          </w:divBdr>
                        </w:div>
                      </w:divsChild>
                    </w:div>
                    <w:div w:id="1951207774">
                      <w:marLeft w:val="0"/>
                      <w:marRight w:val="0"/>
                      <w:marTop w:val="0"/>
                      <w:marBottom w:val="0"/>
                      <w:divBdr>
                        <w:top w:val="none" w:sz="0" w:space="0" w:color="auto"/>
                        <w:left w:val="none" w:sz="0" w:space="0" w:color="auto"/>
                        <w:bottom w:val="none" w:sz="0" w:space="0" w:color="auto"/>
                        <w:right w:val="none" w:sz="0" w:space="0" w:color="auto"/>
                      </w:divBdr>
                      <w:divsChild>
                        <w:div w:id="499272535">
                          <w:marLeft w:val="0"/>
                          <w:marRight w:val="0"/>
                          <w:marTop w:val="0"/>
                          <w:marBottom w:val="0"/>
                          <w:divBdr>
                            <w:top w:val="none" w:sz="0" w:space="0" w:color="auto"/>
                            <w:left w:val="none" w:sz="0" w:space="0" w:color="auto"/>
                            <w:bottom w:val="none" w:sz="0" w:space="0" w:color="auto"/>
                            <w:right w:val="none" w:sz="0" w:space="0" w:color="auto"/>
                          </w:divBdr>
                        </w:div>
                      </w:divsChild>
                    </w:div>
                    <w:div w:id="486092222">
                      <w:marLeft w:val="0"/>
                      <w:marRight w:val="0"/>
                      <w:marTop w:val="0"/>
                      <w:marBottom w:val="0"/>
                      <w:divBdr>
                        <w:top w:val="none" w:sz="0" w:space="0" w:color="auto"/>
                        <w:left w:val="none" w:sz="0" w:space="0" w:color="auto"/>
                        <w:bottom w:val="none" w:sz="0" w:space="0" w:color="auto"/>
                        <w:right w:val="none" w:sz="0" w:space="0" w:color="auto"/>
                      </w:divBdr>
                    </w:div>
                    <w:div w:id="19478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87344">
      <w:bodyDiv w:val="1"/>
      <w:marLeft w:val="0"/>
      <w:marRight w:val="0"/>
      <w:marTop w:val="0"/>
      <w:marBottom w:val="0"/>
      <w:divBdr>
        <w:top w:val="none" w:sz="0" w:space="0" w:color="auto"/>
        <w:left w:val="none" w:sz="0" w:space="0" w:color="auto"/>
        <w:bottom w:val="none" w:sz="0" w:space="0" w:color="auto"/>
        <w:right w:val="none" w:sz="0" w:space="0" w:color="auto"/>
      </w:divBdr>
      <w:divsChild>
        <w:div w:id="770903475">
          <w:marLeft w:val="0"/>
          <w:marRight w:val="0"/>
          <w:marTop w:val="0"/>
          <w:marBottom w:val="0"/>
          <w:divBdr>
            <w:top w:val="none" w:sz="0" w:space="0" w:color="auto"/>
            <w:left w:val="none" w:sz="0" w:space="0" w:color="auto"/>
            <w:bottom w:val="none" w:sz="0" w:space="0" w:color="auto"/>
            <w:right w:val="none" w:sz="0" w:space="0" w:color="auto"/>
          </w:divBdr>
          <w:divsChild>
            <w:div w:id="22631037">
              <w:marLeft w:val="0"/>
              <w:marRight w:val="0"/>
              <w:marTop w:val="0"/>
              <w:marBottom w:val="0"/>
              <w:divBdr>
                <w:top w:val="none" w:sz="0" w:space="0" w:color="auto"/>
                <w:left w:val="none" w:sz="0" w:space="0" w:color="auto"/>
                <w:bottom w:val="none" w:sz="0" w:space="0" w:color="auto"/>
                <w:right w:val="none" w:sz="0" w:space="0" w:color="auto"/>
              </w:divBdr>
              <w:divsChild>
                <w:div w:id="217978985">
                  <w:marLeft w:val="0"/>
                  <w:marRight w:val="0"/>
                  <w:marTop w:val="0"/>
                  <w:marBottom w:val="0"/>
                  <w:divBdr>
                    <w:top w:val="none" w:sz="0" w:space="0" w:color="auto"/>
                    <w:left w:val="none" w:sz="0" w:space="0" w:color="auto"/>
                    <w:bottom w:val="none" w:sz="0" w:space="0" w:color="auto"/>
                    <w:right w:val="none" w:sz="0" w:space="0" w:color="auto"/>
                  </w:divBdr>
                </w:div>
                <w:div w:id="219444003">
                  <w:marLeft w:val="0"/>
                  <w:marRight w:val="0"/>
                  <w:marTop w:val="0"/>
                  <w:marBottom w:val="0"/>
                  <w:divBdr>
                    <w:top w:val="none" w:sz="0" w:space="0" w:color="auto"/>
                    <w:left w:val="none" w:sz="0" w:space="0" w:color="auto"/>
                    <w:bottom w:val="none" w:sz="0" w:space="0" w:color="auto"/>
                    <w:right w:val="none" w:sz="0" w:space="0" w:color="auto"/>
                  </w:divBdr>
                </w:div>
                <w:div w:id="74938675">
                  <w:marLeft w:val="0"/>
                  <w:marRight w:val="0"/>
                  <w:marTop w:val="0"/>
                  <w:marBottom w:val="0"/>
                  <w:divBdr>
                    <w:top w:val="none" w:sz="0" w:space="0" w:color="auto"/>
                    <w:left w:val="none" w:sz="0" w:space="0" w:color="auto"/>
                    <w:bottom w:val="none" w:sz="0" w:space="0" w:color="auto"/>
                    <w:right w:val="none" w:sz="0" w:space="0" w:color="auto"/>
                  </w:divBdr>
                </w:div>
                <w:div w:id="1291209205">
                  <w:marLeft w:val="0"/>
                  <w:marRight w:val="0"/>
                  <w:marTop w:val="0"/>
                  <w:marBottom w:val="0"/>
                  <w:divBdr>
                    <w:top w:val="none" w:sz="0" w:space="0" w:color="auto"/>
                    <w:left w:val="none" w:sz="0" w:space="0" w:color="auto"/>
                    <w:bottom w:val="none" w:sz="0" w:space="0" w:color="auto"/>
                    <w:right w:val="none" w:sz="0" w:space="0" w:color="auto"/>
                  </w:divBdr>
                </w:div>
                <w:div w:id="885873896">
                  <w:marLeft w:val="0"/>
                  <w:marRight w:val="0"/>
                  <w:marTop w:val="0"/>
                  <w:marBottom w:val="0"/>
                  <w:divBdr>
                    <w:top w:val="none" w:sz="0" w:space="0" w:color="auto"/>
                    <w:left w:val="none" w:sz="0" w:space="0" w:color="auto"/>
                    <w:bottom w:val="none" w:sz="0" w:space="0" w:color="auto"/>
                    <w:right w:val="none" w:sz="0" w:space="0" w:color="auto"/>
                  </w:divBdr>
                </w:div>
                <w:div w:id="388723426">
                  <w:marLeft w:val="0"/>
                  <w:marRight w:val="0"/>
                  <w:marTop w:val="0"/>
                  <w:marBottom w:val="0"/>
                  <w:divBdr>
                    <w:top w:val="none" w:sz="0" w:space="0" w:color="auto"/>
                    <w:left w:val="none" w:sz="0" w:space="0" w:color="auto"/>
                    <w:bottom w:val="none" w:sz="0" w:space="0" w:color="auto"/>
                    <w:right w:val="none" w:sz="0" w:space="0" w:color="auto"/>
                  </w:divBdr>
                </w:div>
                <w:div w:id="984313463">
                  <w:marLeft w:val="0"/>
                  <w:marRight w:val="0"/>
                  <w:marTop w:val="0"/>
                  <w:marBottom w:val="0"/>
                  <w:divBdr>
                    <w:top w:val="none" w:sz="0" w:space="0" w:color="auto"/>
                    <w:left w:val="none" w:sz="0" w:space="0" w:color="auto"/>
                    <w:bottom w:val="none" w:sz="0" w:space="0" w:color="auto"/>
                    <w:right w:val="none" w:sz="0" w:space="0" w:color="auto"/>
                  </w:divBdr>
                </w:div>
                <w:div w:id="1090538841">
                  <w:marLeft w:val="0"/>
                  <w:marRight w:val="0"/>
                  <w:marTop w:val="0"/>
                  <w:marBottom w:val="0"/>
                  <w:divBdr>
                    <w:top w:val="none" w:sz="0" w:space="0" w:color="auto"/>
                    <w:left w:val="none" w:sz="0" w:space="0" w:color="auto"/>
                    <w:bottom w:val="none" w:sz="0" w:space="0" w:color="auto"/>
                    <w:right w:val="none" w:sz="0" w:space="0" w:color="auto"/>
                  </w:divBdr>
                </w:div>
                <w:div w:id="883101216">
                  <w:marLeft w:val="0"/>
                  <w:marRight w:val="0"/>
                  <w:marTop w:val="0"/>
                  <w:marBottom w:val="0"/>
                  <w:divBdr>
                    <w:top w:val="none" w:sz="0" w:space="0" w:color="auto"/>
                    <w:left w:val="none" w:sz="0" w:space="0" w:color="auto"/>
                    <w:bottom w:val="none" w:sz="0" w:space="0" w:color="auto"/>
                    <w:right w:val="none" w:sz="0" w:space="0" w:color="auto"/>
                  </w:divBdr>
                </w:div>
                <w:div w:id="1662155287">
                  <w:marLeft w:val="0"/>
                  <w:marRight w:val="0"/>
                  <w:marTop w:val="0"/>
                  <w:marBottom w:val="0"/>
                  <w:divBdr>
                    <w:top w:val="none" w:sz="0" w:space="0" w:color="auto"/>
                    <w:left w:val="none" w:sz="0" w:space="0" w:color="auto"/>
                    <w:bottom w:val="none" w:sz="0" w:space="0" w:color="auto"/>
                    <w:right w:val="none" w:sz="0" w:space="0" w:color="auto"/>
                  </w:divBdr>
                </w:div>
                <w:div w:id="1418868237">
                  <w:marLeft w:val="0"/>
                  <w:marRight w:val="0"/>
                  <w:marTop w:val="0"/>
                  <w:marBottom w:val="0"/>
                  <w:divBdr>
                    <w:top w:val="none" w:sz="0" w:space="0" w:color="auto"/>
                    <w:left w:val="none" w:sz="0" w:space="0" w:color="auto"/>
                    <w:bottom w:val="none" w:sz="0" w:space="0" w:color="auto"/>
                    <w:right w:val="none" w:sz="0" w:space="0" w:color="auto"/>
                  </w:divBdr>
                </w:div>
                <w:div w:id="1315181987">
                  <w:marLeft w:val="0"/>
                  <w:marRight w:val="0"/>
                  <w:marTop w:val="0"/>
                  <w:marBottom w:val="0"/>
                  <w:divBdr>
                    <w:top w:val="none" w:sz="0" w:space="0" w:color="auto"/>
                    <w:left w:val="none" w:sz="0" w:space="0" w:color="auto"/>
                    <w:bottom w:val="none" w:sz="0" w:space="0" w:color="auto"/>
                    <w:right w:val="none" w:sz="0" w:space="0" w:color="auto"/>
                  </w:divBdr>
                </w:div>
                <w:div w:id="1801192077">
                  <w:marLeft w:val="0"/>
                  <w:marRight w:val="0"/>
                  <w:marTop w:val="0"/>
                  <w:marBottom w:val="0"/>
                  <w:divBdr>
                    <w:top w:val="none" w:sz="0" w:space="0" w:color="auto"/>
                    <w:left w:val="none" w:sz="0" w:space="0" w:color="auto"/>
                    <w:bottom w:val="none" w:sz="0" w:space="0" w:color="auto"/>
                    <w:right w:val="none" w:sz="0" w:space="0" w:color="auto"/>
                  </w:divBdr>
                </w:div>
                <w:div w:id="600648794">
                  <w:marLeft w:val="0"/>
                  <w:marRight w:val="0"/>
                  <w:marTop w:val="0"/>
                  <w:marBottom w:val="0"/>
                  <w:divBdr>
                    <w:top w:val="none" w:sz="0" w:space="0" w:color="auto"/>
                    <w:left w:val="none" w:sz="0" w:space="0" w:color="auto"/>
                    <w:bottom w:val="none" w:sz="0" w:space="0" w:color="auto"/>
                    <w:right w:val="none" w:sz="0" w:space="0" w:color="auto"/>
                  </w:divBdr>
                </w:div>
                <w:div w:id="2000844987">
                  <w:marLeft w:val="0"/>
                  <w:marRight w:val="0"/>
                  <w:marTop w:val="0"/>
                  <w:marBottom w:val="0"/>
                  <w:divBdr>
                    <w:top w:val="none" w:sz="0" w:space="0" w:color="auto"/>
                    <w:left w:val="none" w:sz="0" w:space="0" w:color="auto"/>
                    <w:bottom w:val="none" w:sz="0" w:space="0" w:color="auto"/>
                    <w:right w:val="none" w:sz="0" w:space="0" w:color="auto"/>
                  </w:divBdr>
                </w:div>
                <w:div w:id="322852873">
                  <w:marLeft w:val="0"/>
                  <w:marRight w:val="0"/>
                  <w:marTop w:val="0"/>
                  <w:marBottom w:val="0"/>
                  <w:divBdr>
                    <w:top w:val="none" w:sz="0" w:space="0" w:color="auto"/>
                    <w:left w:val="none" w:sz="0" w:space="0" w:color="auto"/>
                    <w:bottom w:val="none" w:sz="0" w:space="0" w:color="auto"/>
                    <w:right w:val="none" w:sz="0" w:space="0" w:color="auto"/>
                  </w:divBdr>
                </w:div>
                <w:div w:id="1821998147">
                  <w:marLeft w:val="0"/>
                  <w:marRight w:val="0"/>
                  <w:marTop w:val="0"/>
                  <w:marBottom w:val="0"/>
                  <w:divBdr>
                    <w:top w:val="none" w:sz="0" w:space="0" w:color="auto"/>
                    <w:left w:val="none" w:sz="0" w:space="0" w:color="auto"/>
                    <w:bottom w:val="none" w:sz="0" w:space="0" w:color="auto"/>
                    <w:right w:val="none" w:sz="0" w:space="0" w:color="auto"/>
                  </w:divBdr>
                </w:div>
                <w:div w:id="1434131025">
                  <w:marLeft w:val="0"/>
                  <w:marRight w:val="0"/>
                  <w:marTop w:val="0"/>
                  <w:marBottom w:val="0"/>
                  <w:divBdr>
                    <w:top w:val="none" w:sz="0" w:space="0" w:color="auto"/>
                    <w:left w:val="none" w:sz="0" w:space="0" w:color="auto"/>
                    <w:bottom w:val="none" w:sz="0" w:space="0" w:color="auto"/>
                    <w:right w:val="none" w:sz="0" w:space="0" w:color="auto"/>
                  </w:divBdr>
                </w:div>
                <w:div w:id="11424268">
                  <w:marLeft w:val="0"/>
                  <w:marRight w:val="0"/>
                  <w:marTop w:val="0"/>
                  <w:marBottom w:val="0"/>
                  <w:divBdr>
                    <w:top w:val="none" w:sz="0" w:space="0" w:color="auto"/>
                    <w:left w:val="none" w:sz="0" w:space="0" w:color="auto"/>
                    <w:bottom w:val="none" w:sz="0" w:space="0" w:color="auto"/>
                    <w:right w:val="none" w:sz="0" w:space="0" w:color="auto"/>
                  </w:divBdr>
                </w:div>
                <w:div w:id="1778017806">
                  <w:marLeft w:val="0"/>
                  <w:marRight w:val="0"/>
                  <w:marTop w:val="0"/>
                  <w:marBottom w:val="0"/>
                  <w:divBdr>
                    <w:top w:val="none" w:sz="0" w:space="0" w:color="auto"/>
                    <w:left w:val="none" w:sz="0" w:space="0" w:color="auto"/>
                    <w:bottom w:val="none" w:sz="0" w:space="0" w:color="auto"/>
                    <w:right w:val="none" w:sz="0" w:space="0" w:color="auto"/>
                  </w:divBdr>
                </w:div>
                <w:div w:id="1563180369">
                  <w:marLeft w:val="0"/>
                  <w:marRight w:val="0"/>
                  <w:marTop w:val="0"/>
                  <w:marBottom w:val="0"/>
                  <w:divBdr>
                    <w:top w:val="none" w:sz="0" w:space="0" w:color="auto"/>
                    <w:left w:val="none" w:sz="0" w:space="0" w:color="auto"/>
                    <w:bottom w:val="none" w:sz="0" w:space="0" w:color="auto"/>
                    <w:right w:val="none" w:sz="0" w:space="0" w:color="auto"/>
                  </w:divBdr>
                </w:div>
                <w:div w:id="4272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74326">
      <w:bodyDiv w:val="1"/>
      <w:marLeft w:val="0"/>
      <w:marRight w:val="0"/>
      <w:marTop w:val="0"/>
      <w:marBottom w:val="0"/>
      <w:divBdr>
        <w:top w:val="none" w:sz="0" w:space="0" w:color="auto"/>
        <w:left w:val="none" w:sz="0" w:space="0" w:color="auto"/>
        <w:bottom w:val="none" w:sz="0" w:space="0" w:color="auto"/>
        <w:right w:val="none" w:sz="0" w:space="0" w:color="auto"/>
      </w:divBdr>
      <w:divsChild>
        <w:div w:id="1932616030">
          <w:marLeft w:val="0"/>
          <w:marRight w:val="0"/>
          <w:marTop w:val="0"/>
          <w:marBottom w:val="0"/>
          <w:divBdr>
            <w:top w:val="none" w:sz="0" w:space="0" w:color="auto"/>
            <w:left w:val="none" w:sz="0" w:space="0" w:color="auto"/>
            <w:bottom w:val="none" w:sz="0" w:space="0" w:color="auto"/>
            <w:right w:val="none" w:sz="0" w:space="0" w:color="auto"/>
          </w:divBdr>
          <w:divsChild>
            <w:div w:id="1514419614">
              <w:marLeft w:val="0"/>
              <w:marRight w:val="0"/>
              <w:marTop w:val="0"/>
              <w:marBottom w:val="0"/>
              <w:divBdr>
                <w:top w:val="none" w:sz="0" w:space="0" w:color="auto"/>
                <w:left w:val="none" w:sz="0" w:space="0" w:color="auto"/>
                <w:bottom w:val="none" w:sz="0" w:space="0" w:color="auto"/>
                <w:right w:val="none" w:sz="0" w:space="0" w:color="auto"/>
              </w:divBdr>
              <w:divsChild>
                <w:div w:id="1162164120">
                  <w:marLeft w:val="0"/>
                  <w:marRight w:val="0"/>
                  <w:marTop w:val="0"/>
                  <w:marBottom w:val="0"/>
                  <w:divBdr>
                    <w:top w:val="none" w:sz="0" w:space="0" w:color="auto"/>
                    <w:left w:val="none" w:sz="0" w:space="0" w:color="auto"/>
                    <w:bottom w:val="none" w:sz="0" w:space="0" w:color="auto"/>
                    <w:right w:val="none" w:sz="0" w:space="0" w:color="auto"/>
                  </w:divBdr>
                  <w:divsChild>
                    <w:div w:id="428702370">
                      <w:marLeft w:val="0"/>
                      <w:marRight w:val="0"/>
                      <w:marTop w:val="0"/>
                      <w:marBottom w:val="0"/>
                      <w:divBdr>
                        <w:top w:val="none" w:sz="0" w:space="0" w:color="auto"/>
                        <w:left w:val="none" w:sz="0" w:space="0" w:color="auto"/>
                        <w:bottom w:val="none" w:sz="0" w:space="0" w:color="auto"/>
                        <w:right w:val="none" w:sz="0" w:space="0" w:color="auto"/>
                      </w:divBdr>
                      <w:divsChild>
                        <w:div w:id="16039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65970">
                  <w:marLeft w:val="0"/>
                  <w:marRight w:val="0"/>
                  <w:marTop w:val="0"/>
                  <w:marBottom w:val="0"/>
                  <w:divBdr>
                    <w:top w:val="none" w:sz="0" w:space="0" w:color="auto"/>
                    <w:left w:val="none" w:sz="0" w:space="0" w:color="auto"/>
                    <w:bottom w:val="none" w:sz="0" w:space="0" w:color="auto"/>
                    <w:right w:val="none" w:sz="0" w:space="0" w:color="auto"/>
                  </w:divBdr>
                  <w:divsChild>
                    <w:div w:id="1549956413">
                      <w:marLeft w:val="0"/>
                      <w:marRight w:val="0"/>
                      <w:marTop w:val="0"/>
                      <w:marBottom w:val="0"/>
                      <w:divBdr>
                        <w:top w:val="none" w:sz="0" w:space="0" w:color="auto"/>
                        <w:left w:val="none" w:sz="0" w:space="0" w:color="auto"/>
                        <w:bottom w:val="none" w:sz="0" w:space="0" w:color="auto"/>
                        <w:right w:val="none" w:sz="0" w:space="0" w:color="auto"/>
                      </w:divBdr>
                    </w:div>
                    <w:div w:id="1393313092">
                      <w:marLeft w:val="0"/>
                      <w:marRight w:val="0"/>
                      <w:marTop w:val="0"/>
                      <w:marBottom w:val="0"/>
                      <w:divBdr>
                        <w:top w:val="none" w:sz="0" w:space="0" w:color="auto"/>
                        <w:left w:val="none" w:sz="0" w:space="0" w:color="auto"/>
                        <w:bottom w:val="none" w:sz="0" w:space="0" w:color="auto"/>
                        <w:right w:val="none" w:sz="0" w:space="0" w:color="auto"/>
                      </w:divBdr>
                      <w:divsChild>
                        <w:div w:id="2024936436">
                          <w:marLeft w:val="0"/>
                          <w:marRight w:val="0"/>
                          <w:marTop w:val="0"/>
                          <w:marBottom w:val="0"/>
                          <w:divBdr>
                            <w:top w:val="none" w:sz="0" w:space="0" w:color="auto"/>
                            <w:left w:val="none" w:sz="0" w:space="0" w:color="auto"/>
                            <w:bottom w:val="none" w:sz="0" w:space="0" w:color="auto"/>
                            <w:right w:val="none" w:sz="0" w:space="0" w:color="auto"/>
                          </w:divBdr>
                          <w:divsChild>
                            <w:div w:id="1220748637">
                              <w:marLeft w:val="0"/>
                              <w:marRight w:val="0"/>
                              <w:marTop w:val="0"/>
                              <w:marBottom w:val="0"/>
                              <w:divBdr>
                                <w:top w:val="none" w:sz="0" w:space="0" w:color="auto"/>
                                <w:left w:val="none" w:sz="0" w:space="0" w:color="auto"/>
                                <w:bottom w:val="none" w:sz="0" w:space="0" w:color="auto"/>
                                <w:right w:val="none" w:sz="0" w:space="0" w:color="auto"/>
                              </w:divBdr>
                            </w:div>
                          </w:divsChild>
                        </w:div>
                        <w:div w:id="1767338922">
                          <w:marLeft w:val="0"/>
                          <w:marRight w:val="0"/>
                          <w:marTop w:val="0"/>
                          <w:marBottom w:val="0"/>
                          <w:divBdr>
                            <w:top w:val="none" w:sz="0" w:space="0" w:color="auto"/>
                            <w:left w:val="none" w:sz="0" w:space="0" w:color="auto"/>
                            <w:bottom w:val="none" w:sz="0" w:space="0" w:color="auto"/>
                            <w:right w:val="none" w:sz="0" w:space="0" w:color="auto"/>
                          </w:divBdr>
                          <w:divsChild>
                            <w:div w:id="370114034">
                              <w:marLeft w:val="0"/>
                              <w:marRight w:val="0"/>
                              <w:marTop w:val="0"/>
                              <w:marBottom w:val="0"/>
                              <w:divBdr>
                                <w:top w:val="none" w:sz="0" w:space="0" w:color="auto"/>
                                <w:left w:val="none" w:sz="0" w:space="0" w:color="auto"/>
                                <w:bottom w:val="none" w:sz="0" w:space="0" w:color="auto"/>
                                <w:right w:val="none" w:sz="0" w:space="0" w:color="auto"/>
                              </w:divBdr>
                            </w:div>
                          </w:divsChild>
                        </w:div>
                        <w:div w:id="731123757">
                          <w:marLeft w:val="0"/>
                          <w:marRight w:val="0"/>
                          <w:marTop w:val="0"/>
                          <w:marBottom w:val="0"/>
                          <w:divBdr>
                            <w:top w:val="none" w:sz="0" w:space="0" w:color="auto"/>
                            <w:left w:val="none" w:sz="0" w:space="0" w:color="auto"/>
                            <w:bottom w:val="none" w:sz="0" w:space="0" w:color="auto"/>
                            <w:right w:val="none" w:sz="0" w:space="0" w:color="auto"/>
                          </w:divBdr>
                          <w:divsChild>
                            <w:div w:id="1745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2008">
                      <w:marLeft w:val="0"/>
                      <w:marRight w:val="0"/>
                      <w:marTop w:val="0"/>
                      <w:marBottom w:val="0"/>
                      <w:divBdr>
                        <w:top w:val="none" w:sz="0" w:space="0" w:color="auto"/>
                        <w:left w:val="none" w:sz="0" w:space="0" w:color="auto"/>
                        <w:bottom w:val="none" w:sz="0" w:space="0" w:color="auto"/>
                        <w:right w:val="none" w:sz="0" w:space="0" w:color="auto"/>
                      </w:divBdr>
                      <w:divsChild>
                        <w:div w:id="1547525825">
                          <w:marLeft w:val="0"/>
                          <w:marRight w:val="0"/>
                          <w:marTop w:val="0"/>
                          <w:marBottom w:val="0"/>
                          <w:divBdr>
                            <w:top w:val="none" w:sz="0" w:space="0" w:color="auto"/>
                            <w:left w:val="none" w:sz="0" w:space="0" w:color="auto"/>
                            <w:bottom w:val="none" w:sz="0" w:space="0" w:color="auto"/>
                            <w:right w:val="none" w:sz="0" w:space="0" w:color="auto"/>
                          </w:divBdr>
                          <w:divsChild>
                            <w:div w:id="1534997210">
                              <w:marLeft w:val="0"/>
                              <w:marRight w:val="0"/>
                              <w:marTop w:val="0"/>
                              <w:marBottom w:val="0"/>
                              <w:divBdr>
                                <w:top w:val="none" w:sz="0" w:space="0" w:color="auto"/>
                                <w:left w:val="none" w:sz="0" w:space="0" w:color="auto"/>
                                <w:bottom w:val="none" w:sz="0" w:space="0" w:color="auto"/>
                                <w:right w:val="none" w:sz="0" w:space="0" w:color="auto"/>
                              </w:divBdr>
                            </w:div>
                          </w:divsChild>
                        </w:div>
                        <w:div w:id="1625497293">
                          <w:marLeft w:val="0"/>
                          <w:marRight w:val="0"/>
                          <w:marTop w:val="0"/>
                          <w:marBottom w:val="0"/>
                          <w:divBdr>
                            <w:top w:val="none" w:sz="0" w:space="0" w:color="auto"/>
                            <w:left w:val="none" w:sz="0" w:space="0" w:color="auto"/>
                            <w:bottom w:val="none" w:sz="0" w:space="0" w:color="auto"/>
                            <w:right w:val="none" w:sz="0" w:space="0" w:color="auto"/>
                          </w:divBdr>
                          <w:divsChild>
                            <w:div w:id="1219049402">
                              <w:marLeft w:val="0"/>
                              <w:marRight w:val="0"/>
                              <w:marTop w:val="0"/>
                              <w:marBottom w:val="0"/>
                              <w:divBdr>
                                <w:top w:val="none" w:sz="0" w:space="0" w:color="auto"/>
                                <w:left w:val="none" w:sz="0" w:space="0" w:color="auto"/>
                                <w:bottom w:val="none" w:sz="0" w:space="0" w:color="auto"/>
                                <w:right w:val="none" w:sz="0" w:space="0" w:color="auto"/>
                              </w:divBdr>
                            </w:div>
                          </w:divsChild>
                        </w:div>
                        <w:div w:id="1249004807">
                          <w:marLeft w:val="0"/>
                          <w:marRight w:val="0"/>
                          <w:marTop w:val="0"/>
                          <w:marBottom w:val="0"/>
                          <w:divBdr>
                            <w:top w:val="none" w:sz="0" w:space="0" w:color="auto"/>
                            <w:left w:val="none" w:sz="0" w:space="0" w:color="auto"/>
                            <w:bottom w:val="none" w:sz="0" w:space="0" w:color="auto"/>
                            <w:right w:val="none" w:sz="0" w:space="0" w:color="auto"/>
                          </w:divBdr>
                          <w:divsChild>
                            <w:div w:id="1070233247">
                              <w:marLeft w:val="0"/>
                              <w:marRight w:val="0"/>
                              <w:marTop w:val="0"/>
                              <w:marBottom w:val="0"/>
                              <w:divBdr>
                                <w:top w:val="none" w:sz="0" w:space="0" w:color="auto"/>
                                <w:left w:val="none" w:sz="0" w:space="0" w:color="auto"/>
                                <w:bottom w:val="none" w:sz="0" w:space="0" w:color="auto"/>
                                <w:right w:val="none" w:sz="0" w:space="0" w:color="auto"/>
                              </w:divBdr>
                            </w:div>
                          </w:divsChild>
                        </w:div>
                        <w:div w:id="778257697">
                          <w:marLeft w:val="0"/>
                          <w:marRight w:val="0"/>
                          <w:marTop w:val="0"/>
                          <w:marBottom w:val="0"/>
                          <w:divBdr>
                            <w:top w:val="none" w:sz="0" w:space="0" w:color="auto"/>
                            <w:left w:val="none" w:sz="0" w:space="0" w:color="auto"/>
                            <w:bottom w:val="none" w:sz="0" w:space="0" w:color="auto"/>
                            <w:right w:val="none" w:sz="0" w:space="0" w:color="auto"/>
                          </w:divBdr>
                          <w:divsChild>
                            <w:div w:id="4221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3812">
                      <w:marLeft w:val="0"/>
                      <w:marRight w:val="0"/>
                      <w:marTop w:val="0"/>
                      <w:marBottom w:val="0"/>
                      <w:divBdr>
                        <w:top w:val="none" w:sz="0" w:space="0" w:color="auto"/>
                        <w:left w:val="none" w:sz="0" w:space="0" w:color="auto"/>
                        <w:bottom w:val="none" w:sz="0" w:space="0" w:color="auto"/>
                        <w:right w:val="none" w:sz="0" w:space="0" w:color="auto"/>
                      </w:divBdr>
                      <w:divsChild>
                        <w:div w:id="1800952188">
                          <w:marLeft w:val="0"/>
                          <w:marRight w:val="0"/>
                          <w:marTop w:val="0"/>
                          <w:marBottom w:val="0"/>
                          <w:divBdr>
                            <w:top w:val="none" w:sz="0" w:space="0" w:color="auto"/>
                            <w:left w:val="none" w:sz="0" w:space="0" w:color="auto"/>
                            <w:bottom w:val="none" w:sz="0" w:space="0" w:color="auto"/>
                            <w:right w:val="none" w:sz="0" w:space="0" w:color="auto"/>
                          </w:divBdr>
                        </w:div>
                        <w:div w:id="113719016">
                          <w:marLeft w:val="0"/>
                          <w:marRight w:val="0"/>
                          <w:marTop w:val="0"/>
                          <w:marBottom w:val="0"/>
                          <w:divBdr>
                            <w:top w:val="none" w:sz="0" w:space="0" w:color="auto"/>
                            <w:left w:val="none" w:sz="0" w:space="0" w:color="auto"/>
                            <w:bottom w:val="none" w:sz="0" w:space="0" w:color="auto"/>
                            <w:right w:val="none" w:sz="0" w:space="0" w:color="auto"/>
                          </w:divBdr>
                        </w:div>
                      </w:divsChild>
                    </w:div>
                    <w:div w:id="523715031">
                      <w:marLeft w:val="0"/>
                      <w:marRight w:val="0"/>
                      <w:marTop w:val="0"/>
                      <w:marBottom w:val="0"/>
                      <w:divBdr>
                        <w:top w:val="none" w:sz="0" w:space="0" w:color="auto"/>
                        <w:left w:val="none" w:sz="0" w:space="0" w:color="auto"/>
                        <w:bottom w:val="none" w:sz="0" w:space="0" w:color="auto"/>
                        <w:right w:val="none" w:sz="0" w:space="0" w:color="auto"/>
                      </w:divBdr>
                      <w:divsChild>
                        <w:div w:id="1180390232">
                          <w:marLeft w:val="0"/>
                          <w:marRight w:val="0"/>
                          <w:marTop w:val="0"/>
                          <w:marBottom w:val="0"/>
                          <w:divBdr>
                            <w:top w:val="none" w:sz="0" w:space="0" w:color="auto"/>
                            <w:left w:val="none" w:sz="0" w:space="0" w:color="auto"/>
                            <w:bottom w:val="none" w:sz="0" w:space="0" w:color="auto"/>
                            <w:right w:val="none" w:sz="0" w:space="0" w:color="auto"/>
                          </w:divBdr>
                          <w:divsChild>
                            <w:div w:id="895353571">
                              <w:marLeft w:val="0"/>
                              <w:marRight w:val="0"/>
                              <w:marTop w:val="0"/>
                              <w:marBottom w:val="0"/>
                              <w:divBdr>
                                <w:top w:val="none" w:sz="0" w:space="0" w:color="auto"/>
                                <w:left w:val="none" w:sz="0" w:space="0" w:color="auto"/>
                                <w:bottom w:val="none" w:sz="0" w:space="0" w:color="auto"/>
                                <w:right w:val="none" w:sz="0" w:space="0" w:color="auto"/>
                              </w:divBdr>
                            </w:div>
                          </w:divsChild>
                        </w:div>
                        <w:div w:id="599879079">
                          <w:marLeft w:val="0"/>
                          <w:marRight w:val="0"/>
                          <w:marTop w:val="0"/>
                          <w:marBottom w:val="0"/>
                          <w:divBdr>
                            <w:top w:val="none" w:sz="0" w:space="0" w:color="auto"/>
                            <w:left w:val="none" w:sz="0" w:space="0" w:color="auto"/>
                            <w:bottom w:val="none" w:sz="0" w:space="0" w:color="auto"/>
                            <w:right w:val="none" w:sz="0" w:space="0" w:color="auto"/>
                          </w:divBdr>
                          <w:divsChild>
                            <w:div w:id="74134489">
                              <w:marLeft w:val="0"/>
                              <w:marRight w:val="0"/>
                              <w:marTop w:val="0"/>
                              <w:marBottom w:val="0"/>
                              <w:divBdr>
                                <w:top w:val="none" w:sz="0" w:space="0" w:color="auto"/>
                                <w:left w:val="none" w:sz="0" w:space="0" w:color="auto"/>
                                <w:bottom w:val="none" w:sz="0" w:space="0" w:color="auto"/>
                                <w:right w:val="none" w:sz="0" w:space="0" w:color="auto"/>
                              </w:divBdr>
                            </w:div>
                          </w:divsChild>
                        </w:div>
                        <w:div w:id="1580096710">
                          <w:marLeft w:val="0"/>
                          <w:marRight w:val="0"/>
                          <w:marTop w:val="0"/>
                          <w:marBottom w:val="0"/>
                          <w:divBdr>
                            <w:top w:val="none" w:sz="0" w:space="0" w:color="auto"/>
                            <w:left w:val="none" w:sz="0" w:space="0" w:color="auto"/>
                            <w:bottom w:val="none" w:sz="0" w:space="0" w:color="auto"/>
                            <w:right w:val="none" w:sz="0" w:space="0" w:color="auto"/>
                          </w:divBdr>
                          <w:divsChild>
                            <w:div w:id="1678456379">
                              <w:marLeft w:val="0"/>
                              <w:marRight w:val="0"/>
                              <w:marTop w:val="0"/>
                              <w:marBottom w:val="0"/>
                              <w:divBdr>
                                <w:top w:val="none" w:sz="0" w:space="0" w:color="auto"/>
                                <w:left w:val="none" w:sz="0" w:space="0" w:color="auto"/>
                                <w:bottom w:val="none" w:sz="0" w:space="0" w:color="auto"/>
                                <w:right w:val="none" w:sz="0" w:space="0" w:color="auto"/>
                              </w:divBdr>
                            </w:div>
                            <w:div w:id="107894686">
                              <w:marLeft w:val="0"/>
                              <w:marRight w:val="0"/>
                              <w:marTop w:val="0"/>
                              <w:marBottom w:val="0"/>
                              <w:divBdr>
                                <w:top w:val="none" w:sz="0" w:space="0" w:color="auto"/>
                                <w:left w:val="none" w:sz="0" w:space="0" w:color="auto"/>
                                <w:bottom w:val="none" w:sz="0" w:space="0" w:color="auto"/>
                                <w:right w:val="none" w:sz="0" w:space="0" w:color="auto"/>
                              </w:divBdr>
                            </w:div>
                          </w:divsChild>
                        </w:div>
                        <w:div w:id="1260993450">
                          <w:marLeft w:val="0"/>
                          <w:marRight w:val="0"/>
                          <w:marTop w:val="0"/>
                          <w:marBottom w:val="0"/>
                          <w:divBdr>
                            <w:top w:val="none" w:sz="0" w:space="0" w:color="auto"/>
                            <w:left w:val="none" w:sz="0" w:space="0" w:color="auto"/>
                            <w:bottom w:val="none" w:sz="0" w:space="0" w:color="auto"/>
                            <w:right w:val="none" w:sz="0" w:space="0" w:color="auto"/>
                          </w:divBdr>
                        </w:div>
                        <w:div w:id="1471947464">
                          <w:marLeft w:val="0"/>
                          <w:marRight w:val="0"/>
                          <w:marTop w:val="0"/>
                          <w:marBottom w:val="0"/>
                          <w:divBdr>
                            <w:top w:val="none" w:sz="0" w:space="0" w:color="auto"/>
                            <w:left w:val="none" w:sz="0" w:space="0" w:color="auto"/>
                            <w:bottom w:val="none" w:sz="0" w:space="0" w:color="auto"/>
                            <w:right w:val="none" w:sz="0" w:space="0" w:color="auto"/>
                          </w:divBdr>
                          <w:divsChild>
                            <w:div w:id="2111654155">
                              <w:marLeft w:val="0"/>
                              <w:marRight w:val="0"/>
                              <w:marTop w:val="0"/>
                              <w:marBottom w:val="0"/>
                              <w:divBdr>
                                <w:top w:val="none" w:sz="0" w:space="0" w:color="auto"/>
                                <w:left w:val="none" w:sz="0" w:space="0" w:color="auto"/>
                                <w:bottom w:val="none" w:sz="0" w:space="0" w:color="auto"/>
                                <w:right w:val="none" w:sz="0" w:space="0" w:color="auto"/>
                              </w:divBdr>
                            </w:div>
                          </w:divsChild>
                        </w:div>
                        <w:div w:id="301539365">
                          <w:marLeft w:val="0"/>
                          <w:marRight w:val="0"/>
                          <w:marTop w:val="0"/>
                          <w:marBottom w:val="0"/>
                          <w:divBdr>
                            <w:top w:val="none" w:sz="0" w:space="0" w:color="auto"/>
                            <w:left w:val="none" w:sz="0" w:space="0" w:color="auto"/>
                            <w:bottom w:val="none" w:sz="0" w:space="0" w:color="auto"/>
                            <w:right w:val="none" w:sz="0" w:space="0" w:color="auto"/>
                          </w:divBdr>
                          <w:divsChild>
                            <w:div w:id="1619943633">
                              <w:marLeft w:val="0"/>
                              <w:marRight w:val="0"/>
                              <w:marTop w:val="0"/>
                              <w:marBottom w:val="0"/>
                              <w:divBdr>
                                <w:top w:val="none" w:sz="0" w:space="0" w:color="auto"/>
                                <w:left w:val="none" w:sz="0" w:space="0" w:color="auto"/>
                                <w:bottom w:val="none" w:sz="0" w:space="0" w:color="auto"/>
                                <w:right w:val="none" w:sz="0" w:space="0" w:color="auto"/>
                              </w:divBdr>
                            </w:div>
                            <w:div w:id="1598173961">
                              <w:marLeft w:val="0"/>
                              <w:marRight w:val="0"/>
                              <w:marTop w:val="0"/>
                              <w:marBottom w:val="0"/>
                              <w:divBdr>
                                <w:top w:val="none" w:sz="0" w:space="0" w:color="auto"/>
                                <w:left w:val="none" w:sz="0" w:space="0" w:color="auto"/>
                                <w:bottom w:val="none" w:sz="0" w:space="0" w:color="auto"/>
                                <w:right w:val="none" w:sz="0" w:space="0" w:color="auto"/>
                              </w:divBdr>
                              <w:divsChild>
                                <w:div w:id="1729837332">
                                  <w:marLeft w:val="0"/>
                                  <w:marRight w:val="0"/>
                                  <w:marTop w:val="0"/>
                                  <w:marBottom w:val="0"/>
                                  <w:divBdr>
                                    <w:top w:val="none" w:sz="0" w:space="0" w:color="auto"/>
                                    <w:left w:val="none" w:sz="0" w:space="0" w:color="auto"/>
                                    <w:bottom w:val="none" w:sz="0" w:space="0" w:color="auto"/>
                                    <w:right w:val="none" w:sz="0" w:space="0" w:color="auto"/>
                                  </w:divBdr>
                                </w:div>
                              </w:divsChild>
                            </w:div>
                            <w:div w:id="1154562106">
                              <w:marLeft w:val="0"/>
                              <w:marRight w:val="0"/>
                              <w:marTop w:val="0"/>
                              <w:marBottom w:val="0"/>
                              <w:divBdr>
                                <w:top w:val="none" w:sz="0" w:space="0" w:color="auto"/>
                                <w:left w:val="none" w:sz="0" w:space="0" w:color="auto"/>
                                <w:bottom w:val="none" w:sz="0" w:space="0" w:color="auto"/>
                                <w:right w:val="none" w:sz="0" w:space="0" w:color="auto"/>
                              </w:divBdr>
                              <w:divsChild>
                                <w:div w:id="21468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7408">
                          <w:marLeft w:val="0"/>
                          <w:marRight w:val="0"/>
                          <w:marTop w:val="0"/>
                          <w:marBottom w:val="0"/>
                          <w:divBdr>
                            <w:top w:val="none" w:sz="0" w:space="0" w:color="auto"/>
                            <w:left w:val="none" w:sz="0" w:space="0" w:color="auto"/>
                            <w:bottom w:val="none" w:sz="0" w:space="0" w:color="auto"/>
                            <w:right w:val="none" w:sz="0" w:space="0" w:color="auto"/>
                          </w:divBdr>
                          <w:divsChild>
                            <w:div w:id="713191989">
                              <w:marLeft w:val="0"/>
                              <w:marRight w:val="0"/>
                              <w:marTop w:val="0"/>
                              <w:marBottom w:val="0"/>
                              <w:divBdr>
                                <w:top w:val="none" w:sz="0" w:space="0" w:color="auto"/>
                                <w:left w:val="none" w:sz="0" w:space="0" w:color="auto"/>
                                <w:bottom w:val="none" w:sz="0" w:space="0" w:color="auto"/>
                                <w:right w:val="none" w:sz="0" w:space="0" w:color="auto"/>
                              </w:divBdr>
                            </w:div>
                            <w:div w:id="883256713">
                              <w:marLeft w:val="0"/>
                              <w:marRight w:val="0"/>
                              <w:marTop w:val="0"/>
                              <w:marBottom w:val="0"/>
                              <w:divBdr>
                                <w:top w:val="none" w:sz="0" w:space="0" w:color="auto"/>
                                <w:left w:val="none" w:sz="0" w:space="0" w:color="auto"/>
                                <w:bottom w:val="none" w:sz="0" w:space="0" w:color="auto"/>
                                <w:right w:val="none" w:sz="0" w:space="0" w:color="auto"/>
                              </w:divBdr>
                              <w:divsChild>
                                <w:div w:id="304942262">
                                  <w:marLeft w:val="0"/>
                                  <w:marRight w:val="0"/>
                                  <w:marTop w:val="0"/>
                                  <w:marBottom w:val="0"/>
                                  <w:divBdr>
                                    <w:top w:val="none" w:sz="0" w:space="0" w:color="auto"/>
                                    <w:left w:val="none" w:sz="0" w:space="0" w:color="auto"/>
                                    <w:bottom w:val="none" w:sz="0" w:space="0" w:color="auto"/>
                                    <w:right w:val="none" w:sz="0" w:space="0" w:color="auto"/>
                                  </w:divBdr>
                                </w:div>
                              </w:divsChild>
                            </w:div>
                            <w:div w:id="995573657">
                              <w:marLeft w:val="0"/>
                              <w:marRight w:val="0"/>
                              <w:marTop w:val="0"/>
                              <w:marBottom w:val="0"/>
                              <w:divBdr>
                                <w:top w:val="none" w:sz="0" w:space="0" w:color="auto"/>
                                <w:left w:val="none" w:sz="0" w:space="0" w:color="auto"/>
                                <w:bottom w:val="none" w:sz="0" w:space="0" w:color="auto"/>
                                <w:right w:val="none" w:sz="0" w:space="0" w:color="auto"/>
                              </w:divBdr>
                              <w:divsChild>
                                <w:div w:id="1322612007">
                                  <w:marLeft w:val="0"/>
                                  <w:marRight w:val="0"/>
                                  <w:marTop w:val="0"/>
                                  <w:marBottom w:val="0"/>
                                  <w:divBdr>
                                    <w:top w:val="none" w:sz="0" w:space="0" w:color="auto"/>
                                    <w:left w:val="none" w:sz="0" w:space="0" w:color="auto"/>
                                    <w:bottom w:val="none" w:sz="0" w:space="0" w:color="auto"/>
                                    <w:right w:val="none" w:sz="0" w:space="0" w:color="auto"/>
                                  </w:divBdr>
                                </w:div>
                                <w:div w:id="985233738">
                                  <w:marLeft w:val="0"/>
                                  <w:marRight w:val="0"/>
                                  <w:marTop w:val="0"/>
                                  <w:marBottom w:val="0"/>
                                  <w:divBdr>
                                    <w:top w:val="none" w:sz="0" w:space="0" w:color="auto"/>
                                    <w:left w:val="none" w:sz="0" w:space="0" w:color="auto"/>
                                    <w:bottom w:val="none" w:sz="0" w:space="0" w:color="auto"/>
                                    <w:right w:val="none" w:sz="0" w:space="0" w:color="auto"/>
                                  </w:divBdr>
                                </w:div>
                              </w:divsChild>
                            </w:div>
                            <w:div w:id="1957172214">
                              <w:marLeft w:val="0"/>
                              <w:marRight w:val="0"/>
                              <w:marTop w:val="0"/>
                              <w:marBottom w:val="0"/>
                              <w:divBdr>
                                <w:top w:val="none" w:sz="0" w:space="0" w:color="auto"/>
                                <w:left w:val="none" w:sz="0" w:space="0" w:color="auto"/>
                                <w:bottom w:val="none" w:sz="0" w:space="0" w:color="auto"/>
                                <w:right w:val="none" w:sz="0" w:space="0" w:color="auto"/>
                              </w:divBdr>
                              <w:divsChild>
                                <w:div w:id="1909539187">
                                  <w:marLeft w:val="0"/>
                                  <w:marRight w:val="0"/>
                                  <w:marTop w:val="0"/>
                                  <w:marBottom w:val="0"/>
                                  <w:divBdr>
                                    <w:top w:val="none" w:sz="0" w:space="0" w:color="auto"/>
                                    <w:left w:val="none" w:sz="0" w:space="0" w:color="auto"/>
                                    <w:bottom w:val="none" w:sz="0" w:space="0" w:color="auto"/>
                                    <w:right w:val="none" w:sz="0" w:space="0" w:color="auto"/>
                                  </w:divBdr>
                                </w:div>
                              </w:divsChild>
                            </w:div>
                            <w:div w:id="1092358538">
                              <w:marLeft w:val="0"/>
                              <w:marRight w:val="0"/>
                              <w:marTop w:val="0"/>
                              <w:marBottom w:val="0"/>
                              <w:divBdr>
                                <w:top w:val="none" w:sz="0" w:space="0" w:color="auto"/>
                                <w:left w:val="none" w:sz="0" w:space="0" w:color="auto"/>
                                <w:bottom w:val="none" w:sz="0" w:space="0" w:color="auto"/>
                                <w:right w:val="none" w:sz="0" w:space="0" w:color="auto"/>
                              </w:divBdr>
                            </w:div>
                            <w:div w:id="961303334">
                              <w:marLeft w:val="0"/>
                              <w:marRight w:val="0"/>
                              <w:marTop w:val="0"/>
                              <w:marBottom w:val="0"/>
                              <w:divBdr>
                                <w:top w:val="none" w:sz="0" w:space="0" w:color="auto"/>
                                <w:left w:val="none" w:sz="0" w:space="0" w:color="auto"/>
                                <w:bottom w:val="none" w:sz="0" w:space="0" w:color="auto"/>
                                <w:right w:val="none" w:sz="0" w:space="0" w:color="auto"/>
                              </w:divBdr>
                              <w:divsChild>
                                <w:div w:id="1635018344">
                                  <w:marLeft w:val="0"/>
                                  <w:marRight w:val="0"/>
                                  <w:marTop w:val="0"/>
                                  <w:marBottom w:val="0"/>
                                  <w:divBdr>
                                    <w:top w:val="none" w:sz="0" w:space="0" w:color="auto"/>
                                    <w:left w:val="none" w:sz="0" w:space="0" w:color="auto"/>
                                    <w:bottom w:val="none" w:sz="0" w:space="0" w:color="auto"/>
                                    <w:right w:val="none" w:sz="0" w:space="0" w:color="auto"/>
                                  </w:divBdr>
                                </w:div>
                              </w:divsChild>
                            </w:div>
                            <w:div w:id="1635602469">
                              <w:marLeft w:val="0"/>
                              <w:marRight w:val="0"/>
                              <w:marTop w:val="0"/>
                              <w:marBottom w:val="0"/>
                              <w:divBdr>
                                <w:top w:val="none" w:sz="0" w:space="0" w:color="auto"/>
                                <w:left w:val="none" w:sz="0" w:space="0" w:color="auto"/>
                                <w:bottom w:val="none" w:sz="0" w:space="0" w:color="auto"/>
                                <w:right w:val="none" w:sz="0" w:space="0" w:color="auto"/>
                              </w:divBdr>
                              <w:divsChild>
                                <w:div w:id="1980068624">
                                  <w:marLeft w:val="0"/>
                                  <w:marRight w:val="0"/>
                                  <w:marTop w:val="0"/>
                                  <w:marBottom w:val="0"/>
                                  <w:divBdr>
                                    <w:top w:val="none" w:sz="0" w:space="0" w:color="auto"/>
                                    <w:left w:val="none" w:sz="0" w:space="0" w:color="auto"/>
                                    <w:bottom w:val="none" w:sz="0" w:space="0" w:color="auto"/>
                                    <w:right w:val="none" w:sz="0" w:space="0" w:color="auto"/>
                                  </w:divBdr>
                                </w:div>
                              </w:divsChild>
                            </w:div>
                            <w:div w:id="414783893">
                              <w:marLeft w:val="0"/>
                              <w:marRight w:val="0"/>
                              <w:marTop w:val="0"/>
                              <w:marBottom w:val="0"/>
                              <w:divBdr>
                                <w:top w:val="none" w:sz="0" w:space="0" w:color="auto"/>
                                <w:left w:val="none" w:sz="0" w:space="0" w:color="auto"/>
                                <w:bottom w:val="none" w:sz="0" w:space="0" w:color="auto"/>
                                <w:right w:val="none" w:sz="0" w:space="0" w:color="auto"/>
                              </w:divBdr>
                              <w:divsChild>
                                <w:div w:id="8200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9962">
                          <w:marLeft w:val="0"/>
                          <w:marRight w:val="0"/>
                          <w:marTop w:val="0"/>
                          <w:marBottom w:val="0"/>
                          <w:divBdr>
                            <w:top w:val="none" w:sz="0" w:space="0" w:color="auto"/>
                            <w:left w:val="none" w:sz="0" w:space="0" w:color="auto"/>
                            <w:bottom w:val="none" w:sz="0" w:space="0" w:color="auto"/>
                            <w:right w:val="none" w:sz="0" w:space="0" w:color="auto"/>
                          </w:divBdr>
                          <w:divsChild>
                            <w:div w:id="1037311750">
                              <w:marLeft w:val="0"/>
                              <w:marRight w:val="0"/>
                              <w:marTop w:val="0"/>
                              <w:marBottom w:val="0"/>
                              <w:divBdr>
                                <w:top w:val="none" w:sz="0" w:space="0" w:color="auto"/>
                                <w:left w:val="none" w:sz="0" w:space="0" w:color="auto"/>
                                <w:bottom w:val="none" w:sz="0" w:space="0" w:color="auto"/>
                                <w:right w:val="none" w:sz="0" w:space="0" w:color="auto"/>
                              </w:divBdr>
                            </w:div>
                            <w:div w:id="1565216395">
                              <w:marLeft w:val="0"/>
                              <w:marRight w:val="0"/>
                              <w:marTop w:val="0"/>
                              <w:marBottom w:val="0"/>
                              <w:divBdr>
                                <w:top w:val="none" w:sz="0" w:space="0" w:color="auto"/>
                                <w:left w:val="none" w:sz="0" w:space="0" w:color="auto"/>
                                <w:bottom w:val="none" w:sz="0" w:space="0" w:color="auto"/>
                                <w:right w:val="none" w:sz="0" w:space="0" w:color="auto"/>
                              </w:divBdr>
                            </w:div>
                            <w:div w:id="1947422785">
                              <w:marLeft w:val="0"/>
                              <w:marRight w:val="0"/>
                              <w:marTop w:val="0"/>
                              <w:marBottom w:val="0"/>
                              <w:divBdr>
                                <w:top w:val="none" w:sz="0" w:space="0" w:color="auto"/>
                                <w:left w:val="none" w:sz="0" w:space="0" w:color="auto"/>
                                <w:bottom w:val="none" w:sz="0" w:space="0" w:color="auto"/>
                                <w:right w:val="none" w:sz="0" w:space="0" w:color="auto"/>
                              </w:divBdr>
                              <w:divsChild>
                                <w:div w:id="1066143274">
                                  <w:marLeft w:val="0"/>
                                  <w:marRight w:val="0"/>
                                  <w:marTop w:val="0"/>
                                  <w:marBottom w:val="0"/>
                                  <w:divBdr>
                                    <w:top w:val="none" w:sz="0" w:space="0" w:color="auto"/>
                                    <w:left w:val="none" w:sz="0" w:space="0" w:color="auto"/>
                                    <w:bottom w:val="none" w:sz="0" w:space="0" w:color="auto"/>
                                    <w:right w:val="none" w:sz="0" w:space="0" w:color="auto"/>
                                  </w:divBdr>
                                </w:div>
                              </w:divsChild>
                            </w:div>
                            <w:div w:id="1338343194">
                              <w:marLeft w:val="0"/>
                              <w:marRight w:val="0"/>
                              <w:marTop w:val="0"/>
                              <w:marBottom w:val="0"/>
                              <w:divBdr>
                                <w:top w:val="none" w:sz="0" w:space="0" w:color="auto"/>
                                <w:left w:val="none" w:sz="0" w:space="0" w:color="auto"/>
                                <w:bottom w:val="none" w:sz="0" w:space="0" w:color="auto"/>
                                <w:right w:val="none" w:sz="0" w:space="0" w:color="auto"/>
                              </w:divBdr>
                              <w:divsChild>
                                <w:div w:id="1902599537">
                                  <w:marLeft w:val="0"/>
                                  <w:marRight w:val="0"/>
                                  <w:marTop w:val="0"/>
                                  <w:marBottom w:val="0"/>
                                  <w:divBdr>
                                    <w:top w:val="none" w:sz="0" w:space="0" w:color="auto"/>
                                    <w:left w:val="none" w:sz="0" w:space="0" w:color="auto"/>
                                    <w:bottom w:val="none" w:sz="0" w:space="0" w:color="auto"/>
                                    <w:right w:val="none" w:sz="0" w:space="0" w:color="auto"/>
                                  </w:divBdr>
                                </w:div>
                              </w:divsChild>
                            </w:div>
                            <w:div w:id="1178427004">
                              <w:marLeft w:val="0"/>
                              <w:marRight w:val="0"/>
                              <w:marTop w:val="0"/>
                              <w:marBottom w:val="0"/>
                              <w:divBdr>
                                <w:top w:val="none" w:sz="0" w:space="0" w:color="auto"/>
                                <w:left w:val="none" w:sz="0" w:space="0" w:color="auto"/>
                                <w:bottom w:val="none" w:sz="0" w:space="0" w:color="auto"/>
                                <w:right w:val="none" w:sz="0" w:space="0" w:color="auto"/>
                              </w:divBdr>
                              <w:divsChild>
                                <w:div w:id="711685410">
                                  <w:marLeft w:val="0"/>
                                  <w:marRight w:val="0"/>
                                  <w:marTop w:val="0"/>
                                  <w:marBottom w:val="0"/>
                                  <w:divBdr>
                                    <w:top w:val="none" w:sz="0" w:space="0" w:color="auto"/>
                                    <w:left w:val="none" w:sz="0" w:space="0" w:color="auto"/>
                                    <w:bottom w:val="none" w:sz="0" w:space="0" w:color="auto"/>
                                    <w:right w:val="none" w:sz="0" w:space="0" w:color="auto"/>
                                  </w:divBdr>
                                </w:div>
                              </w:divsChild>
                            </w:div>
                            <w:div w:id="2130472244">
                              <w:marLeft w:val="0"/>
                              <w:marRight w:val="0"/>
                              <w:marTop w:val="0"/>
                              <w:marBottom w:val="0"/>
                              <w:divBdr>
                                <w:top w:val="none" w:sz="0" w:space="0" w:color="auto"/>
                                <w:left w:val="none" w:sz="0" w:space="0" w:color="auto"/>
                                <w:bottom w:val="none" w:sz="0" w:space="0" w:color="auto"/>
                                <w:right w:val="none" w:sz="0" w:space="0" w:color="auto"/>
                              </w:divBdr>
                              <w:divsChild>
                                <w:div w:id="2049330615">
                                  <w:marLeft w:val="0"/>
                                  <w:marRight w:val="0"/>
                                  <w:marTop w:val="0"/>
                                  <w:marBottom w:val="0"/>
                                  <w:divBdr>
                                    <w:top w:val="none" w:sz="0" w:space="0" w:color="auto"/>
                                    <w:left w:val="none" w:sz="0" w:space="0" w:color="auto"/>
                                    <w:bottom w:val="none" w:sz="0" w:space="0" w:color="auto"/>
                                    <w:right w:val="none" w:sz="0" w:space="0" w:color="auto"/>
                                  </w:divBdr>
                                </w:div>
                              </w:divsChild>
                            </w:div>
                            <w:div w:id="1244954185">
                              <w:marLeft w:val="0"/>
                              <w:marRight w:val="0"/>
                              <w:marTop w:val="0"/>
                              <w:marBottom w:val="0"/>
                              <w:divBdr>
                                <w:top w:val="none" w:sz="0" w:space="0" w:color="auto"/>
                                <w:left w:val="none" w:sz="0" w:space="0" w:color="auto"/>
                                <w:bottom w:val="none" w:sz="0" w:space="0" w:color="auto"/>
                                <w:right w:val="none" w:sz="0" w:space="0" w:color="auto"/>
                              </w:divBdr>
                              <w:divsChild>
                                <w:div w:id="362174679">
                                  <w:marLeft w:val="0"/>
                                  <w:marRight w:val="0"/>
                                  <w:marTop w:val="0"/>
                                  <w:marBottom w:val="0"/>
                                  <w:divBdr>
                                    <w:top w:val="none" w:sz="0" w:space="0" w:color="auto"/>
                                    <w:left w:val="none" w:sz="0" w:space="0" w:color="auto"/>
                                    <w:bottom w:val="none" w:sz="0" w:space="0" w:color="auto"/>
                                    <w:right w:val="none" w:sz="0" w:space="0" w:color="auto"/>
                                  </w:divBdr>
                                </w:div>
                              </w:divsChild>
                            </w:div>
                            <w:div w:id="717044882">
                              <w:marLeft w:val="0"/>
                              <w:marRight w:val="0"/>
                              <w:marTop w:val="0"/>
                              <w:marBottom w:val="0"/>
                              <w:divBdr>
                                <w:top w:val="none" w:sz="0" w:space="0" w:color="auto"/>
                                <w:left w:val="none" w:sz="0" w:space="0" w:color="auto"/>
                                <w:bottom w:val="none" w:sz="0" w:space="0" w:color="auto"/>
                                <w:right w:val="none" w:sz="0" w:space="0" w:color="auto"/>
                              </w:divBdr>
                              <w:divsChild>
                                <w:div w:id="1970628049">
                                  <w:marLeft w:val="0"/>
                                  <w:marRight w:val="0"/>
                                  <w:marTop w:val="0"/>
                                  <w:marBottom w:val="0"/>
                                  <w:divBdr>
                                    <w:top w:val="none" w:sz="0" w:space="0" w:color="auto"/>
                                    <w:left w:val="none" w:sz="0" w:space="0" w:color="auto"/>
                                    <w:bottom w:val="none" w:sz="0" w:space="0" w:color="auto"/>
                                    <w:right w:val="none" w:sz="0" w:space="0" w:color="auto"/>
                                  </w:divBdr>
                                </w:div>
                              </w:divsChild>
                            </w:div>
                            <w:div w:id="922301405">
                              <w:marLeft w:val="0"/>
                              <w:marRight w:val="0"/>
                              <w:marTop w:val="0"/>
                              <w:marBottom w:val="0"/>
                              <w:divBdr>
                                <w:top w:val="none" w:sz="0" w:space="0" w:color="auto"/>
                                <w:left w:val="none" w:sz="0" w:space="0" w:color="auto"/>
                                <w:bottom w:val="none" w:sz="0" w:space="0" w:color="auto"/>
                                <w:right w:val="none" w:sz="0" w:space="0" w:color="auto"/>
                              </w:divBdr>
                              <w:divsChild>
                                <w:div w:id="634917497">
                                  <w:marLeft w:val="0"/>
                                  <w:marRight w:val="0"/>
                                  <w:marTop w:val="0"/>
                                  <w:marBottom w:val="0"/>
                                  <w:divBdr>
                                    <w:top w:val="none" w:sz="0" w:space="0" w:color="auto"/>
                                    <w:left w:val="none" w:sz="0" w:space="0" w:color="auto"/>
                                    <w:bottom w:val="none" w:sz="0" w:space="0" w:color="auto"/>
                                    <w:right w:val="none" w:sz="0" w:space="0" w:color="auto"/>
                                  </w:divBdr>
                                </w:div>
                              </w:divsChild>
                            </w:div>
                            <w:div w:id="270824838">
                              <w:marLeft w:val="0"/>
                              <w:marRight w:val="0"/>
                              <w:marTop w:val="0"/>
                              <w:marBottom w:val="0"/>
                              <w:divBdr>
                                <w:top w:val="none" w:sz="0" w:space="0" w:color="auto"/>
                                <w:left w:val="none" w:sz="0" w:space="0" w:color="auto"/>
                                <w:bottom w:val="none" w:sz="0" w:space="0" w:color="auto"/>
                                <w:right w:val="none" w:sz="0" w:space="0" w:color="auto"/>
                              </w:divBdr>
                              <w:divsChild>
                                <w:div w:id="946158646">
                                  <w:marLeft w:val="0"/>
                                  <w:marRight w:val="0"/>
                                  <w:marTop w:val="0"/>
                                  <w:marBottom w:val="0"/>
                                  <w:divBdr>
                                    <w:top w:val="none" w:sz="0" w:space="0" w:color="auto"/>
                                    <w:left w:val="none" w:sz="0" w:space="0" w:color="auto"/>
                                    <w:bottom w:val="none" w:sz="0" w:space="0" w:color="auto"/>
                                    <w:right w:val="none" w:sz="0" w:space="0" w:color="auto"/>
                                  </w:divBdr>
                                </w:div>
                              </w:divsChild>
                            </w:div>
                            <w:div w:id="149833799">
                              <w:marLeft w:val="0"/>
                              <w:marRight w:val="0"/>
                              <w:marTop w:val="0"/>
                              <w:marBottom w:val="0"/>
                              <w:divBdr>
                                <w:top w:val="none" w:sz="0" w:space="0" w:color="auto"/>
                                <w:left w:val="none" w:sz="0" w:space="0" w:color="auto"/>
                                <w:bottom w:val="none" w:sz="0" w:space="0" w:color="auto"/>
                                <w:right w:val="none" w:sz="0" w:space="0" w:color="auto"/>
                              </w:divBdr>
                              <w:divsChild>
                                <w:div w:id="1540892405">
                                  <w:marLeft w:val="0"/>
                                  <w:marRight w:val="0"/>
                                  <w:marTop w:val="0"/>
                                  <w:marBottom w:val="0"/>
                                  <w:divBdr>
                                    <w:top w:val="none" w:sz="0" w:space="0" w:color="auto"/>
                                    <w:left w:val="none" w:sz="0" w:space="0" w:color="auto"/>
                                    <w:bottom w:val="none" w:sz="0" w:space="0" w:color="auto"/>
                                    <w:right w:val="none" w:sz="0" w:space="0" w:color="auto"/>
                                  </w:divBdr>
                                </w:div>
                              </w:divsChild>
                            </w:div>
                            <w:div w:id="369767846">
                              <w:marLeft w:val="0"/>
                              <w:marRight w:val="0"/>
                              <w:marTop w:val="0"/>
                              <w:marBottom w:val="0"/>
                              <w:divBdr>
                                <w:top w:val="none" w:sz="0" w:space="0" w:color="auto"/>
                                <w:left w:val="none" w:sz="0" w:space="0" w:color="auto"/>
                                <w:bottom w:val="none" w:sz="0" w:space="0" w:color="auto"/>
                                <w:right w:val="none" w:sz="0" w:space="0" w:color="auto"/>
                              </w:divBdr>
                              <w:divsChild>
                                <w:div w:id="1677726795">
                                  <w:marLeft w:val="0"/>
                                  <w:marRight w:val="0"/>
                                  <w:marTop w:val="0"/>
                                  <w:marBottom w:val="0"/>
                                  <w:divBdr>
                                    <w:top w:val="none" w:sz="0" w:space="0" w:color="auto"/>
                                    <w:left w:val="none" w:sz="0" w:space="0" w:color="auto"/>
                                    <w:bottom w:val="none" w:sz="0" w:space="0" w:color="auto"/>
                                    <w:right w:val="none" w:sz="0" w:space="0" w:color="auto"/>
                                  </w:divBdr>
                                </w:div>
                              </w:divsChild>
                            </w:div>
                            <w:div w:id="958997796">
                              <w:marLeft w:val="0"/>
                              <w:marRight w:val="0"/>
                              <w:marTop w:val="0"/>
                              <w:marBottom w:val="0"/>
                              <w:divBdr>
                                <w:top w:val="none" w:sz="0" w:space="0" w:color="auto"/>
                                <w:left w:val="none" w:sz="0" w:space="0" w:color="auto"/>
                                <w:bottom w:val="none" w:sz="0" w:space="0" w:color="auto"/>
                                <w:right w:val="none" w:sz="0" w:space="0" w:color="auto"/>
                              </w:divBdr>
                              <w:divsChild>
                                <w:div w:id="677461942">
                                  <w:marLeft w:val="0"/>
                                  <w:marRight w:val="0"/>
                                  <w:marTop w:val="0"/>
                                  <w:marBottom w:val="0"/>
                                  <w:divBdr>
                                    <w:top w:val="none" w:sz="0" w:space="0" w:color="auto"/>
                                    <w:left w:val="none" w:sz="0" w:space="0" w:color="auto"/>
                                    <w:bottom w:val="none" w:sz="0" w:space="0" w:color="auto"/>
                                    <w:right w:val="none" w:sz="0" w:space="0" w:color="auto"/>
                                  </w:divBdr>
                                </w:div>
                                <w:div w:id="908540773">
                                  <w:marLeft w:val="0"/>
                                  <w:marRight w:val="0"/>
                                  <w:marTop w:val="0"/>
                                  <w:marBottom w:val="0"/>
                                  <w:divBdr>
                                    <w:top w:val="none" w:sz="0" w:space="0" w:color="auto"/>
                                    <w:left w:val="none" w:sz="0" w:space="0" w:color="auto"/>
                                    <w:bottom w:val="none" w:sz="0" w:space="0" w:color="auto"/>
                                    <w:right w:val="none" w:sz="0" w:space="0" w:color="auto"/>
                                  </w:divBdr>
                                </w:div>
                                <w:div w:id="947810837">
                                  <w:marLeft w:val="0"/>
                                  <w:marRight w:val="0"/>
                                  <w:marTop w:val="0"/>
                                  <w:marBottom w:val="0"/>
                                  <w:divBdr>
                                    <w:top w:val="none" w:sz="0" w:space="0" w:color="auto"/>
                                    <w:left w:val="none" w:sz="0" w:space="0" w:color="auto"/>
                                    <w:bottom w:val="none" w:sz="0" w:space="0" w:color="auto"/>
                                    <w:right w:val="none" w:sz="0" w:space="0" w:color="auto"/>
                                  </w:divBdr>
                                </w:div>
                              </w:divsChild>
                            </w:div>
                            <w:div w:id="900142339">
                              <w:marLeft w:val="0"/>
                              <w:marRight w:val="0"/>
                              <w:marTop w:val="0"/>
                              <w:marBottom w:val="0"/>
                              <w:divBdr>
                                <w:top w:val="none" w:sz="0" w:space="0" w:color="auto"/>
                                <w:left w:val="none" w:sz="0" w:space="0" w:color="auto"/>
                                <w:bottom w:val="none" w:sz="0" w:space="0" w:color="auto"/>
                                <w:right w:val="none" w:sz="0" w:space="0" w:color="auto"/>
                              </w:divBdr>
                              <w:divsChild>
                                <w:div w:id="1772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94635">
          <w:marLeft w:val="0"/>
          <w:marRight w:val="0"/>
          <w:marTop w:val="0"/>
          <w:marBottom w:val="0"/>
          <w:divBdr>
            <w:top w:val="none" w:sz="0" w:space="0" w:color="auto"/>
            <w:left w:val="none" w:sz="0" w:space="0" w:color="auto"/>
            <w:bottom w:val="none" w:sz="0" w:space="0" w:color="auto"/>
            <w:right w:val="none" w:sz="0" w:space="0" w:color="auto"/>
          </w:divBdr>
          <w:divsChild>
            <w:div w:id="772482838">
              <w:marLeft w:val="0"/>
              <w:marRight w:val="0"/>
              <w:marTop w:val="0"/>
              <w:marBottom w:val="0"/>
              <w:divBdr>
                <w:top w:val="none" w:sz="0" w:space="0" w:color="auto"/>
                <w:left w:val="none" w:sz="0" w:space="0" w:color="auto"/>
                <w:bottom w:val="none" w:sz="0" w:space="0" w:color="auto"/>
                <w:right w:val="none" w:sz="0" w:space="0" w:color="auto"/>
              </w:divBdr>
              <w:divsChild>
                <w:div w:id="1656565252">
                  <w:marLeft w:val="0"/>
                  <w:marRight w:val="0"/>
                  <w:marTop w:val="0"/>
                  <w:marBottom w:val="0"/>
                  <w:divBdr>
                    <w:top w:val="none" w:sz="0" w:space="0" w:color="auto"/>
                    <w:left w:val="none" w:sz="0" w:space="0" w:color="auto"/>
                    <w:bottom w:val="none" w:sz="0" w:space="0" w:color="auto"/>
                    <w:right w:val="none" w:sz="0" w:space="0" w:color="auto"/>
                  </w:divBdr>
                </w:div>
                <w:div w:id="1678800911">
                  <w:marLeft w:val="0"/>
                  <w:marRight w:val="0"/>
                  <w:marTop w:val="0"/>
                  <w:marBottom w:val="0"/>
                  <w:divBdr>
                    <w:top w:val="none" w:sz="0" w:space="0" w:color="auto"/>
                    <w:left w:val="none" w:sz="0" w:space="0" w:color="auto"/>
                    <w:bottom w:val="none" w:sz="0" w:space="0" w:color="auto"/>
                    <w:right w:val="none" w:sz="0" w:space="0" w:color="auto"/>
                  </w:divBdr>
                </w:div>
                <w:div w:id="713384282">
                  <w:marLeft w:val="0"/>
                  <w:marRight w:val="0"/>
                  <w:marTop w:val="0"/>
                  <w:marBottom w:val="0"/>
                  <w:divBdr>
                    <w:top w:val="none" w:sz="0" w:space="0" w:color="auto"/>
                    <w:left w:val="none" w:sz="0" w:space="0" w:color="auto"/>
                    <w:bottom w:val="none" w:sz="0" w:space="0" w:color="auto"/>
                    <w:right w:val="none" w:sz="0" w:space="0" w:color="auto"/>
                  </w:divBdr>
                  <w:divsChild>
                    <w:div w:id="60296317">
                      <w:marLeft w:val="0"/>
                      <w:marRight w:val="0"/>
                      <w:marTop w:val="0"/>
                      <w:marBottom w:val="0"/>
                      <w:divBdr>
                        <w:top w:val="none" w:sz="0" w:space="0" w:color="auto"/>
                        <w:left w:val="none" w:sz="0" w:space="0" w:color="auto"/>
                        <w:bottom w:val="none" w:sz="0" w:space="0" w:color="auto"/>
                        <w:right w:val="none" w:sz="0" w:space="0" w:color="auto"/>
                      </w:divBdr>
                    </w:div>
                  </w:divsChild>
                </w:div>
                <w:div w:id="935870386">
                  <w:marLeft w:val="0"/>
                  <w:marRight w:val="0"/>
                  <w:marTop w:val="0"/>
                  <w:marBottom w:val="0"/>
                  <w:divBdr>
                    <w:top w:val="none" w:sz="0" w:space="0" w:color="auto"/>
                    <w:left w:val="none" w:sz="0" w:space="0" w:color="auto"/>
                    <w:bottom w:val="none" w:sz="0" w:space="0" w:color="auto"/>
                    <w:right w:val="none" w:sz="0" w:space="0" w:color="auto"/>
                  </w:divBdr>
                  <w:divsChild>
                    <w:div w:id="1870415498">
                      <w:marLeft w:val="0"/>
                      <w:marRight w:val="0"/>
                      <w:marTop w:val="0"/>
                      <w:marBottom w:val="0"/>
                      <w:divBdr>
                        <w:top w:val="none" w:sz="0" w:space="0" w:color="auto"/>
                        <w:left w:val="none" w:sz="0" w:space="0" w:color="auto"/>
                        <w:bottom w:val="none" w:sz="0" w:space="0" w:color="auto"/>
                        <w:right w:val="none" w:sz="0" w:space="0" w:color="auto"/>
                      </w:divBdr>
                    </w:div>
                  </w:divsChild>
                </w:div>
                <w:div w:id="2112356390">
                  <w:marLeft w:val="0"/>
                  <w:marRight w:val="0"/>
                  <w:marTop w:val="0"/>
                  <w:marBottom w:val="0"/>
                  <w:divBdr>
                    <w:top w:val="none" w:sz="0" w:space="0" w:color="auto"/>
                    <w:left w:val="none" w:sz="0" w:space="0" w:color="auto"/>
                    <w:bottom w:val="none" w:sz="0" w:space="0" w:color="auto"/>
                    <w:right w:val="none" w:sz="0" w:space="0" w:color="auto"/>
                  </w:divBdr>
                  <w:divsChild>
                    <w:div w:id="553200101">
                      <w:marLeft w:val="0"/>
                      <w:marRight w:val="0"/>
                      <w:marTop w:val="0"/>
                      <w:marBottom w:val="0"/>
                      <w:divBdr>
                        <w:top w:val="none" w:sz="0" w:space="0" w:color="auto"/>
                        <w:left w:val="none" w:sz="0" w:space="0" w:color="auto"/>
                        <w:bottom w:val="none" w:sz="0" w:space="0" w:color="auto"/>
                        <w:right w:val="none" w:sz="0" w:space="0" w:color="auto"/>
                      </w:divBdr>
                    </w:div>
                    <w:div w:id="259291608">
                      <w:marLeft w:val="0"/>
                      <w:marRight w:val="0"/>
                      <w:marTop w:val="0"/>
                      <w:marBottom w:val="0"/>
                      <w:divBdr>
                        <w:top w:val="none" w:sz="0" w:space="0" w:color="auto"/>
                        <w:left w:val="none" w:sz="0" w:space="0" w:color="auto"/>
                        <w:bottom w:val="none" w:sz="0" w:space="0" w:color="auto"/>
                        <w:right w:val="none" w:sz="0" w:space="0" w:color="auto"/>
                      </w:divBdr>
                    </w:div>
                    <w:div w:id="1902018165">
                      <w:marLeft w:val="0"/>
                      <w:marRight w:val="0"/>
                      <w:marTop w:val="0"/>
                      <w:marBottom w:val="0"/>
                      <w:divBdr>
                        <w:top w:val="none" w:sz="0" w:space="0" w:color="auto"/>
                        <w:left w:val="none" w:sz="0" w:space="0" w:color="auto"/>
                        <w:bottom w:val="none" w:sz="0" w:space="0" w:color="auto"/>
                        <w:right w:val="none" w:sz="0" w:space="0" w:color="auto"/>
                      </w:divBdr>
                    </w:div>
                    <w:div w:id="87774841">
                      <w:marLeft w:val="0"/>
                      <w:marRight w:val="0"/>
                      <w:marTop w:val="0"/>
                      <w:marBottom w:val="0"/>
                      <w:divBdr>
                        <w:top w:val="none" w:sz="0" w:space="0" w:color="auto"/>
                        <w:left w:val="none" w:sz="0" w:space="0" w:color="auto"/>
                        <w:bottom w:val="none" w:sz="0" w:space="0" w:color="auto"/>
                        <w:right w:val="none" w:sz="0" w:space="0" w:color="auto"/>
                      </w:divBdr>
                    </w:div>
                    <w:div w:id="1308316742">
                      <w:marLeft w:val="0"/>
                      <w:marRight w:val="0"/>
                      <w:marTop w:val="0"/>
                      <w:marBottom w:val="0"/>
                      <w:divBdr>
                        <w:top w:val="none" w:sz="0" w:space="0" w:color="auto"/>
                        <w:left w:val="none" w:sz="0" w:space="0" w:color="auto"/>
                        <w:bottom w:val="none" w:sz="0" w:space="0" w:color="auto"/>
                        <w:right w:val="none" w:sz="0" w:space="0" w:color="auto"/>
                      </w:divBdr>
                      <w:divsChild>
                        <w:div w:id="316735761">
                          <w:marLeft w:val="0"/>
                          <w:marRight w:val="0"/>
                          <w:marTop w:val="0"/>
                          <w:marBottom w:val="0"/>
                          <w:divBdr>
                            <w:top w:val="none" w:sz="0" w:space="0" w:color="auto"/>
                            <w:left w:val="none" w:sz="0" w:space="0" w:color="auto"/>
                            <w:bottom w:val="none" w:sz="0" w:space="0" w:color="auto"/>
                            <w:right w:val="none" w:sz="0" w:space="0" w:color="auto"/>
                          </w:divBdr>
                        </w:div>
                        <w:div w:id="2031103077">
                          <w:marLeft w:val="0"/>
                          <w:marRight w:val="0"/>
                          <w:marTop w:val="0"/>
                          <w:marBottom w:val="0"/>
                          <w:divBdr>
                            <w:top w:val="none" w:sz="0" w:space="0" w:color="auto"/>
                            <w:left w:val="none" w:sz="0" w:space="0" w:color="auto"/>
                            <w:bottom w:val="none" w:sz="0" w:space="0" w:color="auto"/>
                            <w:right w:val="none" w:sz="0" w:space="0" w:color="auto"/>
                          </w:divBdr>
                        </w:div>
                        <w:div w:id="1183857727">
                          <w:marLeft w:val="0"/>
                          <w:marRight w:val="0"/>
                          <w:marTop w:val="0"/>
                          <w:marBottom w:val="0"/>
                          <w:divBdr>
                            <w:top w:val="none" w:sz="0" w:space="0" w:color="auto"/>
                            <w:left w:val="none" w:sz="0" w:space="0" w:color="auto"/>
                            <w:bottom w:val="none" w:sz="0" w:space="0" w:color="auto"/>
                            <w:right w:val="none" w:sz="0" w:space="0" w:color="auto"/>
                          </w:divBdr>
                          <w:divsChild>
                            <w:div w:id="842664038">
                              <w:marLeft w:val="0"/>
                              <w:marRight w:val="0"/>
                              <w:marTop w:val="0"/>
                              <w:marBottom w:val="0"/>
                              <w:divBdr>
                                <w:top w:val="none" w:sz="0" w:space="0" w:color="auto"/>
                                <w:left w:val="none" w:sz="0" w:space="0" w:color="auto"/>
                                <w:bottom w:val="none" w:sz="0" w:space="0" w:color="auto"/>
                                <w:right w:val="none" w:sz="0" w:space="0" w:color="auto"/>
                              </w:divBdr>
                            </w:div>
                          </w:divsChild>
                        </w:div>
                        <w:div w:id="212281250">
                          <w:marLeft w:val="0"/>
                          <w:marRight w:val="0"/>
                          <w:marTop w:val="0"/>
                          <w:marBottom w:val="0"/>
                          <w:divBdr>
                            <w:top w:val="none" w:sz="0" w:space="0" w:color="auto"/>
                            <w:left w:val="none" w:sz="0" w:space="0" w:color="auto"/>
                            <w:bottom w:val="none" w:sz="0" w:space="0" w:color="auto"/>
                            <w:right w:val="none" w:sz="0" w:space="0" w:color="auto"/>
                          </w:divBdr>
                          <w:divsChild>
                            <w:div w:id="1739598701">
                              <w:marLeft w:val="0"/>
                              <w:marRight w:val="0"/>
                              <w:marTop w:val="0"/>
                              <w:marBottom w:val="0"/>
                              <w:divBdr>
                                <w:top w:val="none" w:sz="0" w:space="0" w:color="auto"/>
                                <w:left w:val="none" w:sz="0" w:space="0" w:color="auto"/>
                                <w:bottom w:val="none" w:sz="0" w:space="0" w:color="auto"/>
                                <w:right w:val="none" w:sz="0" w:space="0" w:color="auto"/>
                              </w:divBdr>
                            </w:div>
                            <w:div w:id="1127236483">
                              <w:marLeft w:val="0"/>
                              <w:marRight w:val="0"/>
                              <w:marTop w:val="0"/>
                              <w:marBottom w:val="0"/>
                              <w:divBdr>
                                <w:top w:val="none" w:sz="0" w:space="0" w:color="auto"/>
                                <w:left w:val="none" w:sz="0" w:space="0" w:color="auto"/>
                                <w:bottom w:val="none" w:sz="0" w:space="0" w:color="auto"/>
                                <w:right w:val="none" w:sz="0" w:space="0" w:color="auto"/>
                              </w:divBdr>
                              <w:divsChild>
                                <w:div w:id="2790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026">
                          <w:marLeft w:val="0"/>
                          <w:marRight w:val="0"/>
                          <w:marTop w:val="0"/>
                          <w:marBottom w:val="0"/>
                          <w:divBdr>
                            <w:top w:val="none" w:sz="0" w:space="0" w:color="auto"/>
                            <w:left w:val="none" w:sz="0" w:space="0" w:color="auto"/>
                            <w:bottom w:val="none" w:sz="0" w:space="0" w:color="auto"/>
                            <w:right w:val="none" w:sz="0" w:space="0" w:color="auto"/>
                          </w:divBdr>
                          <w:divsChild>
                            <w:div w:id="2063208096">
                              <w:marLeft w:val="0"/>
                              <w:marRight w:val="0"/>
                              <w:marTop w:val="0"/>
                              <w:marBottom w:val="0"/>
                              <w:divBdr>
                                <w:top w:val="none" w:sz="0" w:space="0" w:color="auto"/>
                                <w:left w:val="none" w:sz="0" w:space="0" w:color="auto"/>
                                <w:bottom w:val="none" w:sz="0" w:space="0" w:color="auto"/>
                                <w:right w:val="none" w:sz="0" w:space="0" w:color="auto"/>
                              </w:divBdr>
                            </w:div>
                            <w:div w:id="1484738176">
                              <w:marLeft w:val="0"/>
                              <w:marRight w:val="0"/>
                              <w:marTop w:val="0"/>
                              <w:marBottom w:val="0"/>
                              <w:divBdr>
                                <w:top w:val="none" w:sz="0" w:space="0" w:color="auto"/>
                                <w:left w:val="none" w:sz="0" w:space="0" w:color="auto"/>
                                <w:bottom w:val="none" w:sz="0" w:space="0" w:color="auto"/>
                                <w:right w:val="none" w:sz="0" w:space="0" w:color="auto"/>
                              </w:divBdr>
                            </w:div>
                          </w:divsChild>
                        </w:div>
                        <w:div w:id="1826973878">
                          <w:marLeft w:val="0"/>
                          <w:marRight w:val="0"/>
                          <w:marTop w:val="0"/>
                          <w:marBottom w:val="0"/>
                          <w:divBdr>
                            <w:top w:val="none" w:sz="0" w:space="0" w:color="auto"/>
                            <w:left w:val="none" w:sz="0" w:space="0" w:color="auto"/>
                            <w:bottom w:val="none" w:sz="0" w:space="0" w:color="auto"/>
                            <w:right w:val="none" w:sz="0" w:space="0" w:color="auto"/>
                          </w:divBdr>
                          <w:divsChild>
                            <w:div w:id="2251195">
                              <w:marLeft w:val="0"/>
                              <w:marRight w:val="0"/>
                              <w:marTop w:val="0"/>
                              <w:marBottom w:val="0"/>
                              <w:divBdr>
                                <w:top w:val="none" w:sz="0" w:space="0" w:color="auto"/>
                                <w:left w:val="none" w:sz="0" w:space="0" w:color="auto"/>
                                <w:bottom w:val="none" w:sz="0" w:space="0" w:color="auto"/>
                                <w:right w:val="none" w:sz="0" w:space="0" w:color="auto"/>
                              </w:divBdr>
                            </w:div>
                          </w:divsChild>
                        </w:div>
                        <w:div w:id="1899700873">
                          <w:marLeft w:val="0"/>
                          <w:marRight w:val="0"/>
                          <w:marTop w:val="0"/>
                          <w:marBottom w:val="0"/>
                          <w:divBdr>
                            <w:top w:val="none" w:sz="0" w:space="0" w:color="auto"/>
                            <w:left w:val="none" w:sz="0" w:space="0" w:color="auto"/>
                            <w:bottom w:val="none" w:sz="0" w:space="0" w:color="auto"/>
                            <w:right w:val="none" w:sz="0" w:space="0" w:color="auto"/>
                          </w:divBdr>
                          <w:divsChild>
                            <w:div w:id="954290021">
                              <w:marLeft w:val="0"/>
                              <w:marRight w:val="0"/>
                              <w:marTop w:val="0"/>
                              <w:marBottom w:val="0"/>
                              <w:divBdr>
                                <w:top w:val="none" w:sz="0" w:space="0" w:color="auto"/>
                                <w:left w:val="none" w:sz="0" w:space="0" w:color="auto"/>
                                <w:bottom w:val="none" w:sz="0" w:space="0" w:color="auto"/>
                                <w:right w:val="none" w:sz="0" w:space="0" w:color="auto"/>
                              </w:divBdr>
                            </w:div>
                          </w:divsChild>
                        </w:div>
                        <w:div w:id="1969160503">
                          <w:marLeft w:val="0"/>
                          <w:marRight w:val="0"/>
                          <w:marTop w:val="0"/>
                          <w:marBottom w:val="0"/>
                          <w:divBdr>
                            <w:top w:val="none" w:sz="0" w:space="0" w:color="auto"/>
                            <w:left w:val="none" w:sz="0" w:space="0" w:color="auto"/>
                            <w:bottom w:val="none" w:sz="0" w:space="0" w:color="auto"/>
                            <w:right w:val="none" w:sz="0" w:space="0" w:color="auto"/>
                          </w:divBdr>
                        </w:div>
                        <w:div w:id="1275672956">
                          <w:marLeft w:val="0"/>
                          <w:marRight w:val="0"/>
                          <w:marTop w:val="0"/>
                          <w:marBottom w:val="0"/>
                          <w:divBdr>
                            <w:top w:val="none" w:sz="0" w:space="0" w:color="auto"/>
                            <w:left w:val="none" w:sz="0" w:space="0" w:color="auto"/>
                            <w:bottom w:val="none" w:sz="0" w:space="0" w:color="auto"/>
                            <w:right w:val="none" w:sz="0" w:space="0" w:color="auto"/>
                          </w:divBdr>
                          <w:divsChild>
                            <w:div w:id="474296295">
                              <w:marLeft w:val="0"/>
                              <w:marRight w:val="0"/>
                              <w:marTop w:val="0"/>
                              <w:marBottom w:val="0"/>
                              <w:divBdr>
                                <w:top w:val="none" w:sz="0" w:space="0" w:color="auto"/>
                                <w:left w:val="none" w:sz="0" w:space="0" w:color="auto"/>
                                <w:bottom w:val="none" w:sz="0" w:space="0" w:color="auto"/>
                                <w:right w:val="none" w:sz="0" w:space="0" w:color="auto"/>
                              </w:divBdr>
                            </w:div>
                          </w:divsChild>
                        </w:div>
                        <w:div w:id="1482502107">
                          <w:marLeft w:val="0"/>
                          <w:marRight w:val="0"/>
                          <w:marTop w:val="0"/>
                          <w:marBottom w:val="0"/>
                          <w:divBdr>
                            <w:top w:val="none" w:sz="0" w:space="0" w:color="auto"/>
                            <w:left w:val="none" w:sz="0" w:space="0" w:color="auto"/>
                            <w:bottom w:val="none" w:sz="0" w:space="0" w:color="auto"/>
                            <w:right w:val="none" w:sz="0" w:space="0" w:color="auto"/>
                          </w:divBdr>
                          <w:divsChild>
                            <w:div w:id="1523279821">
                              <w:marLeft w:val="0"/>
                              <w:marRight w:val="0"/>
                              <w:marTop w:val="0"/>
                              <w:marBottom w:val="0"/>
                              <w:divBdr>
                                <w:top w:val="none" w:sz="0" w:space="0" w:color="auto"/>
                                <w:left w:val="none" w:sz="0" w:space="0" w:color="auto"/>
                                <w:bottom w:val="none" w:sz="0" w:space="0" w:color="auto"/>
                                <w:right w:val="none" w:sz="0" w:space="0" w:color="auto"/>
                              </w:divBdr>
                            </w:div>
                          </w:divsChild>
                        </w:div>
                        <w:div w:id="991445912">
                          <w:marLeft w:val="0"/>
                          <w:marRight w:val="0"/>
                          <w:marTop w:val="0"/>
                          <w:marBottom w:val="0"/>
                          <w:divBdr>
                            <w:top w:val="none" w:sz="0" w:space="0" w:color="auto"/>
                            <w:left w:val="none" w:sz="0" w:space="0" w:color="auto"/>
                            <w:bottom w:val="none" w:sz="0" w:space="0" w:color="auto"/>
                            <w:right w:val="none" w:sz="0" w:space="0" w:color="auto"/>
                          </w:divBdr>
                          <w:divsChild>
                            <w:div w:id="2062628062">
                              <w:marLeft w:val="0"/>
                              <w:marRight w:val="0"/>
                              <w:marTop w:val="0"/>
                              <w:marBottom w:val="0"/>
                              <w:divBdr>
                                <w:top w:val="none" w:sz="0" w:space="0" w:color="auto"/>
                                <w:left w:val="none" w:sz="0" w:space="0" w:color="auto"/>
                                <w:bottom w:val="none" w:sz="0" w:space="0" w:color="auto"/>
                                <w:right w:val="none" w:sz="0" w:space="0" w:color="auto"/>
                              </w:divBdr>
                            </w:div>
                          </w:divsChild>
                        </w:div>
                        <w:div w:id="1399090278">
                          <w:marLeft w:val="0"/>
                          <w:marRight w:val="0"/>
                          <w:marTop w:val="0"/>
                          <w:marBottom w:val="0"/>
                          <w:divBdr>
                            <w:top w:val="none" w:sz="0" w:space="0" w:color="auto"/>
                            <w:left w:val="none" w:sz="0" w:space="0" w:color="auto"/>
                            <w:bottom w:val="none" w:sz="0" w:space="0" w:color="auto"/>
                            <w:right w:val="none" w:sz="0" w:space="0" w:color="auto"/>
                          </w:divBdr>
                          <w:divsChild>
                            <w:div w:id="802380558">
                              <w:marLeft w:val="0"/>
                              <w:marRight w:val="0"/>
                              <w:marTop w:val="0"/>
                              <w:marBottom w:val="0"/>
                              <w:divBdr>
                                <w:top w:val="none" w:sz="0" w:space="0" w:color="auto"/>
                                <w:left w:val="none" w:sz="0" w:space="0" w:color="auto"/>
                                <w:bottom w:val="none" w:sz="0" w:space="0" w:color="auto"/>
                                <w:right w:val="none" w:sz="0" w:space="0" w:color="auto"/>
                              </w:divBdr>
                            </w:div>
                          </w:divsChild>
                        </w:div>
                        <w:div w:id="1545020001">
                          <w:marLeft w:val="0"/>
                          <w:marRight w:val="0"/>
                          <w:marTop w:val="0"/>
                          <w:marBottom w:val="0"/>
                          <w:divBdr>
                            <w:top w:val="none" w:sz="0" w:space="0" w:color="auto"/>
                            <w:left w:val="none" w:sz="0" w:space="0" w:color="auto"/>
                            <w:bottom w:val="none" w:sz="0" w:space="0" w:color="auto"/>
                            <w:right w:val="none" w:sz="0" w:space="0" w:color="auto"/>
                          </w:divBdr>
                        </w:div>
                        <w:div w:id="43145916">
                          <w:marLeft w:val="0"/>
                          <w:marRight w:val="0"/>
                          <w:marTop w:val="0"/>
                          <w:marBottom w:val="0"/>
                          <w:divBdr>
                            <w:top w:val="none" w:sz="0" w:space="0" w:color="auto"/>
                            <w:left w:val="none" w:sz="0" w:space="0" w:color="auto"/>
                            <w:bottom w:val="none" w:sz="0" w:space="0" w:color="auto"/>
                            <w:right w:val="none" w:sz="0" w:space="0" w:color="auto"/>
                          </w:divBdr>
                        </w:div>
                        <w:div w:id="144708789">
                          <w:marLeft w:val="0"/>
                          <w:marRight w:val="0"/>
                          <w:marTop w:val="0"/>
                          <w:marBottom w:val="0"/>
                          <w:divBdr>
                            <w:top w:val="none" w:sz="0" w:space="0" w:color="auto"/>
                            <w:left w:val="none" w:sz="0" w:space="0" w:color="auto"/>
                            <w:bottom w:val="none" w:sz="0" w:space="0" w:color="auto"/>
                            <w:right w:val="none" w:sz="0" w:space="0" w:color="auto"/>
                          </w:divBdr>
                        </w:div>
                        <w:div w:id="77334018">
                          <w:marLeft w:val="0"/>
                          <w:marRight w:val="0"/>
                          <w:marTop w:val="0"/>
                          <w:marBottom w:val="0"/>
                          <w:divBdr>
                            <w:top w:val="none" w:sz="0" w:space="0" w:color="auto"/>
                            <w:left w:val="none" w:sz="0" w:space="0" w:color="auto"/>
                            <w:bottom w:val="none" w:sz="0" w:space="0" w:color="auto"/>
                            <w:right w:val="none" w:sz="0" w:space="0" w:color="auto"/>
                          </w:divBdr>
                        </w:div>
                        <w:div w:id="1624269254">
                          <w:marLeft w:val="0"/>
                          <w:marRight w:val="0"/>
                          <w:marTop w:val="0"/>
                          <w:marBottom w:val="0"/>
                          <w:divBdr>
                            <w:top w:val="none" w:sz="0" w:space="0" w:color="auto"/>
                            <w:left w:val="none" w:sz="0" w:space="0" w:color="auto"/>
                            <w:bottom w:val="none" w:sz="0" w:space="0" w:color="auto"/>
                            <w:right w:val="none" w:sz="0" w:space="0" w:color="auto"/>
                          </w:divBdr>
                          <w:divsChild>
                            <w:div w:id="63652842">
                              <w:marLeft w:val="0"/>
                              <w:marRight w:val="0"/>
                              <w:marTop w:val="0"/>
                              <w:marBottom w:val="0"/>
                              <w:divBdr>
                                <w:top w:val="none" w:sz="0" w:space="0" w:color="auto"/>
                                <w:left w:val="none" w:sz="0" w:space="0" w:color="auto"/>
                                <w:bottom w:val="none" w:sz="0" w:space="0" w:color="auto"/>
                                <w:right w:val="none" w:sz="0" w:space="0" w:color="auto"/>
                              </w:divBdr>
                            </w:div>
                            <w:div w:id="1944455438">
                              <w:marLeft w:val="0"/>
                              <w:marRight w:val="0"/>
                              <w:marTop w:val="0"/>
                              <w:marBottom w:val="0"/>
                              <w:divBdr>
                                <w:top w:val="none" w:sz="0" w:space="0" w:color="auto"/>
                                <w:left w:val="none" w:sz="0" w:space="0" w:color="auto"/>
                                <w:bottom w:val="none" w:sz="0" w:space="0" w:color="auto"/>
                                <w:right w:val="none" w:sz="0" w:space="0" w:color="auto"/>
                              </w:divBdr>
                              <w:divsChild>
                                <w:div w:id="21217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3525">
                          <w:marLeft w:val="0"/>
                          <w:marRight w:val="0"/>
                          <w:marTop w:val="0"/>
                          <w:marBottom w:val="0"/>
                          <w:divBdr>
                            <w:top w:val="none" w:sz="0" w:space="0" w:color="auto"/>
                            <w:left w:val="none" w:sz="0" w:space="0" w:color="auto"/>
                            <w:bottom w:val="none" w:sz="0" w:space="0" w:color="auto"/>
                            <w:right w:val="none" w:sz="0" w:space="0" w:color="auto"/>
                          </w:divBdr>
                        </w:div>
                        <w:div w:id="919950386">
                          <w:marLeft w:val="0"/>
                          <w:marRight w:val="0"/>
                          <w:marTop w:val="0"/>
                          <w:marBottom w:val="0"/>
                          <w:divBdr>
                            <w:top w:val="none" w:sz="0" w:space="0" w:color="auto"/>
                            <w:left w:val="none" w:sz="0" w:space="0" w:color="auto"/>
                            <w:bottom w:val="none" w:sz="0" w:space="0" w:color="auto"/>
                            <w:right w:val="none" w:sz="0" w:space="0" w:color="auto"/>
                          </w:divBdr>
                        </w:div>
                        <w:div w:id="534662842">
                          <w:marLeft w:val="0"/>
                          <w:marRight w:val="0"/>
                          <w:marTop w:val="0"/>
                          <w:marBottom w:val="0"/>
                          <w:divBdr>
                            <w:top w:val="none" w:sz="0" w:space="0" w:color="auto"/>
                            <w:left w:val="none" w:sz="0" w:space="0" w:color="auto"/>
                            <w:bottom w:val="none" w:sz="0" w:space="0" w:color="auto"/>
                            <w:right w:val="none" w:sz="0" w:space="0" w:color="auto"/>
                          </w:divBdr>
                        </w:div>
                      </w:divsChild>
                    </w:div>
                    <w:div w:id="540823254">
                      <w:marLeft w:val="0"/>
                      <w:marRight w:val="0"/>
                      <w:marTop w:val="0"/>
                      <w:marBottom w:val="0"/>
                      <w:divBdr>
                        <w:top w:val="none" w:sz="0" w:space="0" w:color="auto"/>
                        <w:left w:val="none" w:sz="0" w:space="0" w:color="auto"/>
                        <w:bottom w:val="none" w:sz="0" w:space="0" w:color="auto"/>
                        <w:right w:val="none" w:sz="0" w:space="0" w:color="auto"/>
                      </w:divBdr>
                      <w:divsChild>
                        <w:div w:id="761491520">
                          <w:marLeft w:val="0"/>
                          <w:marRight w:val="0"/>
                          <w:marTop w:val="0"/>
                          <w:marBottom w:val="0"/>
                          <w:divBdr>
                            <w:top w:val="none" w:sz="0" w:space="0" w:color="auto"/>
                            <w:left w:val="none" w:sz="0" w:space="0" w:color="auto"/>
                            <w:bottom w:val="none" w:sz="0" w:space="0" w:color="auto"/>
                            <w:right w:val="none" w:sz="0" w:space="0" w:color="auto"/>
                          </w:divBdr>
                        </w:div>
                        <w:div w:id="1695382290">
                          <w:marLeft w:val="0"/>
                          <w:marRight w:val="0"/>
                          <w:marTop w:val="0"/>
                          <w:marBottom w:val="0"/>
                          <w:divBdr>
                            <w:top w:val="none" w:sz="0" w:space="0" w:color="auto"/>
                            <w:left w:val="none" w:sz="0" w:space="0" w:color="auto"/>
                            <w:bottom w:val="none" w:sz="0" w:space="0" w:color="auto"/>
                            <w:right w:val="none" w:sz="0" w:space="0" w:color="auto"/>
                          </w:divBdr>
                        </w:div>
                        <w:div w:id="1759593675">
                          <w:marLeft w:val="0"/>
                          <w:marRight w:val="0"/>
                          <w:marTop w:val="0"/>
                          <w:marBottom w:val="0"/>
                          <w:divBdr>
                            <w:top w:val="none" w:sz="0" w:space="0" w:color="auto"/>
                            <w:left w:val="none" w:sz="0" w:space="0" w:color="auto"/>
                            <w:bottom w:val="none" w:sz="0" w:space="0" w:color="auto"/>
                            <w:right w:val="none" w:sz="0" w:space="0" w:color="auto"/>
                          </w:divBdr>
                          <w:divsChild>
                            <w:div w:id="2122146312">
                              <w:marLeft w:val="0"/>
                              <w:marRight w:val="0"/>
                              <w:marTop w:val="0"/>
                              <w:marBottom w:val="0"/>
                              <w:divBdr>
                                <w:top w:val="none" w:sz="0" w:space="0" w:color="auto"/>
                                <w:left w:val="none" w:sz="0" w:space="0" w:color="auto"/>
                                <w:bottom w:val="none" w:sz="0" w:space="0" w:color="auto"/>
                                <w:right w:val="none" w:sz="0" w:space="0" w:color="auto"/>
                              </w:divBdr>
                            </w:div>
                          </w:divsChild>
                        </w:div>
                        <w:div w:id="1794397629">
                          <w:marLeft w:val="0"/>
                          <w:marRight w:val="0"/>
                          <w:marTop w:val="0"/>
                          <w:marBottom w:val="0"/>
                          <w:divBdr>
                            <w:top w:val="none" w:sz="0" w:space="0" w:color="auto"/>
                            <w:left w:val="none" w:sz="0" w:space="0" w:color="auto"/>
                            <w:bottom w:val="none" w:sz="0" w:space="0" w:color="auto"/>
                            <w:right w:val="none" w:sz="0" w:space="0" w:color="auto"/>
                          </w:divBdr>
                          <w:divsChild>
                            <w:div w:id="1236237746">
                              <w:marLeft w:val="0"/>
                              <w:marRight w:val="0"/>
                              <w:marTop w:val="0"/>
                              <w:marBottom w:val="0"/>
                              <w:divBdr>
                                <w:top w:val="none" w:sz="0" w:space="0" w:color="auto"/>
                                <w:left w:val="none" w:sz="0" w:space="0" w:color="auto"/>
                                <w:bottom w:val="none" w:sz="0" w:space="0" w:color="auto"/>
                                <w:right w:val="none" w:sz="0" w:space="0" w:color="auto"/>
                              </w:divBdr>
                            </w:div>
                            <w:div w:id="45036033">
                              <w:marLeft w:val="0"/>
                              <w:marRight w:val="0"/>
                              <w:marTop w:val="0"/>
                              <w:marBottom w:val="0"/>
                              <w:divBdr>
                                <w:top w:val="none" w:sz="0" w:space="0" w:color="auto"/>
                                <w:left w:val="none" w:sz="0" w:space="0" w:color="auto"/>
                                <w:bottom w:val="none" w:sz="0" w:space="0" w:color="auto"/>
                                <w:right w:val="none" w:sz="0" w:space="0" w:color="auto"/>
                              </w:divBdr>
                              <w:divsChild>
                                <w:div w:id="1442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833">
                          <w:marLeft w:val="0"/>
                          <w:marRight w:val="0"/>
                          <w:marTop w:val="0"/>
                          <w:marBottom w:val="0"/>
                          <w:divBdr>
                            <w:top w:val="none" w:sz="0" w:space="0" w:color="auto"/>
                            <w:left w:val="none" w:sz="0" w:space="0" w:color="auto"/>
                            <w:bottom w:val="none" w:sz="0" w:space="0" w:color="auto"/>
                            <w:right w:val="none" w:sz="0" w:space="0" w:color="auto"/>
                          </w:divBdr>
                          <w:divsChild>
                            <w:div w:id="1284114667">
                              <w:marLeft w:val="0"/>
                              <w:marRight w:val="0"/>
                              <w:marTop w:val="0"/>
                              <w:marBottom w:val="0"/>
                              <w:divBdr>
                                <w:top w:val="none" w:sz="0" w:space="0" w:color="auto"/>
                                <w:left w:val="none" w:sz="0" w:space="0" w:color="auto"/>
                                <w:bottom w:val="none" w:sz="0" w:space="0" w:color="auto"/>
                                <w:right w:val="none" w:sz="0" w:space="0" w:color="auto"/>
                              </w:divBdr>
                            </w:div>
                            <w:div w:id="939489904">
                              <w:marLeft w:val="0"/>
                              <w:marRight w:val="0"/>
                              <w:marTop w:val="0"/>
                              <w:marBottom w:val="0"/>
                              <w:divBdr>
                                <w:top w:val="none" w:sz="0" w:space="0" w:color="auto"/>
                                <w:left w:val="none" w:sz="0" w:space="0" w:color="auto"/>
                                <w:bottom w:val="none" w:sz="0" w:space="0" w:color="auto"/>
                                <w:right w:val="none" w:sz="0" w:space="0" w:color="auto"/>
                              </w:divBdr>
                              <w:divsChild>
                                <w:div w:id="921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860">
                          <w:marLeft w:val="0"/>
                          <w:marRight w:val="0"/>
                          <w:marTop w:val="0"/>
                          <w:marBottom w:val="0"/>
                          <w:divBdr>
                            <w:top w:val="none" w:sz="0" w:space="0" w:color="auto"/>
                            <w:left w:val="none" w:sz="0" w:space="0" w:color="auto"/>
                            <w:bottom w:val="none" w:sz="0" w:space="0" w:color="auto"/>
                            <w:right w:val="none" w:sz="0" w:space="0" w:color="auto"/>
                          </w:divBdr>
                          <w:divsChild>
                            <w:div w:id="1916937189">
                              <w:marLeft w:val="0"/>
                              <w:marRight w:val="0"/>
                              <w:marTop w:val="0"/>
                              <w:marBottom w:val="0"/>
                              <w:divBdr>
                                <w:top w:val="none" w:sz="0" w:space="0" w:color="auto"/>
                                <w:left w:val="none" w:sz="0" w:space="0" w:color="auto"/>
                                <w:bottom w:val="none" w:sz="0" w:space="0" w:color="auto"/>
                                <w:right w:val="none" w:sz="0" w:space="0" w:color="auto"/>
                              </w:divBdr>
                            </w:div>
                          </w:divsChild>
                        </w:div>
                        <w:div w:id="1766268478">
                          <w:marLeft w:val="0"/>
                          <w:marRight w:val="0"/>
                          <w:marTop w:val="0"/>
                          <w:marBottom w:val="0"/>
                          <w:divBdr>
                            <w:top w:val="none" w:sz="0" w:space="0" w:color="auto"/>
                            <w:left w:val="none" w:sz="0" w:space="0" w:color="auto"/>
                            <w:bottom w:val="none" w:sz="0" w:space="0" w:color="auto"/>
                            <w:right w:val="none" w:sz="0" w:space="0" w:color="auto"/>
                          </w:divBdr>
                          <w:divsChild>
                            <w:div w:id="1973510684">
                              <w:marLeft w:val="0"/>
                              <w:marRight w:val="0"/>
                              <w:marTop w:val="0"/>
                              <w:marBottom w:val="0"/>
                              <w:divBdr>
                                <w:top w:val="none" w:sz="0" w:space="0" w:color="auto"/>
                                <w:left w:val="none" w:sz="0" w:space="0" w:color="auto"/>
                                <w:bottom w:val="none" w:sz="0" w:space="0" w:color="auto"/>
                                <w:right w:val="none" w:sz="0" w:space="0" w:color="auto"/>
                              </w:divBdr>
                            </w:div>
                          </w:divsChild>
                        </w:div>
                        <w:div w:id="1301417790">
                          <w:marLeft w:val="0"/>
                          <w:marRight w:val="0"/>
                          <w:marTop w:val="0"/>
                          <w:marBottom w:val="0"/>
                          <w:divBdr>
                            <w:top w:val="none" w:sz="0" w:space="0" w:color="auto"/>
                            <w:left w:val="none" w:sz="0" w:space="0" w:color="auto"/>
                            <w:bottom w:val="none" w:sz="0" w:space="0" w:color="auto"/>
                            <w:right w:val="none" w:sz="0" w:space="0" w:color="auto"/>
                          </w:divBdr>
                        </w:div>
                        <w:div w:id="872308059">
                          <w:marLeft w:val="0"/>
                          <w:marRight w:val="0"/>
                          <w:marTop w:val="0"/>
                          <w:marBottom w:val="0"/>
                          <w:divBdr>
                            <w:top w:val="none" w:sz="0" w:space="0" w:color="auto"/>
                            <w:left w:val="none" w:sz="0" w:space="0" w:color="auto"/>
                            <w:bottom w:val="none" w:sz="0" w:space="0" w:color="auto"/>
                            <w:right w:val="none" w:sz="0" w:space="0" w:color="auto"/>
                          </w:divBdr>
                          <w:divsChild>
                            <w:div w:id="1017540814">
                              <w:marLeft w:val="0"/>
                              <w:marRight w:val="0"/>
                              <w:marTop w:val="0"/>
                              <w:marBottom w:val="0"/>
                              <w:divBdr>
                                <w:top w:val="none" w:sz="0" w:space="0" w:color="auto"/>
                                <w:left w:val="none" w:sz="0" w:space="0" w:color="auto"/>
                                <w:bottom w:val="none" w:sz="0" w:space="0" w:color="auto"/>
                                <w:right w:val="none" w:sz="0" w:space="0" w:color="auto"/>
                              </w:divBdr>
                            </w:div>
                          </w:divsChild>
                        </w:div>
                        <w:div w:id="1454520567">
                          <w:marLeft w:val="0"/>
                          <w:marRight w:val="0"/>
                          <w:marTop w:val="0"/>
                          <w:marBottom w:val="0"/>
                          <w:divBdr>
                            <w:top w:val="none" w:sz="0" w:space="0" w:color="auto"/>
                            <w:left w:val="none" w:sz="0" w:space="0" w:color="auto"/>
                            <w:bottom w:val="none" w:sz="0" w:space="0" w:color="auto"/>
                            <w:right w:val="none" w:sz="0" w:space="0" w:color="auto"/>
                          </w:divBdr>
                          <w:divsChild>
                            <w:div w:id="538787993">
                              <w:marLeft w:val="0"/>
                              <w:marRight w:val="0"/>
                              <w:marTop w:val="0"/>
                              <w:marBottom w:val="0"/>
                              <w:divBdr>
                                <w:top w:val="none" w:sz="0" w:space="0" w:color="auto"/>
                                <w:left w:val="none" w:sz="0" w:space="0" w:color="auto"/>
                                <w:bottom w:val="none" w:sz="0" w:space="0" w:color="auto"/>
                                <w:right w:val="none" w:sz="0" w:space="0" w:color="auto"/>
                              </w:divBdr>
                            </w:div>
                          </w:divsChild>
                        </w:div>
                        <w:div w:id="2052996134">
                          <w:marLeft w:val="0"/>
                          <w:marRight w:val="0"/>
                          <w:marTop w:val="0"/>
                          <w:marBottom w:val="0"/>
                          <w:divBdr>
                            <w:top w:val="none" w:sz="0" w:space="0" w:color="auto"/>
                            <w:left w:val="none" w:sz="0" w:space="0" w:color="auto"/>
                            <w:bottom w:val="none" w:sz="0" w:space="0" w:color="auto"/>
                            <w:right w:val="none" w:sz="0" w:space="0" w:color="auto"/>
                          </w:divBdr>
                          <w:divsChild>
                            <w:div w:id="69891390">
                              <w:marLeft w:val="0"/>
                              <w:marRight w:val="0"/>
                              <w:marTop w:val="0"/>
                              <w:marBottom w:val="0"/>
                              <w:divBdr>
                                <w:top w:val="none" w:sz="0" w:space="0" w:color="auto"/>
                                <w:left w:val="none" w:sz="0" w:space="0" w:color="auto"/>
                                <w:bottom w:val="none" w:sz="0" w:space="0" w:color="auto"/>
                                <w:right w:val="none" w:sz="0" w:space="0" w:color="auto"/>
                              </w:divBdr>
                            </w:div>
                          </w:divsChild>
                        </w:div>
                        <w:div w:id="1086418549">
                          <w:marLeft w:val="0"/>
                          <w:marRight w:val="0"/>
                          <w:marTop w:val="0"/>
                          <w:marBottom w:val="0"/>
                          <w:divBdr>
                            <w:top w:val="none" w:sz="0" w:space="0" w:color="auto"/>
                            <w:left w:val="none" w:sz="0" w:space="0" w:color="auto"/>
                            <w:bottom w:val="none" w:sz="0" w:space="0" w:color="auto"/>
                            <w:right w:val="none" w:sz="0" w:space="0" w:color="auto"/>
                          </w:divBdr>
                        </w:div>
                        <w:div w:id="663625059">
                          <w:marLeft w:val="0"/>
                          <w:marRight w:val="0"/>
                          <w:marTop w:val="0"/>
                          <w:marBottom w:val="0"/>
                          <w:divBdr>
                            <w:top w:val="none" w:sz="0" w:space="0" w:color="auto"/>
                            <w:left w:val="none" w:sz="0" w:space="0" w:color="auto"/>
                            <w:bottom w:val="none" w:sz="0" w:space="0" w:color="auto"/>
                            <w:right w:val="none" w:sz="0" w:space="0" w:color="auto"/>
                          </w:divBdr>
                          <w:divsChild>
                            <w:div w:id="708798666">
                              <w:marLeft w:val="0"/>
                              <w:marRight w:val="0"/>
                              <w:marTop w:val="0"/>
                              <w:marBottom w:val="0"/>
                              <w:divBdr>
                                <w:top w:val="none" w:sz="0" w:space="0" w:color="auto"/>
                                <w:left w:val="none" w:sz="0" w:space="0" w:color="auto"/>
                                <w:bottom w:val="none" w:sz="0" w:space="0" w:color="auto"/>
                                <w:right w:val="none" w:sz="0" w:space="0" w:color="auto"/>
                              </w:divBdr>
                            </w:div>
                          </w:divsChild>
                        </w:div>
                        <w:div w:id="140274660">
                          <w:marLeft w:val="0"/>
                          <w:marRight w:val="0"/>
                          <w:marTop w:val="0"/>
                          <w:marBottom w:val="0"/>
                          <w:divBdr>
                            <w:top w:val="none" w:sz="0" w:space="0" w:color="auto"/>
                            <w:left w:val="none" w:sz="0" w:space="0" w:color="auto"/>
                            <w:bottom w:val="none" w:sz="0" w:space="0" w:color="auto"/>
                            <w:right w:val="none" w:sz="0" w:space="0" w:color="auto"/>
                          </w:divBdr>
                          <w:divsChild>
                            <w:div w:id="951593085">
                              <w:marLeft w:val="0"/>
                              <w:marRight w:val="0"/>
                              <w:marTop w:val="0"/>
                              <w:marBottom w:val="0"/>
                              <w:divBdr>
                                <w:top w:val="none" w:sz="0" w:space="0" w:color="auto"/>
                                <w:left w:val="none" w:sz="0" w:space="0" w:color="auto"/>
                                <w:bottom w:val="none" w:sz="0" w:space="0" w:color="auto"/>
                                <w:right w:val="none" w:sz="0" w:space="0" w:color="auto"/>
                              </w:divBdr>
                            </w:div>
                            <w:div w:id="1003892392">
                              <w:marLeft w:val="0"/>
                              <w:marRight w:val="0"/>
                              <w:marTop w:val="0"/>
                              <w:marBottom w:val="0"/>
                              <w:divBdr>
                                <w:top w:val="none" w:sz="0" w:space="0" w:color="auto"/>
                                <w:left w:val="none" w:sz="0" w:space="0" w:color="auto"/>
                                <w:bottom w:val="none" w:sz="0" w:space="0" w:color="auto"/>
                                <w:right w:val="none" w:sz="0" w:space="0" w:color="auto"/>
                              </w:divBdr>
                              <w:divsChild>
                                <w:div w:id="1496536374">
                                  <w:marLeft w:val="0"/>
                                  <w:marRight w:val="0"/>
                                  <w:marTop w:val="0"/>
                                  <w:marBottom w:val="0"/>
                                  <w:divBdr>
                                    <w:top w:val="none" w:sz="0" w:space="0" w:color="auto"/>
                                    <w:left w:val="none" w:sz="0" w:space="0" w:color="auto"/>
                                    <w:bottom w:val="none" w:sz="0" w:space="0" w:color="auto"/>
                                    <w:right w:val="none" w:sz="0" w:space="0" w:color="auto"/>
                                  </w:divBdr>
                                </w:div>
                                <w:div w:id="6489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3080">
                          <w:marLeft w:val="0"/>
                          <w:marRight w:val="0"/>
                          <w:marTop w:val="0"/>
                          <w:marBottom w:val="0"/>
                          <w:divBdr>
                            <w:top w:val="none" w:sz="0" w:space="0" w:color="auto"/>
                            <w:left w:val="none" w:sz="0" w:space="0" w:color="auto"/>
                            <w:bottom w:val="none" w:sz="0" w:space="0" w:color="auto"/>
                            <w:right w:val="none" w:sz="0" w:space="0" w:color="auto"/>
                          </w:divBdr>
                        </w:div>
                        <w:div w:id="975526092">
                          <w:marLeft w:val="0"/>
                          <w:marRight w:val="0"/>
                          <w:marTop w:val="0"/>
                          <w:marBottom w:val="0"/>
                          <w:divBdr>
                            <w:top w:val="none" w:sz="0" w:space="0" w:color="auto"/>
                            <w:left w:val="none" w:sz="0" w:space="0" w:color="auto"/>
                            <w:bottom w:val="none" w:sz="0" w:space="0" w:color="auto"/>
                            <w:right w:val="none" w:sz="0" w:space="0" w:color="auto"/>
                          </w:divBdr>
                        </w:div>
                        <w:div w:id="950673634">
                          <w:marLeft w:val="0"/>
                          <w:marRight w:val="0"/>
                          <w:marTop w:val="0"/>
                          <w:marBottom w:val="0"/>
                          <w:divBdr>
                            <w:top w:val="none" w:sz="0" w:space="0" w:color="auto"/>
                            <w:left w:val="none" w:sz="0" w:space="0" w:color="auto"/>
                            <w:bottom w:val="none" w:sz="0" w:space="0" w:color="auto"/>
                            <w:right w:val="none" w:sz="0" w:space="0" w:color="auto"/>
                          </w:divBdr>
                          <w:divsChild>
                            <w:div w:id="847909143">
                              <w:marLeft w:val="0"/>
                              <w:marRight w:val="0"/>
                              <w:marTop w:val="0"/>
                              <w:marBottom w:val="0"/>
                              <w:divBdr>
                                <w:top w:val="none" w:sz="0" w:space="0" w:color="auto"/>
                                <w:left w:val="none" w:sz="0" w:space="0" w:color="auto"/>
                                <w:bottom w:val="none" w:sz="0" w:space="0" w:color="auto"/>
                                <w:right w:val="none" w:sz="0" w:space="0" w:color="auto"/>
                              </w:divBdr>
                            </w:div>
                            <w:div w:id="1196850296">
                              <w:marLeft w:val="0"/>
                              <w:marRight w:val="0"/>
                              <w:marTop w:val="0"/>
                              <w:marBottom w:val="0"/>
                              <w:divBdr>
                                <w:top w:val="none" w:sz="0" w:space="0" w:color="auto"/>
                                <w:left w:val="none" w:sz="0" w:space="0" w:color="auto"/>
                                <w:bottom w:val="none" w:sz="0" w:space="0" w:color="auto"/>
                                <w:right w:val="none" w:sz="0" w:space="0" w:color="auto"/>
                              </w:divBdr>
                              <w:divsChild>
                                <w:div w:id="1049645167">
                                  <w:marLeft w:val="0"/>
                                  <w:marRight w:val="0"/>
                                  <w:marTop w:val="0"/>
                                  <w:marBottom w:val="0"/>
                                  <w:divBdr>
                                    <w:top w:val="none" w:sz="0" w:space="0" w:color="auto"/>
                                    <w:left w:val="none" w:sz="0" w:space="0" w:color="auto"/>
                                    <w:bottom w:val="none" w:sz="0" w:space="0" w:color="auto"/>
                                    <w:right w:val="none" w:sz="0" w:space="0" w:color="auto"/>
                                  </w:divBdr>
                                </w:div>
                                <w:div w:id="1337273235">
                                  <w:marLeft w:val="0"/>
                                  <w:marRight w:val="0"/>
                                  <w:marTop w:val="0"/>
                                  <w:marBottom w:val="0"/>
                                  <w:divBdr>
                                    <w:top w:val="none" w:sz="0" w:space="0" w:color="auto"/>
                                    <w:left w:val="none" w:sz="0" w:space="0" w:color="auto"/>
                                    <w:bottom w:val="none" w:sz="0" w:space="0" w:color="auto"/>
                                    <w:right w:val="none" w:sz="0" w:space="0" w:color="auto"/>
                                  </w:divBdr>
                                </w:div>
                                <w:div w:id="1284458858">
                                  <w:marLeft w:val="0"/>
                                  <w:marRight w:val="0"/>
                                  <w:marTop w:val="0"/>
                                  <w:marBottom w:val="0"/>
                                  <w:divBdr>
                                    <w:top w:val="none" w:sz="0" w:space="0" w:color="auto"/>
                                    <w:left w:val="none" w:sz="0" w:space="0" w:color="auto"/>
                                    <w:bottom w:val="none" w:sz="0" w:space="0" w:color="auto"/>
                                    <w:right w:val="none" w:sz="0" w:space="0" w:color="auto"/>
                                  </w:divBdr>
                                </w:div>
                                <w:div w:id="1929653931">
                                  <w:marLeft w:val="0"/>
                                  <w:marRight w:val="0"/>
                                  <w:marTop w:val="0"/>
                                  <w:marBottom w:val="0"/>
                                  <w:divBdr>
                                    <w:top w:val="none" w:sz="0" w:space="0" w:color="auto"/>
                                    <w:left w:val="none" w:sz="0" w:space="0" w:color="auto"/>
                                    <w:bottom w:val="none" w:sz="0" w:space="0" w:color="auto"/>
                                    <w:right w:val="none" w:sz="0" w:space="0" w:color="auto"/>
                                  </w:divBdr>
                                </w:div>
                                <w:div w:id="1526285526">
                                  <w:marLeft w:val="0"/>
                                  <w:marRight w:val="0"/>
                                  <w:marTop w:val="0"/>
                                  <w:marBottom w:val="0"/>
                                  <w:divBdr>
                                    <w:top w:val="none" w:sz="0" w:space="0" w:color="auto"/>
                                    <w:left w:val="none" w:sz="0" w:space="0" w:color="auto"/>
                                    <w:bottom w:val="none" w:sz="0" w:space="0" w:color="auto"/>
                                    <w:right w:val="none" w:sz="0" w:space="0" w:color="auto"/>
                                  </w:divBdr>
                                </w:div>
                                <w:div w:id="14146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96946">
      <w:bodyDiv w:val="1"/>
      <w:marLeft w:val="0"/>
      <w:marRight w:val="0"/>
      <w:marTop w:val="0"/>
      <w:marBottom w:val="0"/>
      <w:divBdr>
        <w:top w:val="none" w:sz="0" w:space="0" w:color="auto"/>
        <w:left w:val="none" w:sz="0" w:space="0" w:color="auto"/>
        <w:bottom w:val="none" w:sz="0" w:space="0" w:color="auto"/>
        <w:right w:val="none" w:sz="0" w:space="0" w:color="auto"/>
      </w:divBdr>
      <w:divsChild>
        <w:div w:id="1213426728">
          <w:marLeft w:val="0"/>
          <w:marRight w:val="0"/>
          <w:marTop w:val="0"/>
          <w:marBottom w:val="0"/>
          <w:divBdr>
            <w:top w:val="none" w:sz="0" w:space="0" w:color="auto"/>
            <w:left w:val="none" w:sz="0" w:space="0" w:color="auto"/>
            <w:bottom w:val="none" w:sz="0" w:space="0" w:color="auto"/>
            <w:right w:val="none" w:sz="0" w:space="0" w:color="auto"/>
          </w:divBdr>
          <w:divsChild>
            <w:div w:id="468713664">
              <w:marLeft w:val="0"/>
              <w:marRight w:val="0"/>
              <w:marTop w:val="0"/>
              <w:marBottom w:val="0"/>
              <w:divBdr>
                <w:top w:val="none" w:sz="0" w:space="0" w:color="auto"/>
                <w:left w:val="none" w:sz="0" w:space="0" w:color="auto"/>
                <w:bottom w:val="none" w:sz="0" w:space="0" w:color="auto"/>
                <w:right w:val="none" w:sz="0" w:space="0" w:color="auto"/>
              </w:divBdr>
              <w:divsChild>
                <w:div w:id="2106728066">
                  <w:marLeft w:val="0"/>
                  <w:marRight w:val="0"/>
                  <w:marTop w:val="0"/>
                  <w:marBottom w:val="0"/>
                  <w:divBdr>
                    <w:top w:val="none" w:sz="0" w:space="0" w:color="auto"/>
                    <w:left w:val="none" w:sz="0" w:space="0" w:color="auto"/>
                    <w:bottom w:val="none" w:sz="0" w:space="0" w:color="auto"/>
                    <w:right w:val="none" w:sz="0" w:space="0" w:color="auto"/>
                  </w:divBdr>
                </w:div>
                <w:div w:id="1708986216">
                  <w:marLeft w:val="0"/>
                  <w:marRight w:val="0"/>
                  <w:marTop w:val="0"/>
                  <w:marBottom w:val="0"/>
                  <w:divBdr>
                    <w:top w:val="none" w:sz="0" w:space="0" w:color="auto"/>
                    <w:left w:val="none" w:sz="0" w:space="0" w:color="auto"/>
                    <w:bottom w:val="none" w:sz="0" w:space="0" w:color="auto"/>
                    <w:right w:val="none" w:sz="0" w:space="0" w:color="auto"/>
                  </w:divBdr>
                </w:div>
                <w:div w:id="5729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7420">
          <w:marLeft w:val="0"/>
          <w:marRight w:val="0"/>
          <w:marTop w:val="0"/>
          <w:marBottom w:val="0"/>
          <w:divBdr>
            <w:top w:val="none" w:sz="0" w:space="0" w:color="auto"/>
            <w:left w:val="none" w:sz="0" w:space="0" w:color="auto"/>
            <w:bottom w:val="none" w:sz="0" w:space="0" w:color="auto"/>
            <w:right w:val="none" w:sz="0" w:space="0" w:color="auto"/>
          </w:divBdr>
          <w:divsChild>
            <w:div w:id="73750852">
              <w:marLeft w:val="0"/>
              <w:marRight w:val="0"/>
              <w:marTop w:val="0"/>
              <w:marBottom w:val="0"/>
              <w:divBdr>
                <w:top w:val="none" w:sz="0" w:space="0" w:color="auto"/>
                <w:left w:val="none" w:sz="0" w:space="0" w:color="auto"/>
                <w:bottom w:val="none" w:sz="0" w:space="0" w:color="auto"/>
                <w:right w:val="none" w:sz="0" w:space="0" w:color="auto"/>
              </w:divBdr>
              <w:divsChild>
                <w:div w:id="1845783199">
                  <w:marLeft w:val="0"/>
                  <w:marRight w:val="0"/>
                  <w:marTop w:val="0"/>
                  <w:marBottom w:val="0"/>
                  <w:divBdr>
                    <w:top w:val="none" w:sz="0" w:space="0" w:color="auto"/>
                    <w:left w:val="none" w:sz="0" w:space="0" w:color="auto"/>
                    <w:bottom w:val="none" w:sz="0" w:space="0" w:color="auto"/>
                    <w:right w:val="none" w:sz="0" w:space="0" w:color="auto"/>
                  </w:divBdr>
                </w:div>
                <w:div w:id="229393375">
                  <w:marLeft w:val="0"/>
                  <w:marRight w:val="0"/>
                  <w:marTop w:val="0"/>
                  <w:marBottom w:val="0"/>
                  <w:divBdr>
                    <w:top w:val="none" w:sz="0" w:space="0" w:color="auto"/>
                    <w:left w:val="none" w:sz="0" w:space="0" w:color="auto"/>
                    <w:bottom w:val="none" w:sz="0" w:space="0" w:color="auto"/>
                    <w:right w:val="none" w:sz="0" w:space="0" w:color="auto"/>
                  </w:divBdr>
                </w:div>
                <w:div w:id="1464612607">
                  <w:marLeft w:val="0"/>
                  <w:marRight w:val="0"/>
                  <w:marTop w:val="0"/>
                  <w:marBottom w:val="0"/>
                  <w:divBdr>
                    <w:top w:val="none" w:sz="0" w:space="0" w:color="auto"/>
                    <w:left w:val="none" w:sz="0" w:space="0" w:color="auto"/>
                    <w:bottom w:val="none" w:sz="0" w:space="0" w:color="auto"/>
                    <w:right w:val="none" w:sz="0" w:space="0" w:color="auto"/>
                  </w:divBdr>
                </w:div>
                <w:div w:id="2106731911">
                  <w:marLeft w:val="0"/>
                  <w:marRight w:val="0"/>
                  <w:marTop w:val="0"/>
                  <w:marBottom w:val="0"/>
                  <w:divBdr>
                    <w:top w:val="none" w:sz="0" w:space="0" w:color="auto"/>
                    <w:left w:val="none" w:sz="0" w:space="0" w:color="auto"/>
                    <w:bottom w:val="none" w:sz="0" w:space="0" w:color="auto"/>
                    <w:right w:val="none" w:sz="0" w:space="0" w:color="auto"/>
                  </w:divBdr>
                </w:div>
                <w:div w:id="414593442">
                  <w:marLeft w:val="0"/>
                  <w:marRight w:val="0"/>
                  <w:marTop w:val="0"/>
                  <w:marBottom w:val="0"/>
                  <w:divBdr>
                    <w:top w:val="none" w:sz="0" w:space="0" w:color="auto"/>
                    <w:left w:val="none" w:sz="0" w:space="0" w:color="auto"/>
                    <w:bottom w:val="none" w:sz="0" w:space="0" w:color="auto"/>
                    <w:right w:val="none" w:sz="0" w:space="0" w:color="auto"/>
                  </w:divBdr>
                </w:div>
                <w:div w:id="1899827508">
                  <w:marLeft w:val="0"/>
                  <w:marRight w:val="0"/>
                  <w:marTop w:val="0"/>
                  <w:marBottom w:val="0"/>
                  <w:divBdr>
                    <w:top w:val="none" w:sz="0" w:space="0" w:color="auto"/>
                    <w:left w:val="none" w:sz="0" w:space="0" w:color="auto"/>
                    <w:bottom w:val="none" w:sz="0" w:space="0" w:color="auto"/>
                    <w:right w:val="none" w:sz="0" w:space="0" w:color="auto"/>
                  </w:divBdr>
                </w:div>
                <w:div w:id="311954651">
                  <w:marLeft w:val="0"/>
                  <w:marRight w:val="0"/>
                  <w:marTop w:val="0"/>
                  <w:marBottom w:val="0"/>
                  <w:divBdr>
                    <w:top w:val="none" w:sz="0" w:space="0" w:color="auto"/>
                    <w:left w:val="none" w:sz="0" w:space="0" w:color="auto"/>
                    <w:bottom w:val="none" w:sz="0" w:space="0" w:color="auto"/>
                    <w:right w:val="none" w:sz="0" w:space="0" w:color="auto"/>
                  </w:divBdr>
                </w:div>
                <w:div w:id="1224832282">
                  <w:marLeft w:val="0"/>
                  <w:marRight w:val="0"/>
                  <w:marTop w:val="0"/>
                  <w:marBottom w:val="0"/>
                  <w:divBdr>
                    <w:top w:val="none" w:sz="0" w:space="0" w:color="auto"/>
                    <w:left w:val="none" w:sz="0" w:space="0" w:color="auto"/>
                    <w:bottom w:val="none" w:sz="0" w:space="0" w:color="auto"/>
                    <w:right w:val="none" w:sz="0" w:space="0" w:color="auto"/>
                  </w:divBdr>
                </w:div>
                <w:div w:id="145323489">
                  <w:marLeft w:val="0"/>
                  <w:marRight w:val="0"/>
                  <w:marTop w:val="0"/>
                  <w:marBottom w:val="0"/>
                  <w:divBdr>
                    <w:top w:val="none" w:sz="0" w:space="0" w:color="auto"/>
                    <w:left w:val="none" w:sz="0" w:space="0" w:color="auto"/>
                    <w:bottom w:val="none" w:sz="0" w:space="0" w:color="auto"/>
                    <w:right w:val="none" w:sz="0" w:space="0" w:color="auto"/>
                  </w:divBdr>
                </w:div>
                <w:div w:id="1710447413">
                  <w:marLeft w:val="0"/>
                  <w:marRight w:val="0"/>
                  <w:marTop w:val="0"/>
                  <w:marBottom w:val="0"/>
                  <w:divBdr>
                    <w:top w:val="none" w:sz="0" w:space="0" w:color="auto"/>
                    <w:left w:val="none" w:sz="0" w:space="0" w:color="auto"/>
                    <w:bottom w:val="none" w:sz="0" w:space="0" w:color="auto"/>
                    <w:right w:val="none" w:sz="0" w:space="0" w:color="auto"/>
                  </w:divBdr>
                </w:div>
                <w:div w:id="893353912">
                  <w:marLeft w:val="0"/>
                  <w:marRight w:val="0"/>
                  <w:marTop w:val="0"/>
                  <w:marBottom w:val="0"/>
                  <w:divBdr>
                    <w:top w:val="none" w:sz="0" w:space="0" w:color="auto"/>
                    <w:left w:val="none" w:sz="0" w:space="0" w:color="auto"/>
                    <w:bottom w:val="none" w:sz="0" w:space="0" w:color="auto"/>
                    <w:right w:val="none" w:sz="0" w:space="0" w:color="auto"/>
                  </w:divBdr>
                </w:div>
                <w:div w:id="1755009385">
                  <w:marLeft w:val="0"/>
                  <w:marRight w:val="0"/>
                  <w:marTop w:val="0"/>
                  <w:marBottom w:val="0"/>
                  <w:divBdr>
                    <w:top w:val="none" w:sz="0" w:space="0" w:color="auto"/>
                    <w:left w:val="none" w:sz="0" w:space="0" w:color="auto"/>
                    <w:bottom w:val="none" w:sz="0" w:space="0" w:color="auto"/>
                    <w:right w:val="none" w:sz="0" w:space="0" w:color="auto"/>
                  </w:divBdr>
                </w:div>
                <w:div w:id="10504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0286">
      <w:bodyDiv w:val="1"/>
      <w:marLeft w:val="0"/>
      <w:marRight w:val="0"/>
      <w:marTop w:val="0"/>
      <w:marBottom w:val="0"/>
      <w:divBdr>
        <w:top w:val="none" w:sz="0" w:space="0" w:color="auto"/>
        <w:left w:val="none" w:sz="0" w:space="0" w:color="auto"/>
        <w:bottom w:val="none" w:sz="0" w:space="0" w:color="auto"/>
        <w:right w:val="none" w:sz="0" w:space="0" w:color="auto"/>
      </w:divBdr>
      <w:divsChild>
        <w:div w:id="1046876991">
          <w:marLeft w:val="0"/>
          <w:marRight w:val="0"/>
          <w:marTop w:val="0"/>
          <w:marBottom w:val="0"/>
          <w:divBdr>
            <w:top w:val="none" w:sz="0" w:space="0" w:color="auto"/>
            <w:left w:val="none" w:sz="0" w:space="0" w:color="auto"/>
            <w:bottom w:val="none" w:sz="0" w:space="0" w:color="auto"/>
            <w:right w:val="none" w:sz="0" w:space="0" w:color="auto"/>
          </w:divBdr>
          <w:divsChild>
            <w:div w:id="1337608702">
              <w:marLeft w:val="0"/>
              <w:marRight w:val="0"/>
              <w:marTop w:val="0"/>
              <w:marBottom w:val="0"/>
              <w:divBdr>
                <w:top w:val="none" w:sz="0" w:space="0" w:color="auto"/>
                <w:left w:val="none" w:sz="0" w:space="0" w:color="auto"/>
                <w:bottom w:val="none" w:sz="0" w:space="0" w:color="auto"/>
                <w:right w:val="none" w:sz="0" w:space="0" w:color="auto"/>
              </w:divBdr>
            </w:div>
            <w:div w:id="706636257">
              <w:marLeft w:val="0"/>
              <w:marRight w:val="0"/>
              <w:marTop w:val="0"/>
              <w:marBottom w:val="0"/>
              <w:divBdr>
                <w:top w:val="none" w:sz="0" w:space="0" w:color="auto"/>
                <w:left w:val="none" w:sz="0" w:space="0" w:color="auto"/>
                <w:bottom w:val="none" w:sz="0" w:space="0" w:color="auto"/>
                <w:right w:val="none" w:sz="0" w:space="0" w:color="auto"/>
              </w:divBdr>
            </w:div>
            <w:div w:id="2069304333">
              <w:marLeft w:val="0"/>
              <w:marRight w:val="0"/>
              <w:marTop w:val="0"/>
              <w:marBottom w:val="0"/>
              <w:divBdr>
                <w:top w:val="none" w:sz="0" w:space="0" w:color="auto"/>
                <w:left w:val="none" w:sz="0" w:space="0" w:color="auto"/>
                <w:bottom w:val="none" w:sz="0" w:space="0" w:color="auto"/>
                <w:right w:val="none" w:sz="0" w:space="0" w:color="auto"/>
              </w:divBdr>
            </w:div>
            <w:div w:id="1395009868">
              <w:marLeft w:val="0"/>
              <w:marRight w:val="0"/>
              <w:marTop w:val="0"/>
              <w:marBottom w:val="0"/>
              <w:divBdr>
                <w:top w:val="none" w:sz="0" w:space="0" w:color="auto"/>
                <w:left w:val="none" w:sz="0" w:space="0" w:color="auto"/>
                <w:bottom w:val="none" w:sz="0" w:space="0" w:color="auto"/>
                <w:right w:val="none" w:sz="0" w:space="0" w:color="auto"/>
              </w:divBdr>
            </w:div>
            <w:div w:id="1451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pengeospatial.org/DRAFTS/20-024.html" TargetMode="External"/><Relationship Id="rId117" Type="http://schemas.openxmlformats.org/officeDocument/2006/relationships/hyperlink" Target="http://www.opengis.net/spec/ogcapi-common-2/1.0/rm/extent" TargetMode="External"/><Relationship Id="rId21" Type="http://schemas.openxmlformats.org/officeDocument/2006/relationships/hyperlink" Target="http://docs.opengeospatial.org/DRAFTS/20-024.html" TargetMode="External"/><Relationship Id="rId42" Type="http://schemas.openxmlformats.org/officeDocument/2006/relationships/hyperlink" Target="http://docs.opengeospatial.org/DRAFTS/20-024.html" TargetMode="External"/><Relationship Id="rId47" Type="http://schemas.openxmlformats.org/officeDocument/2006/relationships/hyperlink" Target="http://docs.opengeospatial.org/DRAFTS/20-024.html" TargetMode="External"/><Relationship Id="rId63" Type="http://schemas.openxmlformats.org/officeDocument/2006/relationships/hyperlink" Target="http://docs.opengeospatial.org/DRAFTS/20-024.html" TargetMode="External"/><Relationship Id="rId68" Type="http://schemas.openxmlformats.org/officeDocument/2006/relationships/hyperlink" Target="http://docs.opengeospatial.org/DRAFTS/20-024.html" TargetMode="External"/><Relationship Id="rId84" Type="http://schemas.openxmlformats.org/officeDocument/2006/relationships/hyperlink" Target="http://schemas.opengis.net/ogcapi/common/part2/1.0" TargetMode="External"/><Relationship Id="rId89" Type="http://schemas.openxmlformats.org/officeDocument/2006/relationships/hyperlink" Target="http://docs.opengeospatial.org/DRAFTS/20-024.html" TargetMode="External"/><Relationship Id="rId112" Type="http://schemas.openxmlformats.org/officeDocument/2006/relationships/hyperlink" Target="http://docs.opengeospatial.org/DRAFTS/20-024.html" TargetMode="External"/><Relationship Id="rId133" Type="http://schemas.openxmlformats.org/officeDocument/2006/relationships/hyperlink" Target="https://tools.ietf.org/html/rfc3339" TargetMode="External"/><Relationship Id="rId138" Type="http://schemas.openxmlformats.org/officeDocument/2006/relationships/hyperlink" Target="http://docs.opengeospatial.org/DRAFTS/20-024.html" TargetMode="External"/><Relationship Id="rId154" Type="http://schemas.openxmlformats.org/officeDocument/2006/relationships/hyperlink" Target="http://docs.opengeospatial.org/DRAFTS/20-024.html" TargetMode="External"/><Relationship Id="rId159" Type="http://schemas.openxmlformats.org/officeDocument/2006/relationships/hyperlink" Target="http://docs.opengeospatial.org/DRAFTS/20-024.html" TargetMode="External"/><Relationship Id="rId175" Type="http://schemas.openxmlformats.org/officeDocument/2006/relationships/theme" Target="theme/theme1.xml"/><Relationship Id="rId170" Type="http://schemas.openxmlformats.org/officeDocument/2006/relationships/hyperlink" Target="http://docs.opengeospatial.org/DRAFTS/20-024.html" TargetMode="External"/><Relationship Id="rId16" Type="http://schemas.openxmlformats.org/officeDocument/2006/relationships/hyperlink" Target="http://docs.opengeospatial.org/DRAFTS/20-024.html" TargetMode="External"/><Relationship Id="rId107" Type="http://schemas.openxmlformats.org/officeDocument/2006/relationships/hyperlink" Target="http://docs.opengeospatial.org/DRAFTS/20-024.html" TargetMode="External"/><Relationship Id="rId11" Type="http://schemas.openxmlformats.org/officeDocument/2006/relationships/hyperlink" Target="http://docs.opengeospatial.org/DRAFTS/20-024.html" TargetMode="External"/><Relationship Id="rId32" Type="http://schemas.openxmlformats.org/officeDocument/2006/relationships/hyperlink" Target="http://docs.opengeospatial.org/DRAFTS/20-024.html" TargetMode="External"/><Relationship Id="rId37" Type="http://schemas.openxmlformats.org/officeDocument/2006/relationships/hyperlink" Target="http://docs.opengeospatial.org/DRAFTS/20-024.html" TargetMode="External"/><Relationship Id="rId53" Type="http://schemas.openxmlformats.org/officeDocument/2006/relationships/hyperlink" Target="http://docs.opengeospatial.org/DRAFTS/20-024.html" TargetMode="External"/><Relationship Id="rId58" Type="http://schemas.openxmlformats.org/officeDocument/2006/relationships/hyperlink" Target="http://docs.opengeospatial.org/DRAFTS/20-024.html" TargetMode="External"/><Relationship Id="rId74" Type="http://schemas.openxmlformats.org/officeDocument/2006/relationships/hyperlink" Target="http://docs.opengeospatial.org/DRAFTS/20-024.html" TargetMode="External"/><Relationship Id="rId79" Type="http://schemas.openxmlformats.org/officeDocument/2006/relationships/hyperlink" Target="http://docs.opengeospatial.org/DRAFTS/20-024.html" TargetMode="External"/><Relationship Id="rId102" Type="http://schemas.openxmlformats.org/officeDocument/2006/relationships/hyperlink" Target="http://beta.schemas.opengis.net/ogcapi/common/part2/0.1/collections/openapi/schemas/collections.yaml" TargetMode="External"/><Relationship Id="rId123" Type="http://schemas.openxmlformats.org/officeDocument/2006/relationships/hyperlink" Target="http://docs.opengeospatial.org/DRAFTS/20-024.html" TargetMode="External"/><Relationship Id="rId128" Type="http://schemas.openxmlformats.org/officeDocument/2006/relationships/hyperlink" Target="http://www.opengis.net/def/crs/OGC/1.3/CRS84" TargetMode="External"/><Relationship Id="rId144" Type="http://schemas.openxmlformats.org/officeDocument/2006/relationships/hyperlink" Target="http://docs.opengeospatial.org/DRAFTS/20-024.html" TargetMode="External"/><Relationship Id="rId149" Type="http://schemas.openxmlformats.org/officeDocument/2006/relationships/hyperlink" Target="http://docs.opengeospatial.org/DRAFTS/20-024.html" TargetMode="External"/><Relationship Id="rId5" Type="http://schemas.openxmlformats.org/officeDocument/2006/relationships/webSettings" Target="webSettings.xml"/><Relationship Id="rId90" Type="http://schemas.openxmlformats.org/officeDocument/2006/relationships/hyperlink" Target="http://docs.opengeospatial.org/DRAFTS/20-024.html" TargetMode="External"/><Relationship Id="rId95" Type="http://schemas.openxmlformats.org/officeDocument/2006/relationships/hyperlink" Target="http://docs.opengeospatial.org/DRAFTS/20-024.html" TargetMode="External"/><Relationship Id="rId160" Type="http://schemas.openxmlformats.org/officeDocument/2006/relationships/hyperlink" Target="http://docs.opengeospatial.org/DRAFTS/20-024.html" TargetMode="External"/><Relationship Id="rId165" Type="http://schemas.openxmlformats.org/officeDocument/2006/relationships/hyperlink" Target="http://docs.opengeospatial.org/DRAFTS/20-024.html" TargetMode="External"/><Relationship Id="rId22" Type="http://schemas.openxmlformats.org/officeDocument/2006/relationships/hyperlink" Target="http://docs.opengeospatial.org/DRAFTS/20-024.html" TargetMode="External"/><Relationship Id="rId27" Type="http://schemas.openxmlformats.org/officeDocument/2006/relationships/hyperlink" Target="http://docs.opengeospatial.org/DRAFTS/20-024.html" TargetMode="External"/><Relationship Id="rId43" Type="http://schemas.openxmlformats.org/officeDocument/2006/relationships/hyperlink" Target="http://docs.opengeospatial.org/DRAFTS/20-024.html" TargetMode="External"/><Relationship Id="rId48" Type="http://schemas.openxmlformats.org/officeDocument/2006/relationships/hyperlink" Target="http://docs.opengeospatial.org/DRAFTS/20-024.html" TargetMode="External"/><Relationship Id="rId64" Type="http://schemas.openxmlformats.org/officeDocument/2006/relationships/hyperlink" Target="http://docs.opengeospatial.org/DRAFTS/20-024.html" TargetMode="External"/><Relationship Id="rId69" Type="http://schemas.openxmlformats.org/officeDocument/2006/relationships/hyperlink" Target="http://docs.opengeospatial.org/DRAFTS/20-024.html" TargetMode="External"/><Relationship Id="rId113" Type="http://schemas.openxmlformats.org/officeDocument/2006/relationships/hyperlink" Target="http://docs.opengeospatial.org/DRAFTS/20-024.html" TargetMode="External"/><Relationship Id="rId118" Type="http://schemas.openxmlformats.org/officeDocument/2006/relationships/hyperlink" Target="http://beta.schemas.opengis.net/ogcapi/common/part2/0.1/collections/openapi/schemas/extent.json" TargetMode="External"/><Relationship Id="rId134" Type="http://schemas.openxmlformats.org/officeDocument/2006/relationships/hyperlink" Target="http://beta.schemas.opengis.net/ogcapi/common/part2/0.1/collections/openapi/parameters/datetime.yaml" TargetMode="External"/><Relationship Id="rId139" Type="http://schemas.openxmlformats.org/officeDocument/2006/relationships/hyperlink" Target="http://docs.opengeospatial.org/DRAFTS/20-024.html" TargetMode="External"/><Relationship Id="rId80" Type="http://schemas.openxmlformats.org/officeDocument/2006/relationships/hyperlink" Target="http://docs.opengeospatial.org/DRAFTS/20-024.html" TargetMode="External"/><Relationship Id="rId85" Type="http://schemas.openxmlformats.org/officeDocument/2006/relationships/hyperlink" Target="http://docs.opengeospatial.org/DRAFTS/20-071.html" TargetMode="External"/><Relationship Id="rId150" Type="http://schemas.openxmlformats.org/officeDocument/2006/relationships/hyperlink" Target="http://docs.opengeospatial.org/DRAFTS/20-024.html" TargetMode="External"/><Relationship Id="rId155" Type="http://schemas.openxmlformats.org/officeDocument/2006/relationships/hyperlink" Target="http://docs.opengeospatial.org/DRAFTS/20-024.html" TargetMode="External"/><Relationship Id="rId171" Type="http://schemas.openxmlformats.org/officeDocument/2006/relationships/hyperlink" Target="http://docs.opengeospatial.org/DRAFTS/20-024.html" TargetMode="External"/><Relationship Id="rId12" Type="http://schemas.openxmlformats.org/officeDocument/2006/relationships/hyperlink" Target="http://docs.opengeospatial.org/DRAFTS/20-024.html" TargetMode="External"/><Relationship Id="rId17" Type="http://schemas.openxmlformats.org/officeDocument/2006/relationships/hyperlink" Target="http://docs.opengeospatial.org/DRAFTS/20-024.html" TargetMode="External"/><Relationship Id="rId33" Type="http://schemas.openxmlformats.org/officeDocument/2006/relationships/hyperlink" Target="http://docs.opengeospatial.org/DRAFTS/20-024.html" TargetMode="External"/><Relationship Id="rId38" Type="http://schemas.openxmlformats.org/officeDocument/2006/relationships/hyperlink" Target="http://docs.opengeospatial.org/DRAFTS/20-024.html" TargetMode="External"/><Relationship Id="rId59" Type="http://schemas.openxmlformats.org/officeDocument/2006/relationships/hyperlink" Target="http://docs.opengeospatial.org/DRAFTS/20-024.html" TargetMode="External"/><Relationship Id="rId103" Type="http://schemas.openxmlformats.org/officeDocument/2006/relationships/hyperlink" Target="http://beta.schemas.opengis.net/ogcapi/common/part2/0.1/collections/openapi/schemas/collections.yaml" TargetMode="External"/><Relationship Id="rId108" Type="http://schemas.openxmlformats.org/officeDocument/2006/relationships/hyperlink" Target="http://docs.opengeospatial.org/DRAFTS/20-024.html" TargetMode="External"/><Relationship Id="rId124" Type="http://schemas.openxmlformats.org/officeDocument/2006/relationships/hyperlink" Target="http://docs.opengeospatial.org/DRAFTS/20-024.html" TargetMode="External"/><Relationship Id="rId129" Type="http://schemas.openxmlformats.org/officeDocument/2006/relationships/hyperlink" Target="http://www.opengis.net/def/crs/OGC/0/CRS84h" TargetMode="External"/><Relationship Id="rId54" Type="http://schemas.openxmlformats.org/officeDocument/2006/relationships/hyperlink" Target="http://docs.opengeospatial.org/DRAFTS/20-024.html" TargetMode="External"/><Relationship Id="rId70" Type="http://schemas.openxmlformats.org/officeDocument/2006/relationships/hyperlink" Target="http://docs.opengeospatial.org/DRAFTS/20-024.html" TargetMode="External"/><Relationship Id="rId75" Type="http://schemas.openxmlformats.org/officeDocument/2006/relationships/hyperlink" Target="http://docs.opengeospatial.org/DRAFTS/20-024.html" TargetMode="External"/><Relationship Id="rId91" Type="http://schemas.openxmlformats.org/officeDocument/2006/relationships/hyperlink" Target="http://docs.opengeospatial.org/DRAFTS/20-024.html" TargetMode="External"/><Relationship Id="rId96" Type="http://schemas.openxmlformats.org/officeDocument/2006/relationships/hyperlink" Target="http://docs.opengeospatial.org/DRAFTS/20-024.html" TargetMode="External"/><Relationship Id="rId140" Type="http://schemas.openxmlformats.org/officeDocument/2006/relationships/hyperlink" Target="http://docs.opengeospatial.org/DRAFTS/20-024.html" TargetMode="External"/><Relationship Id="rId145" Type="http://schemas.openxmlformats.org/officeDocument/2006/relationships/hyperlink" Target="http://docs.opengeospatial.org/DRAFTS/20-024.html" TargetMode="External"/><Relationship Id="rId161" Type="http://schemas.openxmlformats.org/officeDocument/2006/relationships/hyperlink" Target="http://docs.opengeospatial.org/DRAFTS/20-024.html" TargetMode="External"/><Relationship Id="rId166" Type="http://schemas.openxmlformats.org/officeDocument/2006/relationships/hyperlink" Target="http://www.opengis.net/spec/ogcapi_common-2/1.0/req/json" TargetMode="External"/><Relationship Id="rId1" Type="http://schemas.openxmlformats.org/officeDocument/2006/relationships/numbering" Target="numbering.xml"/><Relationship Id="rId6" Type="http://schemas.openxmlformats.org/officeDocument/2006/relationships/hyperlink" Target="https://en.wikipedia.org/wiki/Resource-oriented_architecture" TargetMode="External"/><Relationship Id="rId23" Type="http://schemas.openxmlformats.org/officeDocument/2006/relationships/hyperlink" Target="http://docs.opengeospatial.org/DRAFTS/20-024.html" TargetMode="External"/><Relationship Id="rId28" Type="http://schemas.openxmlformats.org/officeDocument/2006/relationships/hyperlink" Target="http://docs.opengeospatial.org/DRAFTS/20-024.html" TargetMode="External"/><Relationship Id="rId49" Type="http://schemas.openxmlformats.org/officeDocument/2006/relationships/hyperlink" Target="http://docs.opengeospatial.org/DRAFTS/20-024.html" TargetMode="External"/><Relationship Id="rId114" Type="http://schemas.openxmlformats.org/officeDocument/2006/relationships/hyperlink" Target="http://www.opengis.net/spec/ogcapi-common-2/1.0/rm/collection" TargetMode="External"/><Relationship Id="rId119" Type="http://schemas.openxmlformats.org/officeDocument/2006/relationships/hyperlink" Target="http://www.opengis.net/spec/ogcapi-common-2/1.0/req/simple-query" TargetMode="External"/><Relationship Id="rId10" Type="http://schemas.openxmlformats.org/officeDocument/2006/relationships/hyperlink" Target="http://docs.opengeospatial.org/DRAFTS/20-024.html" TargetMode="External"/><Relationship Id="rId31" Type="http://schemas.openxmlformats.org/officeDocument/2006/relationships/hyperlink" Target="http://docs.opengeospatial.org/DRAFTS/20-024.html" TargetMode="External"/><Relationship Id="rId44" Type="http://schemas.openxmlformats.org/officeDocument/2006/relationships/hyperlink" Target="http://docs.opengeospatial.org/is/09-146r6/09-146r6.html" TargetMode="External"/><Relationship Id="rId52" Type="http://schemas.openxmlformats.org/officeDocument/2006/relationships/hyperlink" Target="https://www.w3.org/TR/sdw-bp/" TargetMode="External"/><Relationship Id="rId60" Type="http://schemas.openxmlformats.org/officeDocument/2006/relationships/hyperlink" Target="http://docs.opengeospatial.org/DRAFTS/20-024.html" TargetMode="External"/><Relationship Id="rId65" Type="http://schemas.openxmlformats.org/officeDocument/2006/relationships/hyperlink" Target="http://docs.opengeospatial.org/DRAFTS/20-024.html" TargetMode="External"/><Relationship Id="rId73" Type="http://schemas.openxmlformats.org/officeDocument/2006/relationships/hyperlink" Target="http://docs.opengeospatial.org/DRAFTS/20-024.html" TargetMode="External"/><Relationship Id="rId78" Type="http://schemas.openxmlformats.org/officeDocument/2006/relationships/hyperlink" Target="http://docs.opengeospatial.org/DRAFTS/20-024.html" TargetMode="External"/><Relationship Id="rId81" Type="http://schemas.openxmlformats.org/officeDocument/2006/relationships/hyperlink" Target="http://docs.opengeospatial.org/DRAFTS/20-024.html" TargetMode="External"/><Relationship Id="rId86" Type="http://schemas.openxmlformats.org/officeDocument/2006/relationships/hyperlink" Target="http://docs.opengeospatial.org/DRAFTS/20-024.html" TargetMode="External"/><Relationship Id="rId94" Type="http://schemas.openxmlformats.org/officeDocument/2006/relationships/hyperlink" Target="http://docs.opengeospatial.org/DRAFTS/20-024.html" TargetMode="External"/><Relationship Id="rId99" Type="http://schemas.openxmlformats.org/officeDocument/2006/relationships/hyperlink" Target="http://docs.opengeospatial.org/DRAFTS/20-024.html" TargetMode="External"/><Relationship Id="rId101" Type="http://schemas.openxmlformats.org/officeDocument/2006/relationships/hyperlink" Target="http://www.opengis.net/def/rel/ogc/1.0/data" TargetMode="External"/><Relationship Id="rId122" Type="http://schemas.openxmlformats.org/officeDocument/2006/relationships/hyperlink" Target="http://docs.opengeospatial.org/DRAFTS/20-024.html" TargetMode="External"/><Relationship Id="rId130" Type="http://schemas.openxmlformats.org/officeDocument/2006/relationships/hyperlink" Target="http://beta.schemas.opengis.net/ogcapi/common/part2/0.1/collections/openapi/parameters/bbox.yaml" TargetMode="External"/><Relationship Id="rId135" Type="http://schemas.openxmlformats.org/officeDocument/2006/relationships/hyperlink" Target="http://www.opengis.net/spec/ogcapi-common-2/1.0/rm/limit" TargetMode="External"/><Relationship Id="rId143" Type="http://schemas.openxmlformats.org/officeDocument/2006/relationships/hyperlink" Target="http://beta.schemas.opengis.net/ogcapi/common/part2/0.1/collections/openapi/schemas/collectionDesc.yaml" TargetMode="External"/><Relationship Id="rId148" Type="http://schemas.openxmlformats.org/officeDocument/2006/relationships/hyperlink" Target="http://docs.opengeospatial.org/DRAFTS/20-024.html" TargetMode="External"/><Relationship Id="rId151" Type="http://schemas.openxmlformats.org/officeDocument/2006/relationships/hyperlink" Target="http://docs.opengeospatial.org/DRAFTS/20-024.html" TargetMode="External"/><Relationship Id="rId156" Type="http://schemas.openxmlformats.org/officeDocument/2006/relationships/hyperlink" Target="http://docs.opengeospatial.org/DRAFTS/20-024.html" TargetMode="External"/><Relationship Id="rId164" Type="http://schemas.openxmlformats.org/officeDocument/2006/relationships/hyperlink" Target="https://github.com/OAI/OpenAPI-Specification/blob/master/versions/3.0.3.md" TargetMode="External"/><Relationship Id="rId169" Type="http://schemas.openxmlformats.org/officeDocument/2006/relationships/hyperlink" Target="http://docs.opengeospatial.org/DRAFTS/20-024.html" TargetMode="External"/><Relationship Id="rId4" Type="http://schemas.openxmlformats.org/officeDocument/2006/relationships/settings" Target="settings.xml"/><Relationship Id="rId9" Type="http://schemas.openxmlformats.org/officeDocument/2006/relationships/hyperlink" Target="http://docs.opengeospatial.org/DRAFTS/20-024.html" TargetMode="External"/><Relationship Id="rId172" Type="http://schemas.openxmlformats.org/officeDocument/2006/relationships/hyperlink" Target="http://beta.schemas.opengis.net/ogcapi/common/part2/0.1/collections/openapi/schemas/collections.yaml" TargetMode="External"/><Relationship Id="rId13" Type="http://schemas.openxmlformats.org/officeDocument/2006/relationships/comments" Target="comments.xml"/><Relationship Id="rId18" Type="http://schemas.openxmlformats.org/officeDocument/2006/relationships/hyperlink" Target="http://docs.opengeospatial.org/DRAFTS/20-024.html" TargetMode="External"/><Relationship Id="rId39" Type="http://schemas.openxmlformats.org/officeDocument/2006/relationships/hyperlink" Target="http://docs.opengeospatial.org/DRAFTS/20-024.html" TargetMode="External"/><Relationship Id="rId109" Type="http://schemas.openxmlformats.org/officeDocument/2006/relationships/hyperlink" Target="http://docs.opengeospatial.org/DRAFTS/20-024.html" TargetMode="External"/><Relationship Id="rId34" Type="http://schemas.openxmlformats.org/officeDocument/2006/relationships/hyperlink" Target="http://docs.opengeospatial.org/DRAFTS/20-024.html" TargetMode="External"/><Relationship Id="rId50" Type="http://schemas.openxmlformats.org/officeDocument/2006/relationships/hyperlink" Target="http://docs.opengeospatial.org/DRAFTS/20-024.html" TargetMode="External"/><Relationship Id="rId55" Type="http://schemas.openxmlformats.org/officeDocument/2006/relationships/hyperlink" Target="http://docs.opengeospatial.org/DRAFTS/20-024.html" TargetMode="External"/><Relationship Id="rId76" Type="http://schemas.openxmlformats.org/officeDocument/2006/relationships/hyperlink" Target="http://docs.opengeospatial.org/DRAFTS/20-024.html" TargetMode="External"/><Relationship Id="rId97" Type="http://schemas.openxmlformats.org/officeDocument/2006/relationships/hyperlink" Target="http://docs.opengeospatial.org/DRAFTS/20-024.html" TargetMode="External"/><Relationship Id="rId104" Type="http://schemas.openxmlformats.org/officeDocument/2006/relationships/hyperlink" Target="http://docs.opengeospatial.org/DRAFTS/20-024.html" TargetMode="External"/><Relationship Id="rId120" Type="http://schemas.openxmlformats.org/officeDocument/2006/relationships/hyperlink" Target="http://docs.opengeospatial.org/DRAFTS/20-024.html" TargetMode="External"/><Relationship Id="rId125" Type="http://schemas.openxmlformats.org/officeDocument/2006/relationships/hyperlink" Target="http://docs.opengeospatial.org/DRAFTS/20-024.html" TargetMode="External"/><Relationship Id="rId141" Type="http://schemas.openxmlformats.org/officeDocument/2006/relationships/hyperlink" Target="http://docs.opengeospatial.org/DRAFTS/20-024.html" TargetMode="External"/><Relationship Id="rId146" Type="http://schemas.openxmlformats.org/officeDocument/2006/relationships/hyperlink" Target="http://docs.opengeospatial.org/DRAFTS/20-024.html" TargetMode="External"/><Relationship Id="rId167" Type="http://schemas.openxmlformats.org/officeDocument/2006/relationships/hyperlink" Target="http://docs.opengeospatial.org/DRAFTS/20-024.html" TargetMode="External"/><Relationship Id="rId7" Type="http://schemas.openxmlformats.org/officeDocument/2006/relationships/hyperlink" Target="https://portal.ogc.org/files/?artifact_id=71776&amp;version=1" TargetMode="External"/><Relationship Id="rId71" Type="http://schemas.openxmlformats.org/officeDocument/2006/relationships/hyperlink" Target="http://docs.opengeospatial.org/DRAFTS/20-024.html" TargetMode="External"/><Relationship Id="rId92" Type="http://schemas.openxmlformats.org/officeDocument/2006/relationships/hyperlink" Target="http://docs.opengeospatial.org/DRAFTS/20-071.html" TargetMode="External"/><Relationship Id="rId162" Type="http://schemas.openxmlformats.org/officeDocument/2006/relationships/hyperlink" Target="http://docs.opengeospatial.org/DRAFTS/20-024.html" TargetMode="External"/><Relationship Id="rId2" Type="http://schemas.openxmlformats.org/officeDocument/2006/relationships/styles" Target="styles.xml"/><Relationship Id="rId29" Type="http://schemas.openxmlformats.org/officeDocument/2006/relationships/hyperlink" Target="http://docs.opengeospatial.org/DRAFTS/20-024.html" TargetMode="External"/><Relationship Id="rId24" Type="http://schemas.openxmlformats.org/officeDocument/2006/relationships/hyperlink" Target="http://docs.opengeospatial.org/DRAFTS/20-024.html" TargetMode="External"/><Relationship Id="rId40" Type="http://schemas.openxmlformats.org/officeDocument/2006/relationships/hyperlink" Target="http://docs.opengeospatial.org/DRAFTS/20-024.html" TargetMode="External"/><Relationship Id="rId45" Type="http://schemas.openxmlformats.org/officeDocument/2006/relationships/hyperlink" Target="http://docs.opengeospatial.org/DRAFTS/20-024.html" TargetMode="External"/><Relationship Id="rId66" Type="http://schemas.openxmlformats.org/officeDocument/2006/relationships/hyperlink" Target="http://docs.opengeospatial.org/DRAFTS/20-024.html" TargetMode="External"/><Relationship Id="rId87" Type="http://schemas.openxmlformats.org/officeDocument/2006/relationships/hyperlink" Target="http://docs.opengeospatial.org/DRAFTS/20-024.html" TargetMode="External"/><Relationship Id="rId110" Type="http://schemas.openxmlformats.org/officeDocument/2006/relationships/hyperlink" Target="http://docs.opengeospatial.org/DRAFTS/20-024.html" TargetMode="External"/><Relationship Id="rId115" Type="http://schemas.openxmlformats.org/officeDocument/2006/relationships/hyperlink" Target="http://beta.schemas.opengis.net/ogcapi/common/part2/0.1/collections/openapi/schemas/collectionDesc.yaml" TargetMode="External"/><Relationship Id="rId131" Type="http://schemas.openxmlformats.org/officeDocument/2006/relationships/hyperlink" Target="http://www.opengis.net/spec/ogcapi-common-2/1.0/rm/datetime" TargetMode="External"/><Relationship Id="rId136" Type="http://schemas.openxmlformats.org/officeDocument/2006/relationships/hyperlink" Target="http://docs.opengeospatial.org/DRAFTS/20-024.html" TargetMode="External"/><Relationship Id="rId157" Type="http://schemas.openxmlformats.org/officeDocument/2006/relationships/hyperlink" Target="http://docs.opengeospatial.org/DRAFTS/20-024.html" TargetMode="External"/><Relationship Id="rId61" Type="http://schemas.openxmlformats.org/officeDocument/2006/relationships/hyperlink" Target="http://docs.opengeospatial.org/DRAFTS/20-024.html" TargetMode="External"/><Relationship Id="rId82" Type="http://schemas.openxmlformats.org/officeDocument/2006/relationships/hyperlink" Target="http://docs.opengeospatial.org/DRAFTS/20-024.html" TargetMode="External"/><Relationship Id="rId152" Type="http://schemas.openxmlformats.org/officeDocument/2006/relationships/hyperlink" Target="http://docs.opengeospatial.org/DRAFTS/20-024.html" TargetMode="External"/><Relationship Id="rId173" Type="http://schemas.openxmlformats.org/officeDocument/2006/relationships/hyperlink" Target="http://beta.schemas.opengis.net/ogcapi/common/part2/0.1/collections/openapi/schemas/collectionDesc.yaml" TargetMode="External"/><Relationship Id="rId19" Type="http://schemas.openxmlformats.org/officeDocument/2006/relationships/hyperlink" Target="http://docs.opengeospatial.org/DRAFTS/20-024.html" TargetMode="External"/><Relationship Id="rId14" Type="http://schemas.openxmlformats.org/officeDocument/2006/relationships/hyperlink" Target="http://docs.opengeospatial.org/DRAFTS/20-024.html" TargetMode="External"/><Relationship Id="rId30" Type="http://schemas.openxmlformats.org/officeDocument/2006/relationships/hyperlink" Target="http://docs.opengeospatial.org/DRAFTS/20-024.html" TargetMode="External"/><Relationship Id="rId35" Type="http://schemas.openxmlformats.org/officeDocument/2006/relationships/hyperlink" Target="http://docs.opengeospatial.org/DRAFTS/20-024.html" TargetMode="External"/><Relationship Id="rId56" Type="http://schemas.openxmlformats.org/officeDocument/2006/relationships/hyperlink" Target="http://docs.opengeospatial.org/DRAFTS/20-024.html" TargetMode="External"/><Relationship Id="rId77" Type="http://schemas.openxmlformats.org/officeDocument/2006/relationships/hyperlink" Target="http://docs.opengeospatial.org/DRAFTS/20-024.html" TargetMode="External"/><Relationship Id="rId100" Type="http://schemas.openxmlformats.org/officeDocument/2006/relationships/hyperlink" Target="http://docs.opengeospatial.org/DRAFTS/20-024.html" TargetMode="External"/><Relationship Id="rId105" Type="http://schemas.openxmlformats.org/officeDocument/2006/relationships/hyperlink" Target="http://docs.opengeospatial.org/DRAFTS/20-024.html" TargetMode="External"/><Relationship Id="rId126" Type="http://schemas.openxmlformats.org/officeDocument/2006/relationships/hyperlink" Target="http://docs.opengeospatial.org/DRAFTS/20-024.html" TargetMode="External"/><Relationship Id="rId147" Type="http://schemas.openxmlformats.org/officeDocument/2006/relationships/hyperlink" Target="http://docs.opengeospatial.org/DRAFTS/20-024.html" TargetMode="External"/><Relationship Id="rId168" Type="http://schemas.openxmlformats.org/officeDocument/2006/relationships/hyperlink" Target="http://docs.opengeospatial.org/DRAFTS/20-024.html" TargetMode="External"/><Relationship Id="rId8" Type="http://schemas.openxmlformats.org/officeDocument/2006/relationships/hyperlink" Target="http://docs.opengeospatial.org/DRAFTS/20-024.html" TargetMode="External"/><Relationship Id="rId51" Type="http://schemas.openxmlformats.org/officeDocument/2006/relationships/hyperlink" Target="http://docs.opengeospatial.org/is/17-069r3/17-069r3.html" TargetMode="External"/><Relationship Id="rId72" Type="http://schemas.openxmlformats.org/officeDocument/2006/relationships/hyperlink" Target="http://docs.opengeospatial.org/DRAFTS/20-024.html" TargetMode="External"/><Relationship Id="rId93" Type="http://schemas.openxmlformats.org/officeDocument/2006/relationships/hyperlink" Target="http://www.opengis.net/spec/ogcapi-common-2/1.0/req/collections" TargetMode="External"/><Relationship Id="rId98" Type="http://schemas.openxmlformats.org/officeDocument/2006/relationships/hyperlink" Target="http://docs.opengeospatial.org/DRAFTS/20-024.html" TargetMode="External"/><Relationship Id="rId121" Type="http://schemas.openxmlformats.org/officeDocument/2006/relationships/hyperlink" Target="http://docs.opengeospatial.org/DRAFTS/20-024.html" TargetMode="External"/><Relationship Id="rId142" Type="http://schemas.openxmlformats.org/officeDocument/2006/relationships/hyperlink" Target="http://docs.opengeospatial.org/DRAFTS/20-024.html" TargetMode="External"/><Relationship Id="rId163" Type="http://schemas.openxmlformats.org/officeDocument/2006/relationships/hyperlink" Target="https://www.w3.org/TR/html5/" TargetMode="External"/><Relationship Id="rId3" Type="http://schemas.microsoft.com/office/2007/relationships/stylesWithEffects" Target="stylesWithEffects.xml"/><Relationship Id="rId25" Type="http://schemas.openxmlformats.org/officeDocument/2006/relationships/hyperlink" Target="http://docs.opengeospatial.org/DRAFTS/20-024.html" TargetMode="External"/><Relationship Id="rId46" Type="http://schemas.openxmlformats.org/officeDocument/2006/relationships/hyperlink" Target="http://docs.opengeospatial.org/DRAFTS/20-024.html" TargetMode="External"/><Relationship Id="rId67" Type="http://schemas.openxmlformats.org/officeDocument/2006/relationships/hyperlink" Target="http://docs.opengeospatial.org/DRAFTS/20-024.html" TargetMode="External"/><Relationship Id="rId116" Type="http://schemas.openxmlformats.org/officeDocument/2006/relationships/hyperlink" Target="http://docs.opengeospatial.org/DRAFTS/20-024.html" TargetMode="External"/><Relationship Id="rId137" Type="http://schemas.openxmlformats.org/officeDocument/2006/relationships/hyperlink" Target="http://docs.opengeospatial.org/DRAFTS/20-024.html" TargetMode="External"/><Relationship Id="rId158" Type="http://schemas.openxmlformats.org/officeDocument/2006/relationships/hyperlink" Target="http://www.opengis.net/spec/ogcapi_common-2/1.0/req/html" TargetMode="External"/><Relationship Id="rId20" Type="http://schemas.openxmlformats.org/officeDocument/2006/relationships/hyperlink" Target="http://docs.opengeospatial.org/DRAFTS/20-024.html" TargetMode="External"/><Relationship Id="rId41" Type="http://schemas.openxmlformats.org/officeDocument/2006/relationships/hyperlink" Target="http://docs.opengeospatial.org/DRAFTS/20-024.html" TargetMode="External"/><Relationship Id="rId62" Type="http://schemas.openxmlformats.org/officeDocument/2006/relationships/hyperlink" Target="http://docs.opengeospatial.org/DRAFTS/20-024.html" TargetMode="External"/><Relationship Id="rId83" Type="http://schemas.openxmlformats.org/officeDocument/2006/relationships/hyperlink" Target="http://schemas.opengis.net/ogcapi/common/part1/1.0" TargetMode="External"/><Relationship Id="rId88" Type="http://schemas.openxmlformats.org/officeDocument/2006/relationships/hyperlink" Target="http://docs.opengeospatial.org/DRAFTS/20-024.html" TargetMode="External"/><Relationship Id="rId111" Type="http://schemas.openxmlformats.org/officeDocument/2006/relationships/hyperlink" Target="http://docs.opengeospatial.org/DRAFTS/20-024.html" TargetMode="External"/><Relationship Id="rId132" Type="http://schemas.openxmlformats.org/officeDocument/2006/relationships/hyperlink" Target="https://tools.ietf.org/html/rfc5234" TargetMode="External"/><Relationship Id="rId153" Type="http://schemas.openxmlformats.org/officeDocument/2006/relationships/hyperlink" Target="http://docs.opengeospatial.org/DRAFTS/20-024.html" TargetMode="External"/><Relationship Id="rId174" Type="http://schemas.openxmlformats.org/officeDocument/2006/relationships/fontTable" Target="fontTable.xml"/><Relationship Id="rId15" Type="http://schemas.openxmlformats.org/officeDocument/2006/relationships/hyperlink" Target="https://www.ogc.org/compliance/" TargetMode="External"/><Relationship Id="rId36" Type="http://schemas.openxmlformats.org/officeDocument/2006/relationships/hyperlink" Target="http://docs.opengeospatial.org/DRAFTS/20-024.html" TargetMode="External"/><Relationship Id="rId57" Type="http://schemas.openxmlformats.org/officeDocument/2006/relationships/hyperlink" Target="http://docs.opengeospatial.org/DRAFTS/20-024.html" TargetMode="External"/><Relationship Id="rId106" Type="http://schemas.openxmlformats.org/officeDocument/2006/relationships/hyperlink" Target="http://docs.opengeospatial.org/DRAFTS/20-024.html" TargetMode="External"/><Relationship Id="rId127" Type="http://schemas.openxmlformats.org/officeDocument/2006/relationships/hyperlink" Target="http://www.opengis.net/spec/ogcapi-common-2/1.0/rm/b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5769</TotalTime>
  <Pages>28</Pages>
  <Words>9744</Words>
  <Characters>55545</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Carl Reed</cp:lastModifiedBy>
  <cp:revision>8</cp:revision>
  <dcterms:created xsi:type="dcterms:W3CDTF">2022-04-28T16:42:00Z</dcterms:created>
  <dcterms:modified xsi:type="dcterms:W3CDTF">2022-05-02T16:52:00Z</dcterms:modified>
</cp:coreProperties>
</file>